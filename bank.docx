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7157BC">
        <w:rPr>
          <w:rFonts w:ascii="Times New Roman" w:hAnsi="Times New Roman" w:cs="Times New Roman"/>
          <w:sz w:val="26"/>
          <w:szCs w:val="26"/>
        </w:rPr>
        <w:t xml:space="preserve">Who is responsible to provide maintenance data, used for implementing maintenance on customer’s aircraft, to VAECO: (AUD; A; B; C; </w:t>
      </w:r>
      <w:r w:rsidRPr="005D2FE2">
        <w:rPr>
          <w:rFonts w:ascii="Times New Roman" w:hAnsi="Times New Roman" w:cs="Times New Roman"/>
          <w:sz w:val="26"/>
          <w:szCs w:val="26"/>
        </w:rPr>
        <w:t>QM;</w:t>
      </w:r>
      <w:r w:rsidRPr="007157BC">
        <w:rPr>
          <w:rFonts w:ascii="Times New Roman" w:hAnsi="Times New Roman" w:cs="Times New Roman"/>
          <w:sz w:val="26"/>
          <w:szCs w:val="26"/>
        </w:rPr>
        <w:t xml:space="preserve"> WS; NDT; INV; MP; EE; CMP; CE; PP)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Customer.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VAECO itself.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Manufacture.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11.4.3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workpack and Job cards will be prepared: (AUD; A; B; C; </w:t>
      </w:r>
      <w:r>
        <w:rPr>
          <w:rFonts w:ascii="Times New Roman" w:hAnsi="Times New Roman" w:cs="Times New Roman"/>
          <w:sz w:val="26"/>
          <w:szCs w:val="26"/>
        </w:rPr>
        <w:t>ACR;</w:t>
      </w:r>
      <w:r w:rsidRPr="00BC3BF7">
        <w:rPr>
          <w:rFonts w:ascii="Times New Roman" w:hAnsi="Times New Roman" w:cs="Times New Roman"/>
          <w:sz w:val="26"/>
          <w:szCs w:val="26"/>
        </w:rPr>
        <w:t xml:space="preserve"> INV; MP; EE; CMP; CE; PP)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by Customer (except VNA) and provided for VAECO.</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by MCC (for maintenance workpacks on VNA’s aircrafts)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by MCC (as specified in contracts between VAECO and customers) or by Customers (who does not contract with VAECO for this requirements) and provided them to VAECO.</w:t>
      </w:r>
    </w:p>
    <w:p w:rsidR="00F90A65" w:rsidRDefault="00F90A65" w:rsidP="00F90A65">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5.3.5.1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providing material and spare part for aircraft maintenance? (AUD;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w:t>
      </w:r>
      <w:r>
        <w:rPr>
          <w:rFonts w:ascii="Times New Roman" w:hAnsi="Times New Roman" w:cs="Times New Roman"/>
          <w:sz w:val="26"/>
          <w:szCs w:val="26"/>
        </w:rPr>
        <w:t xml:space="preserve"> MAP;</w:t>
      </w:r>
      <w:r w:rsidRPr="00BC3BF7">
        <w:rPr>
          <w:rFonts w:ascii="Times New Roman" w:hAnsi="Times New Roman" w:cs="Times New Roman"/>
          <w:sz w:val="26"/>
          <w:szCs w:val="26"/>
        </w:rPr>
        <w:t xml:space="preserve"> WS; NDT; INV; MP; CMP; CE; PP; EE</w:t>
      </w:r>
      <w:r>
        <w:rPr>
          <w:rFonts w:ascii="Times New Roman" w:hAnsi="Times New Roman" w:cs="Times New Roman"/>
          <w:sz w:val="26"/>
          <w:szCs w:val="26"/>
        </w:rPr>
        <w:t>; MAP</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Customer.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VAECO if specified in maintenance contract between VAECO and customer.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Customer or VAECO only if specified in maintenance contract between VAECO and customer.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MOE P2 10.4.3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Material and spare part provided by customer: (AUD;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r>
        <w:rPr>
          <w:rFonts w:ascii="Times New Roman" w:hAnsi="Times New Roman" w:cs="Times New Roman"/>
          <w:sz w:val="26"/>
          <w:szCs w:val="26"/>
        </w:rPr>
        <w:t>;</w:t>
      </w:r>
      <w:r w:rsidRPr="00BC3BF7">
        <w:rPr>
          <w:rFonts w:ascii="Times New Roman" w:hAnsi="Times New Roman" w:cs="Times New Roman"/>
          <w:sz w:val="26"/>
          <w:szCs w:val="26"/>
        </w:rPr>
        <w:t xml:space="preserve"> INV; MP; CMP; CE; PP; EE)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Can be used without being incoming inspection by VAECO store inspector if they are attached with Certificates of Compliance.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Must pass the incoming inspection by VAECO store inspector prior to use for maintenance on customer A/C.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Can be used if they are tagged with customer’s serviceable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2.2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Before carrying out maintenance, which type inspection should be performed? (AUD;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 INV; CMP; PP; EE;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Hidden damage inspection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Preliminary inspection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In-progress inspection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3.2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Preliminary inspection is (AUD;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 INV; PP; CMP; MP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Inspection performed prior to maintenance to determine the sta</w:t>
      </w:r>
      <w:r>
        <w:rPr>
          <w:rFonts w:ascii="Times New Roman" w:hAnsi="Times New Roman" w:cs="Times New Roman"/>
          <w:sz w:val="26"/>
          <w:szCs w:val="26"/>
        </w:rPr>
        <w:t xml:space="preserve">tus and condition of aircrafts/ </w:t>
      </w:r>
      <w:r w:rsidRPr="00BC3BF7">
        <w:rPr>
          <w:rFonts w:ascii="Times New Roman" w:hAnsi="Times New Roman" w:cs="Times New Roman"/>
          <w:sz w:val="26"/>
          <w:szCs w:val="26"/>
        </w:rPr>
        <w:t>components.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Inspection performed prior of maintenance on aircraft/ component involved in an occurrence or accident.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Inspection performed during maintenance determine all steps of work are performed correctly.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3.2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subject should be preliminary inspected (AUD;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r>
        <w:rPr>
          <w:rFonts w:ascii="Times New Roman" w:hAnsi="Times New Roman" w:cs="Times New Roman"/>
          <w:sz w:val="26"/>
          <w:szCs w:val="26"/>
        </w:rPr>
        <w:t>;</w:t>
      </w:r>
      <w:r w:rsidRPr="00BC3BF7">
        <w:rPr>
          <w:rFonts w:ascii="Times New Roman" w:hAnsi="Times New Roman" w:cs="Times New Roman"/>
          <w:sz w:val="26"/>
          <w:szCs w:val="26"/>
        </w:rPr>
        <w:t xml:space="preserve"> INV; PP; CMP; MP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A/C only.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A/C and A/C documents.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A/C document only.</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3.4.1</w:t>
      </w:r>
    </w:p>
    <w:p w:rsidR="00F90A65"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How defects found in preliminary inspection are handled in Base maintenance? (AUD; A; B; C; </w:t>
      </w:r>
      <w:r>
        <w:rPr>
          <w:rFonts w:ascii="Times New Roman" w:hAnsi="Times New Roman" w:cs="Times New Roman"/>
          <w:sz w:val="26"/>
          <w:szCs w:val="26"/>
        </w:rPr>
        <w:t>ACR;</w:t>
      </w:r>
      <w:r w:rsidRPr="00BC3BF7">
        <w:rPr>
          <w:rFonts w:ascii="Times New Roman" w:hAnsi="Times New Roman" w:cs="Times New Roman"/>
          <w:sz w:val="26"/>
          <w:szCs w:val="26"/>
        </w:rPr>
        <w:t xml:space="preserve"> INV; PP; CMP; MP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defects shall be recorded in Additional tack list – VAECO Form 6020.</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defects shall be documented on Preliminary Inspection Finding List (VAECO Form 6002) by the authorized inspection staff; then transferred to NRC for performance according to customer to customer acceptance.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defects shall be recorded in the Last minute item – VAECO Form 1006.</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3.4.1</w:t>
      </w:r>
      <w:r>
        <w:rPr>
          <w:rFonts w:ascii="Times New Roman" w:hAnsi="Times New Roman" w:cs="Times New Roman"/>
          <w:sz w:val="26"/>
          <w:szCs w:val="26"/>
        </w:rPr>
        <w:t xml:space="preserve"> &amp;</w:t>
      </w:r>
      <w:r w:rsidRPr="00BC3BF7">
        <w:rPr>
          <w:rFonts w:ascii="Times New Roman" w:hAnsi="Times New Roman" w:cs="Times New Roman"/>
          <w:sz w:val="26"/>
          <w:szCs w:val="26"/>
        </w:rPr>
        <w:t xml:space="preserve"> SOP 4.1.7.2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Non Routine Card Continuation  form (VAECO Form 6017) is used for (AUD; A; B; C; WS; </w:t>
      </w:r>
      <w:r>
        <w:rPr>
          <w:rFonts w:ascii="Times New Roman" w:hAnsi="Times New Roman" w:cs="Times New Roman"/>
          <w:sz w:val="26"/>
          <w:szCs w:val="26"/>
        </w:rPr>
        <w:t>ACR;</w:t>
      </w:r>
      <w:r w:rsidRPr="00BC3BF7">
        <w:rPr>
          <w:rFonts w:ascii="Times New Roman" w:hAnsi="Times New Roman" w:cs="Times New Roman"/>
          <w:sz w:val="26"/>
          <w:szCs w:val="26"/>
        </w:rPr>
        <w:t xml:space="preserve"> INV; PP; CMP; MP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Recording a discrepancy found during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Controlling NRCs.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Recording the detailed works or a series of work processes or sub-tasks that are required to be carried out to perform a complex task or rectify  a defect raised in the NRC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6.3.4.7 Item 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Towing of A/C into/ out of VAECO hangar or nearby hangar area: (AUD; INV; A; B; C; </w:t>
      </w:r>
      <w:r>
        <w:rPr>
          <w:rFonts w:ascii="Times New Roman" w:hAnsi="Times New Roman" w:cs="Times New Roman"/>
          <w:sz w:val="26"/>
          <w:szCs w:val="26"/>
        </w:rPr>
        <w:t>ACR;</w:t>
      </w:r>
      <w:r w:rsidRPr="00BC3BF7">
        <w:rPr>
          <w:rFonts w:ascii="Times New Roman" w:hAnsi="Times New Roman" w:cs="Times New Roman"/>
          <w:sz w:val="26"/>
          <w:szCs w:val="26"/>
        </w:rPr>
        <w:t xml:space="preserve"> PP;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Must only be carried out by VAECO staffs.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Can be carried out by contracted company under supervise of VAECO staffs.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Can be carried out by any company provided that the headset man and cockpit man are VAECO staffs.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7.3.5.5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Hidden damage inspection shall be conducted (AUD;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 INV; EE)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When the aircraft, engine or component is instructed by customer have been involved an incident/ accident.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If the authorized inspection staff suspect an article may have been involved in an incident/accident.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Anytime the aircraft undergoes base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P3 MOE 4.4 Item 1, 5,6</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0" w:name="_Hlk97656127"/>
      <w:r w:rsidRPr="00BC3BF7">
        <w:rPr>
          <w:rFonts w:ascii="Times New Roman" w:hAnsi="Times New Roman" w:cs="Times New Roman"/>
          <w:sz w:val="26"/>
          <w:szCs w:val="26"/>
        </w:rPr>
        <w:t xml:space="preserve">Required Inspection Item (RII) tasks defined by (AUD; B; C; </w:t>
      </w:r>
      <w:r>
        <w:rPr>
          <w:rFonts w:ascii="Times New Roman" w:hAnsi="Times New Roman" w:cs="Times New Roman"/>
          <w:sz w:val="26"/>
          <w:szCs w:val="26"/>
        </w:rPr>
        <w:t>ACR;</w:t>
      </w:r>
      <w:r w:rsidRPr="00BC3BF7">
        <w:rPr>
          <w:rFonts w:ascii="Times New Roman" w:hAnsi="Times New Roman" w:cs="Times New Roman"/>
          <w:sz w:val="26"/>
          <w:szCs w:val="26"/>
        </w:rPr>
        <w:t xml:space="preserve"> INV; CMP; MP; PP; EE;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Customer.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VAECO </w:t>
      </w:r>
      <w:r>
        <w:rPr>
          <w:rFonts w:ascii="Times New Roman" w:hAnsi="Times New Roman" w:cs="Times New Roman"/>
          <w:sz w:val="26"/>
          <w:szCs w:val="26"/>
        </w:rPr>
        <w:t>SQD</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VAECO Engineering Department (EGD).</w:t>
      </w:r>
    </w:p>
    <w:p w:rsidR="00F90A65" w:rsidRDefault="00F90A65" w:rsidP="00F90A65">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P2 MOE 13.5 Item 7; SOP </w:t>
      </w:r>
      <w:r w:rsidRPr="00BC3BF7">
        <w:rPr>
          <w:rFonts w:ascii="Times New Roman" w:hAnsi="Times New Roman" w:cs="Times New Roman"/>
          <w:bCs/>
          <w:sz w:val="26"/>
          <w:szCs w:val="26"/>
        </w:rPr>
        <w:t>4.5.5</w:t>
      </w:r>
    </w:p>
    <w:p w:rsidR="00F90A65" w:rsidRPr="00BC3BF7" w:rsidRDefault="00F90A65" w:rsidP="00F90A65">
      <w:pPr>
        <w:spacing w:after="0" w:line="240" w:lineRule="auto"/>
        <w:rPr>
          <w:rFonts w:ascii="Times New Roman" w:hAnsi="Times New Roman" w:cs="Times New Roman"/>
          <w:sz w:val="26"/>
          <w:szCs w:val="26"/>
        </w:rPr>
      </w:pPr>
    </w:p>
    <w:bookmarkEnd w:id="0"/>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Accomplishment of inspection function of Required Inspection Item (RII) shall be performed (AUD; B; C; </w:t>
      </w:r>
      <w:r>
        <w:rPr>
          <w:rFonts w:ascii="Times New Roman" w:hAnsi="Times New Roman" w:cs="Times New Roman"/>
          <w:sz w:val="26"/>
          <w:szCs w:val="26"/>
        </w:rPr>
        <w:t>ACR;</w:t>
      </w:r>
      <w:r w:rsidRPr="00BC3BF7">
        <w:rPr>
          <w:rFonts w:ascii="Times New Roman" w:hAnsi="Times New Roman" w:cs="Times New Roman"/>
          <w:sz w:val="26"/>
          <w:szCs w:val="26"/>
        </w:rPr>
        <w:t xml:space="preserve"> INV; PP; MP; EE)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By authorized inspection staff who performed the maintenance works required to be inspected.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By authorized inspection staff who was not involved in the maintenance phase of the works required to be inspected.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By a QC staff authorized by customer.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4.5.4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will give a final decision when a conflict occurs between Inspection staff and maintenance staff during course of inspection? (AUD;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 INV; PP;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QC manager.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Pr>
          <w:rFonts w:ascii="Times New Roman" w:hAnsi="Times New Roman" w:cs="Times New Roman"/>
          <w:sz w:val="26"/>
          <w:szCs w:val="26"/>
        </w:rPr>
        <w:t>SQD</w:t>
      </w:r>
      <w:r w:rsidRPr="00BC3BF7">
        <w:rPr>
          <w:rFonts w:ascii="Times New Roman" w:hAnsi="Times New Roman" w:cs="Times New Roman"/>
          <w:sz w:val="26"/>
          <w:szCs w:val="26"/>
        </w:rPr>
        <w:t xml:space="preserve"> 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Customer.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4.1.6</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1" w:name="_Hlk97656134"/>
      <w:r w:rsidRPr="00BC3BF7">
        <w:rPr>
          <w:rFonts w:ascii="Times New Roman" w:hAnsi="Times New Roman" w:cs="Times New Roman"/>
          <w:sz w:val="26"/>
          <w:szCs w:val="26"/>
        </w:rPr>
        <w:t xml:space="preserve">Determining of “CRITICAL TASK” is responsible of (AUD; A; B; C; </w:t>
      </w:r>
      <w:r>
        <w:rPr>
          <w:rFonts w:ascii="Times New Roman" w:hAnsi="Times New Roman" w:cs="Times New Roman"/>
          <w:sz w:val="26"/>
          <w:szCs w:val="26"/>
        </w:rPr>
        <w:t>ACR;</w:t>
      </w:r>
      <w:r w:rsidRPr="00BC3BF7">
        <w:rPr>
          <w:rFonts w:ascii="Times New Roman" w:hAnsi="Times New Roman" w:cs="Times New Roman"/>
          <w:sz w:val="26"/>
          <w:szCs w:val="26"/>
        </w:rPr>
        <w:t xml:space="preserve"> INV; CMP; MP; PP; EE)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Technical Division of Maintenance centers during review of workpack.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Engineering Department (EGD).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MCC.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5.3.5.1</w:t>
      </w:r>
    </w:p>
    <w:bookmarkEnd w:id="1"/>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one hangar check, a CRITICAL TASK type 1 can be performed (AUD; A; B; C; </w:t>
      </w:r>
      <w:r>
        <w:rPr>
          <w:rFonts w:ascii="Times New Roman" w:hAnsi="Times New Roman" w:cs="Times New Roman"/>
          <w:sz w:val="26"/>
          <w:szCs w:val="26"/>
        </w:rPr>
        <w:t>ACR;</w:t>
      </w:r>
      <w:r w:rsidRPr="00BC3BF7">
        <w:rPr>
          <w:rFonts w:ascii="Times New Roman" w:hAnsi="Times New Roman" w:cs="Times New Roman"/>
          <w:sz w:val="26"/>
          <w:szCs w:val="26"/>
        </w:rPr>
        <w:t xml:space="preserve"> INV; PP; MP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By one appropriate authorized staff provide that the task is not performed in the same day.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By one appropriate authorized staff, who then issue a NRC to re-inspect the work performed.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Only by more than one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4.7.5.2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CRS staff use measuring and testing equipment, which data must be recorded to maintenance record: (AUD;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r>
        <w:rPr>
          <w:rFonts w:ascii="Times New Roman" w:hAnsi="Times New Roman" w:cs="Times New Roman"/>
          <w:sz w:val="26"/>
          <w:szCs w:val="26"/>
        </w:rPr>
        <w:t>;</w:t>
      </w:r>
      <w:r w:rsidRPr="00BC3BF7">
        <w:rPr>
          <w:rFonts w:ascii="Times New Roman" w:hAnsi="Times New Roman" w:cs="Times New Roman"/>
          <w:sz w:val="26"/>
          <w:szCs w:val="26"/>
        </w:rPr>
        <w:t xml:space="preserve"> INV; PP; EE;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P/N, S/N and GRN of tool and equipment.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Reference maintenance data; measuring value; P/N and S/N of tool and equipment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P/N, S/N and calibration due date of tool and equipment.</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4.7.5.1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2" w:name="_Hlk97728533"/>
      <w:r w:rsidRPr="00BC3BF7">
        <w:rPr>
          <w:rFonts w:ascii="Times New Roman" w:hAnsi="Times New Roman" w:cs="Times New Roman"/>
          <w:sz w:val="26"/>
          <w:szCs w:val="26"/>
        </w:rPr>
        <w:t xml:space="preserve">When structure damage is not mentioned in SRM (AUD; B; C;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EE; PP; INV;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Base maintenance center shall contact to manufacture for approved repair solution.</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Base maintenance center shall contact to EGD for repair scheme.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Base maintenance center shall contact to VNA Technical department shall provide repair scheme.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4.23.5.2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3" w:name="_Hlk97656172"/>
      <w:r w:rsidRPr="00BC3BF7">
        <w:rPr>
          <w:rFonts w:ascii="Times New Roman" w:hAnsi="Times New Roman" w:cs="Times New Roman"/>
          <w:sz w:val="26"/>
          <w:szCs w:val="26"/>
        </w:rPr>
        <w:t xml:space="preserve">When structure damage is mentioned in SRM, the SRO shall be issued by (AUD; INV; B; C;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EE; PP; MP; INV)</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Base maintenance center.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Engineering Department (EGD).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Business Planning department.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4.23.5.2</w:t>
      </w:r>
    </w:p>
    <w:bookmarkEnd w:id="2"/>
    <w:bookmarkEnd w:id="3"/>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VNA A/C, after complete a structure damage repair, respective maintenance center has to: (AUD; INV; B; C;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PP; MP; EE)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Uploads the records of structure damaged repair (SRO, SRR, detail drawings/ sketch of the repair or EO..) to Structure Monitoring Software.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Send SRO, SRR ,detail drawings/ sketch of the repair or EO to Business Planning department.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Send SRO, SRR ,detail drawings/ sketch of the repair or EO to VNA Engineering Department.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4.23.5.2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need to be done if a defect/technical problem can not be resolved by maintenance personnel? (AUD; INV;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w:t>
      </w:r>
      <w:r>
        <w:rPr>
          <w:rFonts w:ascii="Times New Roman" w:hAnsi="Times New Roman" w:cs="Times New Roman"/>
          <w:sz w:val="26"/>
          <w:szCs w:val="26"/>
        </w:rPr>
        <w:t>NDT</w:t>
      </w:r>
      <w:r w:rsidRPr="00BC3BF7">
        <w:rPr>
          <w:rFonts w:ascii="Times New Roman" w:hAnsi="Times New Roman" w:cs="Times New Roman"/>
          <w:sz w:val="26"/>
          <w:szCs w:val="26"/>
        </w:rPr>
        <w:t>; PP; MP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supervisor should send a TAR - Form VAECO 3015 to Technical service section for assistance request.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Maintenance staff should request to cancel this task.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Maintenance staff should refuse to carry out this task.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Ref.: SOP 9.6.5.1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Can dispensation (one-off authorization) be granted for category B CRS staff to carry out a final inspection and release A/C to service after base maintenance? (AUD; INV; A; B; C; ACR)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Yes, if </w:t>
      </w:r>
      <w:r>
        <w:rPr>
          <w:rFonts w:ascii="Times New Roman" w:hAnsi="Times New Roman" w:cs="Times New Roman"/>
          <w:sz w:val="26"/>
          <w:szCs w:val="26"/>
        </w:rPr>
        <w:t>SQD</w:t>
      </w:r>
      <w:r w:rsidRPr="00BC3BF7">
        <w:rPr>
          <w:rFonts w:ascii="Times New Roman" w:hAnsi="Times New Roman" w:cs="Times New Roman"/>
          <w:sz w:val="26"/>
          <w:szCs w:val="26"/>
        </w:rPr>
        <w:t xml:space="preserve"> director realized that there is no category C CRS at that time.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No, Dispensation only can be granted for maintenance staff at out station.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It depends on customer procedure. </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10.15.5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work/shift handover form (Form VAECO 6004) must be completed in base maintenance when: (AUD; INV;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PP; MP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An additional maintenance work is requested by the customer.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maintenance jobs cannot be completed during the shift.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 maintenance work needs to be transferred to workshop.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Discrepancies found during Base maintenance will be record in a (AUD; INV; B; C; </w:t>
      </w:r>
      <w:r>
        <w:rPr>
          <w:rFonts w:ascii="Times New Roman" w:hAnsi="Times New Roman" w:cs="Times New Roman"/>
          <w:sz w:val="26"/>
          <w:szCs w:val="26"/>
        </w:rPr>
        <w:t>ACR;</w:t>
      </w:r>
      <w:r w:rsidRPr="00BC3BF7">
        <w:rPr>
          <w:rFonts w:ascii="Times New Roman" w:hAnsi="Times New Roman" w:cs="Times New Roman"/>
          <w:sz w:val="26"/>
          <w:szCs w:val="26"/>
        </w:rPr>
        <w:t xml:space="preserve"> PP; MP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VAECO Non routine card – (VAECO Form 6001).</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Non Routine Card provided by customer or VAECO Non Routine Card (VAECO Form 6001) when not provided by customer.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Technical logbook.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7.3.5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VNA A/C, which form will be used when a discrepancy found during base maintenance? (AUD; INV; B; C; </w:t>
      </w:r>
      <w:r>
        <w:rPr>
          <w:rFonts w:ascii="Times New Roman" w:hAnsi="Times New Roman" w:cs="Times New Roman"/>
          <w:sz w:val="26"/>
          <w:szCs w:val="26"/>
        </w:rPr>
        <w:t>ACR;</w:t>
      </w:r>
      <w:r w:rsidRPr="00BC3BF7">
        <w:rPr>
          <w:rFonts w:ascii="Times New Roman" w:hAnsi="Times New Roman" w:cs="Times New Roman"/>
          <w:sz w:val="26"/>
          <w:szCs w:val="26"/>
        </w:rPr>
        <w:t xml:space="preserve"> PP; MP; EE)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Non routine card - Form VAECO 6001.</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Job Card Attaching Sheet - Form VAECO 6007.</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Work Transit Sheet - Form VAECO 7031.</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7.3.5</w:t>
      </w:r>
      <w:r w:rsidRPr="00BC3BF7" w:rsidDel="00FC0AEF">
        <w:rPr>
          <w:rFonts w:ascii="Times New Roman" w:hAnsi="Times New Roman" w:cs="Times New Roman"/>
          <w:sz w:val="26"/>
          <w:szCs w:val="26"/>
        </w:rPr>
        <w:t xml:space="preserve">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Job Card Attaching Sheet (Form VAECO 6007) is used for (AUD; INV; B; C; WS; </w:t>
      </w:r>
      <w:r>
        <w:rPr>
          <w:rFonts w:ascii="Times New Roman" w:hAnsi="Times New Roman" w:cs="Times New Roman"/>
          <w:sz w:val="26"/>
          <w:szCs w:val="26"/>
        </w:rPr>
        <w:t>ACR;</w:t>
      </w:r>
      <w:r w:rsidRPr="00BC3BF7">
        <w:rPr>
          <w:rFonts w:ascii="Times New Roman" w:hAnsi="Times New Roman" w:cs="Times New Roman"/>
          <w:sz w:val="26"/>
          <w:szCs w:val="26"/>
        </w:rPr>
        <w:t xml:space="preserve"> PP;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Raising a discrepancy found during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Transferring maintenance request to the appropriate workshop from BTD or RTD or CITD during aircraft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Transferring maintenance request to the BTD from other BTD or RTD.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8.1.5.1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a component is removed from an aircraft and transferred to a workshop with attached Job Card Attaching Sheet, what document(s) is required for acceptance the </w:t>
      </w:r>
      <w:r w:rsidRPr="00BC3BF7">
        <w:rPr>
          <w:rFonts w:ascii="Times New Roman" w:hAnsi="Times New Roman" w:cs="Times New Roman"/>
          <w:sz w:val="26"/>
          <w:szCs w:val="26"/>
        </w:rPr>
        <w:lastRenderedPageBreak/>
        <w:t xml:space="preserve">component to be installed back on the aircraft? (AUD; INV; A; B; C; WS; </w:t>
      </w:r>
      <w:r>
        <w:rPr>
          <w:rFonts w:ascii="Times New Roman" w:hAnsi="Times New Roman" w:cs="Times New Roman"/>
          <w:sz w:val="26"/>
          <w:szCs w:val="26"/>
        </w:rPr>
        <w:t>ACR;</w:t>
      </w:r>
      <w:r w:rsidRPr="00BC3BF7">
        <w:rPr>
          <w:rFonts w:ascii="Times New Roman" w:hAnsi="Times New Roman" w:cs="Times New Roman"/>
          <w:sz w:val="26"/>
          <w:szCs w:val="26"/>
        </w:rPr>
        <w:t xml:space="preserve"> PP; MP; CMP; 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Job Card Attaching Sheet with certifying of the workshop authorized staff for all maintenance works carried out.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Certificate of release to service - Form VAECO 2012.</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Job Card Attaching Sheet with certifying of the workshop authorized staff for all maintenance works carried out, the original finding/repair report and the original Authorized Release Certificate (ARC).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4.10.5</w:t>
      </w:r>
      <w:r w:rsidRPr="00BC3BF7" w:rsidDel="007D2EF0">
        <w:rPr>
          <w:rFonts w:ascii="Times New Roman" w:hAnsi="Times New Roman" w:cs="Times New Roman"/>
          <w:sz w:val="26"/>
          <w:szCs w:val="26"/>
        </w:rPr>
        <w:t xml:space="preserve">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Base maintenance, all component removed from an aircraft must be tagged with: (AUD; INV; B; C; </w:t>
      </w:r>
      <w:r>
        <w:rPr>
          <w:rFonts w:ascii="Times New Roman" w:hAnsi="Times New Roman" w:cs="Times New Roman"/>
          <w:sz w:val="26"/>
          <w:szCs w:val="26"/>
        </w:rPr>
        <w:t>ACR;</w:t>
      </w:r>
      <w:r w:rsidRPr="00BC3BF7">
        <w:rPr>
          <w:rFonts w:ascii="Times New Roman" w:hAnsi="Times New Roman" w:cs="Times New Roman"/>
          <w:sz w:val="26"/>
          <w:szCs w:val="26"/>
        </w:rPr>
        <w:t xml:space="preserve"> PP; CMP;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Serviceable tag – Form VAECO 0005.</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Inspection request tag – Form VAECO 0011.</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Identification tag – Form VAECO 0003</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4.8.5</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10.4.4 Item 8</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will be tagged with a panel removed from an aircraft during Base maintenance? (AUD; INV; B; C; </w:t>
      </w:r>
      <w:r>
        <w:rPr>
          <w:rFonts w:ascii="Times New Roman" w:hAnsi="Times New Roman" w:cs="Times New Roman"/>
          <w:sz w:val="26"/>
          <w:szCs w:val="26"/>
        </w:rPr>
        <w:t>ACR;</w:t>
      </w:r>
      <w:r w:rsidRPr="00BC3BF7">
        <w:rPr>
          <w:rFonts w:ascii="Times New Roman" w:hAnsi="Times New Roman" w:cs="Times New Roman"/>
          <w:sz w:val="26"/>
          <w:szCs w:val="26"/>
        </w:rPr>
        <w:t xml:space="preserve"> PP; CMP;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Unserviceable tag – Form VAECO 0005.</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Identification tag – Form VAECO 0003.</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Panel removed tag – Form VAECO 0010.</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10.4.4 Item 9</w:t>
      </w:r>
      <w:r>
        <w:rPr>
          <w:rFonts w:ascii="Times New Roman" w:hAnsi="Times New Roman" w:cs="Times New Roman"/>
          <w:sz w:val="26"/>
          <w:szCs w:val="26"/>
        </w:rPr>
        <w:t xml:space="preserve"> &amp;</w:t>
      </w:r>
      <w:r w:rsidRPr="00BC3BF7">
        <w:rPr>
          <w:rFonts w:ascii="Times New Roman" w:hAnsi="Times New Roman" w:cs="Times New Roman"/>
          <w:sz w:val="26"/>
          <w:szCs w:val="26"/>
        </w:rPr>
        <w:t xml:space="preserve"> SOP 4.8.5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Base maintenance, job cards can be deferred when (AUD; INV; B; C; </w:t>
      </w:r>
      <w:r>
        <w:rPr>
          <w:rFonts w:ascii="Times New Roman" w:hAnsi="Times New Roman" w:cs="Times New Roman"/>
          <w:sz w:val="26"/>
          <w:szCs w:val="26"/>
        </w:rPr>
        <w:t>ACR;</w:t>
      </w:r>
      <w:r w:rsidRPr="00BC3BF7">
        <w:rPr>
          <w:rFonts w:ascii="Times New Roman" w:hAnsi="Times New Roman" w:cs="Times New Roman"/>
          <w:sz w:val="26"/>
          <w:szCs w:val="26"/>
        </w:rPr>
        <w:t xml:space="preserve"> PP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Authorized staff classify and sign to confirm deferment possibility IAW maintenance data and record in List of acceptable deferred defects.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deferment is accepted by customer and deferred IAW customer procedures.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Pr>
          <w:rFonts w:ascii="Times New Roman" w:hAnsi="Times New Roman" w:cs="Times New Roman"/>
          <w:sz w:val="26"/>
          <w:szCs w:val="26"/>
        </w:rPr>
        <w:t>All these answer are correct</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7.1.5.1.2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Can an aircraft be released from Base maintenance with defects on it? (AUD; INV; A; B; C; </w:t>
      </w:r>
      <w:r>
        <w:rPr>
          <w:rFonts w:ascii="Times New Roman" w:hAnsi="Times New Roman" w:cs="Times New Roman"/>
          <w:sz w:val="26"/>
          <w:szCs w:val="26"/>
        </w:rPr>
        <w:t>ACR;</w:t>
      </w:r>
      <w:r w:rsidRPr="00BC3BF7">
        <w:rPr>
          <w:rFonts w:ascii="Times New Roman" w:hAnsi="Times New Roman" w:cs="Times New Roman"/>
          <w:sz w:val="26"/>
          <w:szCs w:val="26"/>
        </w:rPr>
        <w:t xml:space="preserve"> PP; CMP; MP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 all defects on the aircraft must be cleared after base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Yes, if those defects are stated on Exception item of the Certificate of release to service  (Form VAECO 2012).</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Yes, if those defects are deferred IAW maintenance data; the deferral of defects rectification is concurred by customer and followed by customer procedures.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7.3.5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 xml:space="preserve">Can a routine task card in the workpack be cancelled during base maintenance for VNA’s aircraft? (AUD; INV; B; C; </w:t>
      </w:r>
      <w:r>
        <w:rPr>
          <w:rFonts w:ascii="Times New Roman" w:hAnsi="Times New Roman" w:cs="Times New Roman"/>
          <w:sz w:val="26"/>
          <w:szCs w:val="26"/>
        </w:rPr>
        <w:t>ACR;</w:t>
      </w:r>
      <w:r w:rsidRPr="00BC3BF7">
        <w:rPr>
          <w:rFonts w:ascii="Times New Roman" w:hAnsi="Times New Roman" w:cs="Times New Roman"/>
          <w:sz w:val="26"/>
          <w:szCs w:val="26"/>
        </w:rPr>
        <w:t xml:space="preserve"> INV; PP; MP; CMP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task card can be cancelled IAW VNA’s procedure.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Yes,only if the task is not due.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Yes. If the task is not due, or the task is due and a variation request is sent to VNA MOC division.</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11.6.5.2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certificate required after schedule base maintenance? (AUD; INV; A; B; C; </w:t>
      </w:r>
      <w:r>
        <w:rPr>
          <w:rFonts w:ascii="Times New Roman" w:hAnsi="Times New Roman" w:cs="Times New Roman"/>
          <w:sz w:val="26"/>
          <w:szCs w:val="26"/>
        </w:rPr>
        <w:t>ACR;</w:t>
      </w:r>
      <w:r w:rsidRPr="00BC3BF7">
        <w:rPr>
          <w:rFonts w:ascii="Times New Roman" w:hAnsi="Times New Roman" w:cs="Times New Roman"/>
          <w:sz w:val="26"/>
          <w:szCs w:val="26"/>
        </w:rPr>
        <w:t xml:space="preserve"> PP; MP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Certificate of Compliance (COC).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Certificate of release to service (CRS).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Certificate of Maintenance Review (CMR)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6.5 Item 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Unserviceable component removed from A/C during base maintenance must be returned to VAECO store (AUD; INV; A; B; C; SI; </w:t>
      </w:r>
      <w:r>
        <w:rPr>
          <w:rFonts w:ascii="Times New Roman" w:hAnsi="Times New Roman" w:cs="Times New Roman"/>
          <w:sz w:val="26"/>
          <w:szCs w:val="26"/>
        </w:rPr>
        <w:t>MAP; ACR;</w:t>
      </w:r>
      <w:r w:rsidRPr="00BC3BF7">
        <w:rPr>
          <w:rFonts w:ascii="Times New Roman" w:hAnsi="Times New Roman" w:cs="Times New Roman"/>
          <w:sz w:val="26"/>
          <w:szCs w:val="26"/>
        </w:rPr>
        <w:t xml:space="preserve"> PP; CMP;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On the day component is removed.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Within 24 hours.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After the A/C is release to service.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 xml:space="preserve">SOP </w:t>
      </w:r>
      <w:r w:rsidRPr="00BC3BF7">
        <w:rPr>
          <w:rFonts w:ascii="Times New Roman" w:hAnsi="Times New Roman" w:cs="Times New Roman"/>
          <w:sz w:val="26"/>
          <w:szCs w:val="26"/>
        </w:rPr>
        <w:t>4.9.5.6</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Serviceable A/C component removed from A/C for returning to store must be attached with (AUD; INV; A; B; C; SI; </w:t>
      </w:r>
      <w:r>
        <w:rPr>
          <w:rFonts w:ascii="Times New Roman" w:hAnsi="Times New Roman" w:cs="Times New Roman"/>
          <w:sz w:val="26"/>
          <w:szCs w:val="26"/>
        </w:rPr>
        <w:t>MAP; ACR;</w:t>
      </w:r>
      <w:r w:rsidRPr="00BC3BF7">
        <w:rPr>
          <w:rFonts w:ascii="Times New Roman" w:hAnsi="Times New Roman" w:cs="Times New Roman"/>
          <w:sz w:val="26"/>
          <w:szCs w:val="26"/>
        </w:rPr>
        <w:t xml:space="preserve"> PP; CMP;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Re-certified certificate.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Serviceable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Identification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7.4.5.2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Component have not been used shall be returned to VAECO store with (AUD; INV; A; B; C; SI; </w:t>
      </w:r>
      <w:r>
        <w:rPr>
          <w:rFonts w:ascii="Times New Roman" w:hAnsi="Times New Roman" w:cs="Times New Roman"/>
          <w:sz w:val="26"/>
          <w:szCs w:val="26"/>
        </w:rPr>
        <w:t>MAP; ACR;</w:t>
      </w:r>
      <w:r w:rsidRPr="00BC3BF7">
        <w:rPr>
          <w:rFonts w:ascii="Times New Roman" w:hAnsi="Times New Roman" w:cs="Times New Roman"/>
          <w:sz w:val="26"/>
          <w:szCs w:val="26"/>
        </w:rPr>
        <w:t xml:space="preserve"> PP; CMP;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Serviceable tag and the Stock Requisition form for that component.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Re-certified certificate and the requisition form for that component.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Re-certified certificate only.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 xml:space="preserve">SOP </w:t>
      </w:r>
      <w:r w:rsidRPr="00BC3BF7">
        <w:rPr>
          <w:rFonts w:ascii="Times New Roman" w:hAnsi="Times New Roman" w:cs="Times New Roman"/>
          <w:sz w:val="26"/>
          <w:szCs w:val="26"/>
        </w:rPr>
        <w:t>4.9.5.1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Before installing a PMA part on the A/C, the maintenance staff must (AUD; INV; A; B; C; </w:t>
      </w:r>
      <w:r w:rsidRPr="00AB4ACC">
        <w:rPr>
          <w:rFonts w:ascii="Times New Roman" w:hAnsi="Times New Roman" w:cs="Times New Roman"/>
          <w:sz w:val="26"/>
          <w:szCs w:val="26"/>
        </w:rPr>
        <w:t>QM)</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Check to ensure that the component is specified in maintenance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Check to ensure that there is a statement of customer for using of PMA part.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Check to ensure that the component is specified in maintenance data or there is a statement of customer for using of PMA part.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MOE P2 13.4 Item 6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Before installing a component on the A/C, maintenance staff must (AUD; INV;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Vision check to ensure the component is in good condition.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Check for life limit and correct of PN, SN.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Check correct PN, SN and conformable physical condition, life limitation and airworthiness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7.3.5</w:t>
      </w: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 required calibration tool without calibration label (AUD; INV;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r>
        <w:rPr>
          <w:rFonts w:ascii="Times New Roman" w:hAnsi="Times New Roman" w:cs="Times New Roman"/>
          <w:sz w:val="26"/>
          <w:szCs w:val="26"/>
        </w:rPr>
        <w:t>;</w:t>
      </w:r>
      <w:r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can be used if the tool is attached with a serviceable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can not be used.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can be used with a concession from </w:t>
      </w:r>
      <w:r>
        <w:rPr>
          <w:rFonts w:ascii="Times New Roman" w:hAnsi="Times New Roman" w:cs="Times New Roman"/>
          <w:sz w:val="26"/>
          <w:szCs w:val="26"/>
        </w:rPr>
        <w:t>SQD</w:t>
      </w:r>
      <w:r w:rsidRPr="00BC3BF7">
        <w:rPr>
          <w:rFonts w:ascii="Times New Roman" w:hAnsi="Times New Roman" w:cs="Times New Roman"/>
          <w:sz w:val="26"/>
          <w:szCs w:val="26"/>
        </w:rPr>
        <w:t xml:space="preserve"> department.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9.17.5.1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 MTE (Measuring and Test Equipment) that does not required calibration must: (AUD; INV;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r>
        <w:rPr>
          <w:rFonts w:ascii="Times New Roman" w:hAnsi="Times New Roman" w:cs="Times New Roman"/>
          <w:sz w:val="26"/>
          <w:szCs w:val="26"/>
        </w:rPr>
        <w:t>;</w:t>
      </w:r>
      <w:r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 labeled with “Calibration not required – VAECO Form 0018”.</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Be tagged with ‘Usage notice – VAECO form 0016”.</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There is no requirement</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9.17.5.1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 tool with label a “ACCURACY DOWNGRADED” (AUD; INV;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r>
        <w:rPr>
          <w:rFonts w:ascii="Times New Roman" w:hAnsi="Times New Roman" w:cs="Times New Roman"/>
          <w:sz w:val="26"/>
          <w:szCs w:val="26"/>
        </w:rPr>
        <w:t>;</w:t>
      </w:r>
      <w:r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Can not be used and must be sent to repair.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Can be used with limitation specified in “Usage notice – VAECO Form 0016”.</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Can be used with a concession from </w:t>
      </w:r>
      <w:r>
        <w:rPr>
          <w:rFonts w:ascii="Times New Roman" w:hAnsi="Times New Roman" w:cs="Times New Roman"/>
          <w:sz w:val="26"/>
          <w:szCs w:val="26"/>
        </w:rPr>
        <w:t>SQD</w:t>
      </w:r>
      <w:r w:rsidRPr="00BC3BF7">
        <w:rPr>
          <w:rFonts w:ascii="Times New Roman" w:hAnsi="Times New Roman" w:cs="Times New Roman"/>
          <w:sz w:val="26"/>
          <w:szCs w:val="26"/>
        </w:rPr>
        <w:t xml:space="preserve"> department.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9.17.5.1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Robbery of serviceable part can be performed: (AUD; INV; A; B; C; </w:t>
      </w:r>
      <w:r>
        <w:rPr>
          <w:rFonts w:ascii="Times New Roman" w:hAnsi="Times New Roman" w:cs="Times New Roman"/>
          <w:sz w:val="26"/>
          <w:szCs w:val="26"/>
        </w:rPr>
        <w:t>ACR;</w:t>
      </w:r>
      <w:r w:rsidRPr="00BC3BF7">
        <w:rPr>
          <w:rFonts w:ascii="Times New Roman" w:hAnsi="Times New Roman" w:cs="Times New Roman"/>
          <w:sz w:val="26"/>
          <w:szCs w:val="26"/>
        </w:rPr>
        <w:t xml:space="preserve"> PP; MP</w:t>
      </w:r>
      <w:r>
        <w:rPr>
          <w:rFonts w:ascii="Times New Roman" w:hAnsi="Times New Roman" w:cs="Times New Roman"/>
          <w:sz w:val="26"/>
          <w:szCs w:val="26"/>
        </w:rPr>
        <w:t>; MAP</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Only on a serviceable assembly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Only on an unserviceable assembly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On either serviceable or unserviceable assembly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9.12.5.1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Final inspection is performed by: (AUD; INV; A; B; C; </w:t>
      </w:r>
      <w:r>
        <w:rPr>
          <w:rFonts w:ascii="Times New Roman" w:hAnsi="Times New Roman" w:cs="Times New Roman"/>
          <w:sz w:val="26"/>
          <w:szCs w:val="26"/>
        </w:rPr>
        <w:t>ACR;</w:t>
      </w:r>
      <w:r w:rsidRPr="00BC3BF7">
        <w:rPr>
          <w:rFonts w:ascii="Times New Roman" w:hAnsi="Times New Roman" w:cs="Times New Roman"/>
          <w:sz w:val="26"/>
          <w:szCs w:val="26"/>
        </w:rPr>
        <w:t xml:space="preserve"> PP; CMP; MP)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authorized staff who carried out maintenance work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authorized inspection staff in charge of the relevant zone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QC 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 xml:space="preserve">SOP </w:t>
      </w:r>
      <w:r w:rsidRPr="00BC3BF7">
        <w:rPr>
          <w:rFonts w:ascii="Times New Roman" w:hAnsi="Times New Roman" w:cs="Times New Roman"/>
          <w:sz w:val="26"/>
          <w:szCs w:val="26"/>
        </w:rPr>
        <w:t>11.15.5.3</w:t>
      </w:r>
    </w:p>
    <w:p w:rsidR="00F90A65" w:rsidRDefault="00F90A65" w:rsidP="00F90A65">
      <w:pPr>
        <w:spacing w:after="0"/>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lastRenderedPageBreak/>
        <w:t>What is the responsibility of cockpit man during towing A/C? (A; B; ACR ; AUD; INV; QC inspector)</w:t>
      </w:r>
    </w:p>
    <w:p w:rsidR="00F90A65" w:rsidRPr="00BC3BF7" w:rsidRDefault="00F90A65" w:rsidP="00F90A65">
      <w:pPr>
        <w:spacing w:after="0"/>
        <w:rPr>
          <w:rFonts w:ascii="Times New Roman" w:hAnsi="Times New Roman"/>
          <w:sz w:val="26"/>
          <w:szCs w:val="26"/>
        </w:rPr>
      </w:pPr>
      <w:r w:rsidRPr="00BC3BF7">
        <w:rPr>
          <w:rFonts w:ascii="Times New Roman" w:hAnsi="Times New Roman"/>
          <w:sz w:val="26"/>
          <w:szCs w:val="26"/>
        </w:rPr>
        <w:t>a. Towing routing, operating of tractor/ tow bar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Operating of required A/C systems for towing</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Controlling of whole towing/ pushback operation, coordinating of towing/pushback personnel. If towing supervisor is not available, headset man is also responsible for connecting/disconnecting the tow bar to/from aircraft and tractor (disconnect)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4.19.6.1</w:t>
      </w:r>
      <w:r w:rsidRPr="00BC3BF7" w:rsidDel="00A96440">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is the responsibility of headset man during towing A/C? (A; B; ACR ; AUD; INV;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Towing routing, operating of tractor/ tow bar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Operating of required A/C systems for towing</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Controlling of whole towing/ pushback operation, coordinating of towing/pushback personnel. If towing supervisor is not available, headset man is also responsible for connecting/disconnecting the tow bar to/from aircraft and tractor (disconnect)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4.19.6.1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Which are the correct steps to correct mistake in maintenance documents: (A; B; C; </w:t>
      </w:r>
      <w:r>
        <w:rPr>
          <w:rFonts w:ascii="Times New Roman" w:hAnsi="Times New Roman"/>
          <w:sz w:val="26"/>
          <w:szCs w:val="26"/>
        </w:rPr>
        <w:t>ACR;</w:t>
      </w:r>
      <w:r w:rsidRPr="00BC3BF7">
        <w:rPr>
          <w:rFonts w:ascii="Times New Roman" w:hAnsi="Times New Roman"/>
          <w:sz w:val="26"/>
          <w:szCs w:val="26"/>
        </w:rPr>
        <w:t xml:space="preserve"> CAB; IFE; </w:t>
      </w:r>
      <w:r>
        <w:rPr>
          <w:rFonts w:ascii="Times New Roman" w:hAnsi="Times New Roman"/>
          <w:sz w:val="26"/>
          <w:szCs w:val="26"/>
        </w:rPr>
        <w:t>STR;</w:t>
      </w:r>
      <w:r w:rsidRPr="00BC3BF7">
        <w:rPr>
          <w:rFonts w:ascii="Times New Roman" w:hAnsi="Times New Roman"/>
          <w:sz w:val="26"/>
          <w:szCs w:val="26"/>
        </w:rPr>
        <w:t xml:space="preserve"> NDT; BSI; </w:t>
      </w:r>
      <w:r>
        <w:rPr>
          <w:rFonts w:ascii="Times New Roman" w:hAnsi="Times New Roman"/>
          <w:sz w:val="26"/>
          <w:szCs w:val="26"/>
        </w:rPr>
        <w:t>PT;</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PP)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Strike out the wrong words or makes one (or two) diagonal line(s) and certify by maintenance staff signature and authorized number.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Erase or overwriting the wrong words and certify by maintenance staff signature and authorized number.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Strike out the wrong words or makes one (or two) diagonal line(s) and certify by maintenance staff authorized number.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4.7.5.1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Unless otherwise specified, leaving blank block in maintenance document is: (A; B; C; </w:t>
      </w:r>
      <w:r>
        <w:rPr>
          <w:rFonts w:ascii="Times New Roman" w:hAnsi="Times New Roman"/>
          <w:sz w:val="26"/>
          <w:szCs w:val="26"/>
        </w:rPr>
        <w:t>ACR;</w:t>
      </w:r>
      <w:r w:rsidRPr="00BC3BF7">
        <w:rPr>
          <w:rFonts w:ascii="Times New Roman" w:hAnsi="Times New Roman"/>
          <w:sz w:val="26"/>
          <w:szCs w:val="26"/>
        </w:rPr>
        <w:t xml:space="preserve"> CAB; IFE; </w:t>
      </w:r>
      <w:r>
        <w:rPr>
          <w:rFonts w:ascii="Times New Roman" w:hAnsi="Times New Roman"/>
          <w:sz w:val="26"/>
          <w:szCs w:val="26"/>
        </w:rPr>
        <w:t>STR;</w:t>
      </w:r>
      <w:r w:rsidRPr="00BC3BF7">
        <w:rPr>
          <w:rFonts w:ascii="Times New Roman" w:hAnsi="Times New Roman"/>
          <w:sz w:val="26"/>
          <w:szCs w:val="26"/>
        </w:rPr>
        <w:t xml:space="preserve"> NDT; BSI; </w:t>
      </w:r>
      <w:r>
        <w:rPr>
          <w:rFonts w:ascii="Times New Roman" w:hAnsi="Times New Roman"/>
          <w:sz w:val="26"/>
          <w:szCs w:val="26"/>
        </w:rPr>
        <w:t>PT;</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PP; CMP;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Not allowed.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Allowed if there is no information to enter in that block.</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No specific requirement.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4.7.5.1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Which of the following document is considered as maintenance record: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MP; EE; CMP; CE; PP)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FAA Form 8130-3, purchase order, maintenance release form (VAECO Form 2012).</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Aircraft Maintenance Manual, Component Maintenance Manual.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5.5.5.1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lastRenderedPageBreak/>
        <w:t xml:space="preserve">When towing the aircraft in/out of hangar, the minimum number of clearance monitors is: (B;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PP;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02 (L/H wing tip, R/H wing tip).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03 (L/H wing tip, R/H wing tip, tail).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04 (L/H wing tip, R/H wing tip, tail, nose).</w:t>
      </w:r>
    </w:p>
    <w:p w:rsidR="00F90A65"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4.19.6.5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A component is accompanied with 3 documents: Serviceable tag (VAECO Form 0005), CAAV Form 1, EASA Form 1. Before installing that component to the aircraft, the maintenance staff must check its life limit, airworthiness data in: (A; B; </w:t>
      </w:r>
      <w:r>
        <w:rPr>
          <w:rFonts w:ascii="Times New Roman" w:hAnsi="Times New Roman"/>
          <w:sz w:val="26"/>
          <w:szCs w:val="26"/>
        </w:rPr>
        <w:t>ACR;</w:t>
      </w:r>
      <w:r w:rsidRPr="00BC3BF7">
        <w:rPr>
          <w:rFonts w:ascii="Times New Roman" w:hAnsi="Times New Roman"/>
          <w:sz w:val="26"/>
          <w:szCs w:val="26"/>
        </w:rPr>
        <w:t xml:space="preserve"> CAB; IFE; AUD; INV; </w:t>
      </w:r>
      <w:r>
        <w:rPr>
          <w:rFonts w:ascii="Times New Roman" w:hAnsi="Times New Roman"/>
          <w:sz w:val="26"/>
          <w:szCs w:val="26"/>
        </w:rPr>
        <w:t>QC Inspector;</w:t>
      </w:r>
      <w:r w:rsidRPr="00BC3BF7">
        <w:rPr>
          <w:rFonts w:ascii="Times New Roman" w:hAnsi="Times New Roman"/>
          <w:sz w:val="26"/>
          <w:szCs w:val="26"/>
        </w:rPr>
        <w:t xml:space="preserve">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Only VAECO Form 0005.</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CAAV Form 1 and EASA Form 1.</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All 3 accompanied documents.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In base maintenance, when a NRC is inadequate for documenting sub-task relating to the main task, (e.g. Removal for access, follow-on checks etc.): (B; </w:t>
      </w:r>
      <w:r>
        <w:rPr>
          <w:rFonts w:ascii="Times New Roman" w:hAnsi="Times New Roman"/>
          <w:sz w:val="26"/>
          <w:szCs w:val="26"/>
        </w:rPr>
        <w:t>ACR;</w:t>
      </w:r>
      <w:r w:rsidRPr="00BC3BF7">
        <w:rPr>
          <w:rFonts w:ascii="Times New Roman" w:hAnsi="Times New Roman"/>
          <w:sz w:val="26"/>
          <w:szCs w:val="26"/>
        </w:rPr>
        <w:t xml:space="preserve"> C; CAB; IFE; AUD; INV; </w:t>
      </w:r>
      <w:r>
        <w:rPr>
          <w:rFonts w:ascii="Times New Roman" w:hAnsi="Times New Roman"/>
          <w:sz w:val="26"/>
          <w:szCs w:val="26"/>
        </w:rPr>
        <w:t>QC Inspector;</w:t>
      </w:r>
      <w:r w:rsidRPr="00BC3BF7">
        <w:rPr>
          <w:rFonts w:ascii="Times New Roman" w:hAnsi="Times New Roman"/>
          <w:sz w:val="26"/>
          <w:szCs w:val="26"/>
        </w:rPr>
        <w:t xml:space="preserve"> PP;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Another NRC is raised with source referred to the original NRC.</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Non routine card continuation form is raised.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Job card attaching sheet is raised.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For the work requiring to use measuring and testing tool/ equipment, authorized staff must record into relevant maintenance document the following contents: (A; B; </w:t>
      </w:r>
      <w:r>
        <w:rPr>
          <w:rFonts w:ascii="Times New Roman" w:hAnsi="Times New Roman"/>
          <w:sz w:val="26"/>
          <w:szCs w:val="26"/>
        </w:rPr>
        <w:t>ACR;</w:t>
      </w:r>
      <w:r w:rsidRPr="00BC3BF7">
        <w:rPr>
          <w:rFonts w:ascii="Times New Roman" w:hAnsi="Times New Roman"/>
          <w:sz w:val="26"/>
          <w:szCs w:val="26"/>
        </w:rPr>
        <w:t xml:space="preserve"> CAB; IFE; AUD; INV; </w:t>
      </w:r>
      <w:r>
        <w:rPr>
          <w:rFonts w:ascii="Times New Roman" w:hAnsi="Times New Roman"/>
          <w:sz w:val="26"/>
          <w:szCs w:val="26"/>
        </w:rPr>
        <w:t>QC Inspector;</w:t>
      </w:r>
      <w:r w:rsidRPr="00BC3BF7">
        <w:rPr>
          <w:rFonts w:ascii="Times New Roman" w:hAnsi="Times New Roman"/>
          <w:sz w:val="26"/>
          <w:szCs w:val="26"/>
        </w:rPr>
        <w:t xml:space="preserve"> PP; MP; EE)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Reference maintenance data, tool/equipment’s P/N and S/N.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Tool/equipment’s P/N and S/N, measuring value.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Reference maintenance data, tool/equipment’s P/N and S/N and measuring value.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4.7.5.1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In base maintenance, Panel removed tag (VAECO Form 0010) must be used for: (B; </w:t>
      </w:r>
      <w:r>
        <w:rPr>
          <w:rFonts w:ascii="Times New Roman" w:hAnsi="Times New Roman"/>
          <w:sz w:val="26"/>
          <w:szCs w:val="26"/>
        </w:rPr>
        <w:t>ACR;</w:t>
      </w:r>
      <w:r w:rsidRPr="00BC3BF7">
        <w:rPr>
          <w:rFonts w:ascii="Times New Roman" w:hAnsi="Times New Roman"/>
          <w:sz w:val="26"/>
          <w:szCs w:val="26"/>
        </w:rPr>
        <w:t xml:space="preserve"> </w:t>
      </w:r>
      <w:r>
        <w:rPr>
          <w:rFonts w:ascii="Times New Roman" w:hAnsi="Times New Roman"/>
          <w:sz w:val="26"/>
          <w:szCs w:val="26"/>
        </w:rPr>
        <w:t>STR;</w:t>
      </w:r>
      <w:r w:rsidRPr="00BC3BF7">
        <w:rPr>
          <w:rFonts w:ascii="Times New Roman" w:hAnsi="Times New Roman"/>
          <w:sz w:val="26"/>
          <w:szCs w:val="26"/>
        </w:rPr>
        <w:t xml:space="preserve"> CAB; AUD; INV; </w:t>
      </w:r>
      <w:r>
        <w:rPr>
          <w:rFonts w:ascii="Times New Roman" w:hAnsi="Times New Roman"/>
          <w:sz w:val="26"/>
          <w:szCs w:val="26"/>
        </w:rPr>
        <w:t>QC Inspector;</w:t>
      </w:r>
      <w:r w:rsidRPr="00BC3BF7">
        <w:rPr>
          <w:rFonts w:ascii="Times New Roman" w:hAnsi="Times New Roman"/>
          <w:sz w:val="26"/>
          <w:szCs w:val="26"/>
        </w:rPr>
        <w:t xml:space="preserve"> PP;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Any panel is removed from the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Only panel that is removed and not installed back to the aircraft right away.</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Only panels that are at critical part of the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4.8.5</w:t>
      </w:r>
    </w:p>
    <w:p w:rsidR="00F90A65"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Completion of maintenance documents will be performed iaw: (A;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IFE; CAB; </w:t>
      </w:r>
      <w:r>
        <w:rPr>
          <w:rFonts w:ascii="Times New Roman" w:hAnsi="Times New Roman"/>
          <w:sz w:val="26"/>
          <w:szCs w:val="26"/>
        </w:rPr>
        <w:t>STR;</w:t>
      </w:r>
      <w:r w:rsidRPr="00BC3BF7">
        <w:rPr>
          <w:rFonts w:ascii="Times New Roman" w:hAnsi="Times New Roman"/>
          <w:sz w:val="26"/>
          <w:szCs w:val="26"/>
        </w:rPr>
        <w:t xml:space="preserve"> NDT; BSI; </w:t>
      </w:r>
      <w:r>
        <w:rPr>
          <w:rFonts w:ascii="Times New Roman" w:hAnsi="Times New Roman"/>
          <w:sz w:val="26"/>
          <w:szCs w:val="26"/>
        </w:rPr>
        <w:t>PT;</w:t>
      </w:r>
      <w:r w:rsidRPr="00BC3BF7">
        <w:rPr>
          <w:rFonts w:ascii="Times New Roman" w:hAnsi="Times New Roman"/>
          <w:sz w:val="26"/>
          <w:szCs w:val="26"/>
        </w:rPr>
        <w:t xml:space="preserve"> WS; PP; MP; EE; CMP)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lastRenderedPageBreak/>
        <w:t>a. Document completion and sign-off shall be performed just after each maintenance work step(s)/ subtask(s)/ stage completion and before commencing next maintenance work step(s)/ subtask(s)/ stage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The referred technical data name and specific task number (E.g. AMM xx-xx-xx-xxx-xxx-x, MEL xx-xx-xxx...) with amendment/ revision status (revision number and date) used to perform the work/ react to the defect must be specified in specific maintenance document (work card/ job card/ task card, worksheet, EO, SRO, NRC…) or stated for whole WP in a separate sheet/ WO.</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r w:rsidRPr="00BC3BF7">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4.7.5.1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When performing maintenance tasks, maintenance staffs have to: (A; B; C; </w:t>
      </w:r>
      <w:r>
        <w:rPr>
          <w:rFonts w:ascii="Times New Roman" w:hAnsi="Times New Roman"/>
          <w:sz w:val="26"/>
          <w:szCs w:val="26"/>
        </w:rPr>
        <w:t>ACR;</w:t>
      </w:r>
      <w:r w:rsidRPr="00BC3BF7">
        <w:rPr>
          <w:rFonts w:ascii="Times New Roman" w:hAnsi="Times New Roman"/>
          <w:sz w:val="26"/>
          <w:szCs w:val="26"/>
        </w:rPr>
        <w:t xml:space="preserve"> CAB; IFE; WS; NDT; BSI; </w:t>
      </w:r>
      <w:r>
        <w:rPr>
          <w:rFonts w:ascii="Times New Roman" w:hAnsi="Times New Roman"/>
          <w:sz w:val="26"/>
          <w:szCs w:val="26"/>
        </w:rPr>
        <w:t>STR;</w:t>
      </w:r>
      <w:r w:rsidRPr="00BC3BF7">
        <w:rPr>
          <w:rFonts w:ascii="Times New Roman" w:hAnsi="Times New Roman"/>
          <w:sz w:val="26"/>
          <w:szCs w:val="26"/>
        </w:rPr>
        <w:t xml:space="preserve"> </w:t>
      </w:r>
      <w:r>
        <w:rPr>
          <w:rFonts w:ascii="Times New Roman" w:hAnsi="Times New Roman"/>
          <w:sz w:val="26"/>
          <w:szCs w:val="26"/>
        </w:rPr>
        <w:t>PT;</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PP; MP; EE)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Follow the job card/ worksheet/ NRC to perform no need appropriate maintenance data</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Follow the job card/ worksheet/ NRC to perform the work step by step in accordance with instruction in the appropriate maintenance data</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Follow the job card/ worksheet/ NRC to perform the work step by step in accordance with instruction in the appropriate maintenance data. All necessary maintenance data must be available at working area for reference.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7.3.5.6</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For final inspection, authorized inspection staff shall ensure: (A; B; C; </w:t>
      </w:r>
      <w:r>
        <w:rPr>
          <w:rFonts w:ascii="Times New Roman" w:hAnsi="Times New Roman"/>
          <w:sz w:val="26"/>
          <w:szCs w:val="26"/>
        </w:rPr>
        <w:t>ACR;</w:t>
      </w:r>
      <w:r w:rsidRPr="00BC3BF7">
        <w:rPr>
          <w:rFonts w:ascii="Times New Roman" w:hAnsi="Times New Roman"/>
          <w:sz w:val="26"/>
          <w:szCs w:val="26"/>
        </w:rPr>
        <w:t xml:space="preserve"> WS; AUD; INV; </w:t>
      </w:r>
      <w:r>
        <w:rPr>
          <w:rFonts w:ascii="Times New Roman" w:hAnsi="Times New Roman"/>
          <w:sz w:val="26"/>
          <w:szCs w:val="26"/>
        </w:rPr>
        <w:t>QC Inspector;</w:t>
      </w:r>
      <w:r w:rsidRPr="00BC3BF7">
        <w:rPr>
          <w:rFonts w:ascii="Times New Roman" w:hAnsi="Times New Roman"/>
          <w:sz w:val="26"/>
          <w:szCs w:val="26"/>
        </w:rPr>
        <w:t xml:space="preserve"> PP)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a. All process documentation has been properly completed and generated discrepancies recorded and corrected or deferred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All requirements of Require Inspection Item (RII) are properly conducted.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All work has been inspected as required and record the result accordingly to show compliance to specific standards, all requirements of Require Inspection Item (RII) are properly conducted and all process documentation has been properly completed and generated discrepancies recorded and corrected or deferred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4.1.7.4</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If any base/ line maintenance work cannot be completed during the shift, the maintenance staff fills out Shift/ task handover sheet, what information shall be filled out in that form: (A; B; C; </w:t>
      </w:r>
      <w:r>
        <w:rPr>
          <w:rFonts w:ascii="Times New Roman" w:hAnsi="Times New Roman"/>
          <w:sz w:val="26"/>
          <w:szCs w:val="26"/>
        </w:rPr>
        <w:t>ACR;</w:t>
      </w:r>
      <w:r w:rsidRPr="00BC3BF7">
        <w:rPr>
          <w:rFonts w:ascii="Times New Roman" w:hAnsi="Times New Roman"/>
          <w:sz w:val="26"/>
          <w:szCs w:val="26"/>
        </w:rPr>
        <w:t xml:space="preserve"> WS; AUD; INV; </w:t>
      </w:r>
      <w:r>
        <w:rPr>
          <w:rFonts w:ascii="Times New Roman" w:hAnsi="Times New Roman"/>
          <w:sz w:val="26"/>
          <w:szCs w:val="26"/>
        </w:rPr>
        <w:t>QC Inspector;</w:t>
      </w:r>
      <w:r w:rsidRPr="00BC3BF7">
        <w:rPr>
          <w:rFonts w:ascii="Times New Roman" w:hAnsi="Times New Roman"/>
          <w:sz w:val="26"/>
          <w:szCs w:val="26"/>
        </w:rPr>
        <w:t xml:space="preserve"> CAB; IFE; BSI; NDT; </w:t>
      </w:r>
      <w:r>
        <w:rPr>
          <w:rFonts w:ascii="Times New Roman" w:hAnsi="Times New Roman"/>
          <w:sz w:val="26"/>
          <w:szCs w:val="26"/>
        </w:rPr>
        <w:t>STR;</w:t>
      </w:r>
      <w:r w:rsidRPr="00BC3BF7">
        <w:rPr>
          <w:rFonts w:ascii="Times New Roman" w:hAnsi="Times New Roman"/>
          <w:sz w:val="26"/>
          <w:szCs w:val="26"/>
        </w:rPr>
        <w:t xml:space="preserve"> </w:t>
      </w:r>
      <w:r>
        <w:rPr>
          <w:rFonts w:ascii="Times New Roman" w:hAnsi="Times New Roman"/>
          <w:sz w:val="26"/>
          <w:szCs w:val="26"/>
        </w:rPr>
        <w:t>PT;</w:t>
      </w:r>
      <w:r w:rsidRPr="00BC3BF7">
        <w:rPr>
          <w:rFonts w:ascii="Times New Roman" w:hAnsi="Times New Roman"/>
          <w:sz w:val="26"/>
          <w:szCs w:val="26"/>
        </w:rPr>
        <w:t xml:space="preserve"> PP;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Work status such as incomplete task/ stage…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Component/ part status such as component being removed for access…, work status such as incomplete task/ stage…and tool status such as tools/ equipment borrowed from tool store which cannot be returned as registration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c.Tool status such as tools/ equipment borrowed from tool store which cannot be returned as registration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4.2.5.1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In the pre-input meeting, if there is any maintenance work that can not be performed due to lack of tools/equipment: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PP; CMP;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These tasks shall be widrawn and recorded in List of acceptable deferred tasks (VAECO Form 6013).</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These tasks shall be withdraw.</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The related maintenance check shall not be conducted.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5.3.5.1</w:t>
      </w:r>
      <w:r w:rsidRPr="00BC3BF7" w:rsidDel="00FA5170">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For VNA aircraft maintenance check, which department/centre is responsible to evaluate the opening ADD and issue WO to put in the WP: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PP; CMP; MP</w:t>
      </w:r>
      <w:r w:rsidRPr="007157BC">
        <w:rPr>
          <w:rFonts w:ascii="Times New Roman" w:hAnsi="Times New Roman" w:cs="Times New Roman"/>
          <w:sz w:val="26"/>
          <w:szCs w:val="26"/>
        </w:rPr>
        <w:t>; EE</w:t>
      </w:r>
      <w:r w:rsidRPr="00BC3BF7">
        <w:rPr>
          <w:rFonts w:ascii="Times New Roman" w:hAnsi="Times New Roman"/>
          <w:sz w:val="26"/>
          <w:szCs w:val="26"/>
        </w:rPr>
        <w: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The TD of maintenance center that performs the check.</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The authorized staff who performs the preliminary inspection.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MCC</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5.3.5.1</w:t>
      </w:r>
      <w:r w:rsidRPr="00BC3BF7" w:rsidDel="00DA1659">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When authorized staffs complete the maintenance document, the amendment/ revision status shall be spectified in: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PP; MP</w:t>
      </w:r>
      <w:r w:rsidRPr="007157BC">
        <w:rPr>
          <w:rFonts w:ascii="Times New Roman" w:hAnsi="Times New Roman" w:cs="Times New Roman"/>
          <w:sz w:val="26"/>
          <w:szCs w:val="26"/>
        </w:rPr>
        <w:t>; EE</w:t>
      </w:r>
      <w:r w:rsidRPr="00BC3BF7">
        <w:rPr>
          <w:rFonts w:ascii="Times New Roman" w:hAnsi="Times New Roman"/>
          <w:sz w:val="26"/>
          <w:szCs w:val="26"/>
        </w:rPr>
        <w: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Specific maintenance document (work card/ job card/ task card, worksheet, EO, SRO, NRC…)</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Stated for whole WP in a separate sheet/ WO</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Specific maintenance document (work card/ job card/ task card, worksheet, EO, SRO, NRC…) or Stated for whole WP in a separate sheet/ WO</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4.7.5.1</w:t>
      </w:r>
      <w:r w:rsidRPr="00BC3BF7" w:rsidDel="00942456">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Before installing parts on aircrafts, the authorized staffs shall perform the inspection of: (A; B; </w:t>
      </w:r>
      <w:r>
        <w:rPr>
          <w:rFonts w:ascii="Times New Roman" w:hAnsi="Times New Roman"/>
          <w:sz w:val="26"/>
          <w:szCs w:val="26"/>
        </w:rPr>
        <w:t>ACR;</w:t>
      </w:r>
      <w:r w:rsidRPr="00BC3BF7">
        <w:rPr>
          <w:rFonts w:ascii="Times New Roman" w:hAnsi="Times New Roman"/>
          <w:sz w:val="26"/>
          <w:szCs w:val="26"/>
        </w:rPr>
        <w:t xml:space="preserve"> CAB; IFE; AUD; INV; </w:t>
      </w:r>
      <w:r>
        <w:rPr>
          <w:rFonts w:ascii="Times New Roman" w:hAnsi="Times New Roman"/>
          <w:sz w:val="26"/>
          <w:szCs w:val="26"/>
        </w:rPr>
        <w:t>QC Inspector;</w:t>
      </w:r>
      <w:r w:rsidRPr="00BC3BF7">
        <w:rPr>
          <w:rFonts w:ascii="Times New Roman" w:hAnsi="Times New Roman"/>
          <w:sz w:val="26"/>
          <w:szCs w:val="26"/>
        </w:rPr>
        <w:t xml:space="preserve"> PP;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Physical conditions, life limit.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Airworthiness data in accompanied documents.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Before starting to work in base maintenance check, what shall maintenance staff do: (B; C; </w:t>
      </w:r>
      <w:r>
        <w:rPr>
          <w:rFonts w:ascii="Times New Roman" w:hAnsi="Times New Roman"/>
          <w:sz w:val="26"/>
          <w:szCs w:val="26"/>
        </w:rPr>
        <w:t>ACR;</w:t>
      </w:r>
      <w:r w:rsidRPr="00BC3BF7">
        <w:rPr>
          <w:rFonts w:ascii="Times New Roman" w:hAnsi="Times New Roman"/>
          <w:sz w:val="26"/>
          <w:szCs w:val="26"/>
        </w:rPr>
        <w:t xml:space="preserve"> </w:t>
      </w:r>
      <w:r>
        <w:rPr>
          <w:rFonts w:ascii="Times New Roman" w:hAnsi="Times New Roman"/>
          <w:sz w:val="26"/>
          <w:szCs w:val="26"/>
        </w:rPr>
        <w:t>STR;</w:t>
      </w:r>
      <w:r w:rsidRPr="00BC3BF7">
        <w:rPr>
          <w:rFonts w:ascii="Times New Roman" w:hAnsi="Times New Roman"/>
          <w:sz w:val="26"/>
          <w:szCs w:val="26"/>
        </w:rPr>
        <w:t xml:space="preserve"> CAB; IFE; </w:t>
      </w:r>
      <w:r>
        <w:rPr>
          <w:rFonts w:ascii="Times New Roman" w:hAnsi="Times New Roman"/>
          <w:sz w:val="26"/>
          <w:szCs w:val="26"/>
        </w:rPr>
        <w:t>PT;</w:t>
      </w:r>
      <w:r w:rsidRPr="00BC3BF7">
        <w:rPr>
          <w:rFonts w:ascii="Times New Roman" w:hAnsi="Times New Roman"/>
          <w:sz w:val="26"/>
          <w:szCs w:val="26"/>
        </w:rPr>
        <w:t xml:space="preserve"> NDT; BSI; AUD; INV; </w:t>
      </w:r>
      <w:r>
        <w:rPr>
          <w:rFonts w:ascii="Times New Roman" w:hAnsi="Times New Roman"/>
          <w:sz w:val="26"/>
          <w:szCs w:val="26"/>
        </w:rPr>
        <w:t>QC Inspector;</w:t>
      </w:r>
      <w:r w:rsidRPr="00BC3BF7">
        <w:rPr>
          <w:rFonts w:ascii="Times New Roman" w:hAnsi="Times New Roman"/>
          <w:sz w:val="26"/>
          <w:szCs w:val="26"/>
        </w:rPr>
        <w:t xml:space="preserve"> PP; MP)</w:t>
      </w:r>
    </w:p>
    <w:p w:rsidR="00F90A65"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Register by writing name and signing in appropriate block in Maintenance staff register sheet (VAECO Form 6015) and perform pre-hangar check and records in Pre-hangar Checklist (VAECO Form 6025) as assigned.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Register by writing name and signing in appropriate block in Maintenance staff register sheet (VAECO Form 6015) and perform post-hangar check and records in the Post-hangar Checklist (VAECO Form 6026)</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Perform the preliminary inspection.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lastRenderedPageBreak/>
        <w:t>Ref.: SOP 7.3.5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If any maintenance document is declared lost? (B; C; </w:t>
      </w:r>
      <w:r>
        <w:rPr>
          <w:rFonts w:ascii="Times New Roman" w:hAnsi="Times New Roman"/>
          <w:sz w:val="26"/>
          <w:szCs w:val="26"/>
        </w:rPr>
        <w:t>ACR;</w:t>
      </w:r>
      <w:r w:rsidRPr="00BC3BF7">
        <w:rPr>
          <w:rFonts w:ascii="Times New Roman" w:hAnsi="Times New Roman"/>
          <w:sz w:val="26"/>
          <w:szCs w:val="26"/>
        </w:rPr>
        <w:t xml:space="preserve"> </w:t>
      </w:r>
      <w:r>
        <w:rPr>
          <w:rFonts w:ascii="Times New Roman" w:hAnsi="Times New Roman"/>
          <w:sz w:val="26"/>
          <w:szCs w:val="26"/>
        </w:rPr>
        <w:t>STR;</w:t>
      </w:r>
      <w:r w:rsidRPr="00BC3BF7">
        <w:rPr>
          <w:rFonts w:ascii="Times New Roman" w:hAnsi="Times New Roman"/>
          <w:sz w:val="26"/>
          <w:szCs w:val="26"/>
        </w:rPr>
        <w:t xml:space="preserve"> CAB; IFE; </w:t>
      </w:r>
      <w:r>
        <w:rPr>
          <w:rFonts w:ascii="Times New Roman" w:hAnsi="Times New Roman"/>
          <w:sz w:val="26"/>
          <w:szCs w:val="26"/>
        </w:rPr>
        <w:t>PT;</w:t>
      </w:r>
      <w:r w:rsidRPr="00BC3BF7">
        <w:rPr>
          <w:rFonts w:ascii="Times New Roman" w:hAnsi="Times New Roman"/>
          <w:sz w:val="26"/>
          <w:szCs w:val="26"/>
        </w:rPr>
        <w:t xml:space="preserve"> NDT; BSI; AUD; INV; </w:t>
      </w:r>
      <w:r>
        <w:rPr>
          <w:rFonts w:ascii="Times New Roman" w:hAnsi="Times New Roman"/>
          <w:sz w:val="26"/>
          <w:szCs w:val="26"/>
        </w:rPr>
        <w:t>QC Inspector;</w:t>
      </w:r>
      <w:r w:rsidRPr="00BC3BF7">
        <w:rPr>
          <w:rFonts w:ascii="Times New Roman" w:hAnsi="Times New Roman"/>
          <w:sz w:val="26"/>
          <w:szCs w:val="26"/>
        </w:rPr>
        <w:t xml:space="preserve"> PP</w:t>
      </w:r>
      <w:r w:rsidRPr="007157BC">
        <w:rPr>
          <w:rFonts w:ascii="Times New Roman" w:hAnsi="Times New Roman" w:cs="Times New Roman"/>
          <w:sz w:val="26"/>
          <w:szCs w:val="26"/>
        </w:rPr>
        <w:t>; EE</w:t>
      </w:r>
      <w:r w:rsidRPr="00BC3BF7">
        <w:rPr>
          <w:rFonts w:ascii="Times New Roman" w:hAnsi="Times New Roman"/>
          <w:sz w:val="26"/>
          <w:szCs w:val="26"/>
        </w:rPr>
        <w: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The TD shall issue the a duplicate copy to replace the original job.</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The TD shall issue the a duplicate copy to replace the original job and make a remark on the Master Job card/ Worksheet index and NRC list.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The TD shall issue the a duplicate copy to replace the original job and stamp “Duplicate copy” on it.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5.5.5.4</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For A321 aircrafts, to prevent escape slide from accidental deployment, how many persons shall carry out the opening of emergency exit ?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MP; PP)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02 qualified maintenance staffs who were trained on opening/closing of emergency exits of the concerned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02 person: 01 RTS staff and one qualified maintenance staff who were trained on opening/closing of emergency exits.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01 qualified maintenance staffs who were trained on opening/closing of emergency exits of the concerned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3.1.4.11</w:t>
      </w:r>
      <w:r w:rsidRPr="00BC3BF7" w:rsidDel="00F363E3">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is the purpose of Identification Tag (VAECO Form 0003)? (B; C; </w:t>
      </w:r>
      <w:r>
        <w:rPr>
          <w:rFonts w:ascii="Times New Roman" w:hAnsi="Times New Roman"/>
          <w:sz w:val="26"/>
          <w:szCs w:val="26"/>
        </w:rPr>
        <w:t>ACR;</w:t>
      </w:r>
      <w:r w:rsidRPr="00BC3BF7">
        <w:rPr>
          <w:rFonts w:ascii="Times New Roman" w:hAnsi="Times New Roman"/>
          <w:sz w:val="26"/>
          <w:szCs w:val="26"/>
        </w:rPr>
        <w:t xml:space="preserve"> CAB; IFE; </w:t>
      </w:r>
      <w:r>
        <w:rPr>
          <w:rFonts w:ascii="Times New Roman" w:hAnsi="Times New Roman"/>
          <w:sz w:val="26"/>
          <w:szCs w:val="26"/>
        </w:rPr>
        <w:t>STR;</w:t>
      </w:r>
      <w:r w:rsidRPr="00BC3BF7">
        <w:rPr>
          <w:rFonts w:ascii="Times New Roman" w:hAnsi="Times New Roman"/>
          <w:sz w:val="26"/>
          <w:szCs w:val="26"/>
        </w:rPr>
        <w:t xml:space="preserve"> NDT; </w:t>
      </w:r>
      <w:r>
        <w:rPr>
          <w:rFonts w:ascii="Times New Roman" w:hAnsi="Times New Roman"/>
          <w:sz w:val="26"/>
          <w:szCs w:val="26"/>
        </w:rPr>
        <w:t>PT;</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PP;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It is used to identify a panel that removed from aircraft during base maintenance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It is used to identify the consumable material used for aircraft during base maintenance.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Is used to identify removed aircraft part/ component during aircraft base maintenance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4.8.5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In base maintenance, what kind of documents must be attached with unserviceable part which being returned to VAECO store? (B; </w:t>
      </w:r>
      <w:r>
        <w:rPr>
          <w:rFonts w:ascii="Times New Roman" w:hAnsi="Times New Roman"/>
          <w:sz w:val="26"/>
          <w:szCs w:val="26"/>
        </w:rPr>
        <w:t>ACR;</w:t>
      </w:r>
      <w:r w:rsidRPr="00BC3BF7">
        <w:rPr>
          <w:rFonts w:ascii="Times New Roman" w:hAnsi="Times New Roman"/>
          <w:sz w:val="26"/>
          <w:szCs w:val="26"/>
        </w:rPr>
        <w:t xml:space="preserve"> CAB; IFE; AUD; INV; </w:t>
      </w:r>
      <w:r>
        <w:rPr>
          <w:rFonts w:ascii="Times New Roman" w:hAnsi="Times New Roman"/>
          <w:sz w:val="26"/>
          <w:szCs w:val="26"/>
        </w:rPr>
        <w:t>QC Inspector;</w:t>
      </w:r>
      <w:r w:rsidRPr="00BC3BF7">
        <w:rPr>
          <w:rFonts w:ascii="Times New Roman" w:hAnsi="Times New Roman"/>
          <w:sz w:val="26"/>
          <w:szCs w:val="26"/>
        </w:rPr>
        <w:t xml:space="preserve"> PP)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Post flight reports or on board maintenance messages.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Copy of Tech. log pages and Bite test report.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Unserviceable Tag and Copy of NRC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4.9.5.3</w:t>
      </w:r>
      <w:r w:rsidRPr="00BC3BF7" w:rsidDel="0021637D">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bookmarkStart w:id="4" w:name="_Hlk97657550"/>
      <w:r w:rsidRPr="00BC3BF7">
        <w:rPr>
          <w:rFonts w:ascii="Times New Roman" w:hAnsi="Times New Roman"/>
          <w:sz w:val="26"/>
          <w:szCs w:val="26"/>
        </w:rPr>
        <w:t xml:space="preserve">Which department/center is responsible to prepare all required tools, equipment as required by MCC to ensure the Work Pack (WP) preparation is performed properly to meet the customer’s requirements? (B; C; AUD; INV; </w:t>
      </w:r>
      <w:r>
        <w:rPr>
          <w:rFonts w:ascii="Times New Roman" w:hAnsi="Times New Roman"/>
          <w:sz w:val="26"/>
          <w:szCs w:val="26"/>
        </w:rPr>
        <w:t>QC Inspector;</w:t>
      </w:r>
      <w:r w:rsidRPr="00BC3BF7">
        <w:rPr>
          <w:rFonts w:ascii="Times New Roman" w:hAnsi="Times New Roman"/>
          <w:sz w:val="26"/>
          <w:szCs w:val="26"/>
        </w:rPr>
        <w:t xml:space="preserve"> MP; PP</w:t>
      </w:r>
      <w:r w:rsidRPr="007157BC">
        <w:rPr>
          <w:rFonts w:ascii="Times New Roman" w:hAnsi="Times New Roman" w:cs="Times New Roman"/>
          <w:sz w:val="26"/>
          <w:szCs w:val="26"/>
        </w:rPr>
        <w:t>; EE</w:t>
      </w:r>
      <w:r w:rsidRPr="00BC3BF7">
        <w:rPr>
          <w:rFonts w:ascii="Times New Roman" w:hAnsi="Times New Roman"/>
          <w:sz w:val="26"/>
          <w:szCs w:val="26"/>
        </w:rPr>
        <w:t>)</w:t>
      </w:r>
    </w:p>
    <w:p w:rsidR="00F90A65" w:rsidRPr="00BC3BF7" w:rsidRDefault="00F90A65" w:rsidP="00F90A65">
      <w:pPr>
        <w:spacing w:after="0" w:line="240" w:lineRule="auto"/>
        <w:rPr>
          <w:rFonts w:ascii="Times New Roman" w:hAnsi="Times New Roman"/>
          <w:sz w:val="26"/>
          <w:szCs w:val="26"/>
          <w:lang w:val="vi-VN"/>
        </w:rPr>
      </w:pPr>
      <w:r w:rsidRPr="00BC3BF7">
        <w:rPr>
          <w:rFonts w:ascii="Times New Roman" w:hAnsi="Times New Roman"/>
          <w:sz w:val="26"/>
          <w:szCs w:val="26"/>
        </w:rPr>
        <w:lastRenderedPageBreak/>
        <w:t xml:space="preserve">a. </w:t>
      </w:r>
      <w:r w:rsidRPr="00BC3BF7">
        <w:rPr>
          <w:rFonts w:ascii="Times New Roman" w:hAnsi="Times New Roman"/>
          <w:sz w:val="26"/>
          <w:szCs w:val="26"/>
          <w:lang w:val="vi-VN"/>
        </w:rPr>
        <w:t xml:space="preserve">Appropriate </w:t>
      </w:r>
      <w:r w:rsidRPr="00BC3BF7">
        <w:rPr>
          <w:rFonts w:ascii="Times New Roman" w:hAnsi="Times New Roman"/>
          <w:sz w:val="26"/>
          <w:szCs w:val="26"/>
        </w:rPr>
        <w:t>M</w:t>
      </w:r>
      <w:r w:rsidRPr="00BC3BF7">
        <w:rPr>
          <w:rFonts w:ascii="Times New Roman" w:hAnsi="Times New Roman"/>
          <w:sz w:val="26"/>
          <w:szCs w:val="26"/>
          <w:lang w:val="vi-VN"/>
        </w:rPr>
        <w:t>antenance Center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MSC</w:t>
      </w:r>
    </w:p>
    <w:p w:rsidR="00F90A65" w:rsidRPr="00BC3BF7" w:rsidRDefault="00F90A65" w:rsidP="00F90A65">
      <w:pPr>
        <w:spacing w:after="0" w:line="240" w:lineRule="auto"/>
        <w:rPr>
          <w:rFonts w:ascii="Times New Roman" w:hAnsi="Times New Roman"/>
          <w:sz w:val="26"/>
          <w:szCs w:val="26"/>
          <w:lang w:val="vi-VN"/>
        </w:rPr>
      </w:pPr>
      <w:r w:rsidRPr="00BC3BF7">
        <w:rPr>
          <w:rFonts w:ascii="Times New Roman" w:hAnsi="Times New Roman"/>
          <w:sz w:val="26"/>
          <w:szCs w:val="26"/>
        </w:rPr>
        <w:t>c. LG</w:t>
      </w:r>
      <w:r w:rsidRPr="00BC3BF7">
        <w:rPr>
          <w:rFonts w:ascii="Times New Roman" w:hAnsi="Times New Roman"/>
          <w:sz w:val="26"/>
          <w:szCs w:val="26"/>
          <w:lang w:val="vi-VN"/>
        </w:rPr>
        <w:t>C</w:t>
      </w:r>
    </w:p>
    <w:p w:rsidR="00F90A65"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7.2.3</w:t>
      </w:r>
    </w:p>
    <w:p w:rsidR="00F90A65" w:rsidRPr="00BC3BF7" w:rsidRDefault="00F90A65" w:rsidP="00F90A65">
      <w:pPr>
        <w:spacing w:after="0" w:line="240" w:lineRule="auto"/>
        <w:rPr>
          <w:rFonts w:ascii="Times New Roman" w:hAnsi="Times New Roman"/>
          <w:sz w:val="26"/>
          <w:szCs w:val="26"/>
        </w:rPr>
      </w:pPr>
    </w:p>
    <w:bookmarkEnd w:id="4"/>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is the safety requirement for fueled aircraft in hangar? (B; </w:t>
      </w:r>
      <w:r>
        <w:rPr>
          <w:rFonts w:ascii="Times New Roman" w:hAnsi="Times New Roman"/>
          <w:sz w:val="26"/>
          <w:szCs w:val="26"/>
        </w:rPr>
        <w:t>ACR;</w:t>
      </w:r>
      <w:r w:rsidRPr="00BC3BF7">
        <w:rPr>
          <w:rFonts w:ascii="Times New Roman" w:hAnsi="Times New Roman"/>
          <w:sz w:val="26"/>
          <w:szCs w:val="26"/>
        </w:rPr>
        <w:t xml:space="preserve"> C; AUD; INV; </w:t>
      </w:r>
      <w:r>
        <w:rPr>
          <w:rFonts w:ascii="Times New Roman" w:hAnsi="Times New Roman"/>
          <w:sz w:val="26"/>
          <w:szCs w:val="26"/>
        </w:rPr>
        <w:t>QC Inspector;</w:t>
      </w:r>
      <w:r w:rsidRPr="00BC3BF7">
        <w:rPr>
          <w:rFonts w:ascii="Times New Roman" w:hAnsi="Times New Roman"/>
          <w:sz w:val="26"/>
          <w:szCs w:val="26"/>
        </w:rPr>
        <w:t xml:space="preserve"> PP; MP)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Hangar doors shall be kept open and an tow-bar shall be attached to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Before moving aircraft into the hangar, the fuel tanks must be inert and rendered safe.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Can be de-fuelling or refuelling in hangar with approved by QC manager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3.1.4.9</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Before starting to work in base maintenance check, assigned maintenance staff of each working team performs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CAB; IFE; PP)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Preliminary inspection firstly</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Pre-hangar check and records into Pre-hangar Checklist (VAECO Form 6025) firstly</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Pre-hangar check and Preliminary inspection concurrently</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During base maintenance work, using Defect identification tag (VAECO Form 0013) for better identifying location of defects: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CAB; IFE; </w:t>
      </w:r>
      <w:r>
        <w:rPr>
          <w:rFonts w:ascii="Times New Roman" w:hAnsi="Times New Roman"/>
          <w:sz w:val="26"/>
          <w:szCs w:val="26"/>
        </w:rPr>
        <w:t>STR;</w:t>
      </w:r>
      <w:r w:rsidRPr="00BC3BF7">
        <w:rPr>
          <w:rFonts w:ascii="Times New Roman" w:hAnsi="Times New Roman"/>
          <w:sz w:val="26"/>
          <w:szCs w:val="26"/>
        </w:rPr>
        <w:t xml:space="preserve"> PP)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Yellow tag is for qualified maintenance staff and Pink tag is for Authorized inspection personnel.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Pink tag is for qualified maintenance staff and Yellow tag is for Authorized inspection personnel.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Yellow tag is for qualified maintenance staff and Pink tag is for QC inspector staff.</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7.3.5</w:t>
      </w:r>
      <w:r w:rsidRPr="00BC3BF7" w:rsidDel="005264FB">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For A321 aircrafts, in line maintenance to prevent escape slide from accidental deployment, the opening of emergency exits for maintenance must be carried out by: (B; C; </w:t>
      </w:r>
      <w:r>
        <w:rPr>
          <w:rFonts w:ascii="Times New Roman" w:hAnsi="Times New Roman"/>
          <w:sz w:val="26"/>
          <w:szCs w:val="26"/>
        </w:rPr>
        <w:t>ACR;</w:t>
      </w:r>
      <w:r w:rsidRPr="00BC3BF7">
        <w:rPr>
          <w:rFonts w:ascii="Times New Roman" w:hAnsi="Times New Roman"/>
          <w:sz w:val="26"/>
          <w:szCs w:val="26"/>
        </w:rPr>
        <w:t xml:space="preserve"> AUD; INV;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Two maintenance staff with one maintenance staff reads step of related AMM and other maintenance staff opens door.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One authorizedstaff and one maintenance staff, briefing must be carried out before starting work, maintenance staff reads Read and confirm check list and an authorized staff does disarm/open IAW applicable approved maintenance data, confirm IAW Read and confirm check list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One staff opens the emergency exit and the other monitors this process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3.1.4.11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Who approve the List of On-wing Maintenance Capability?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CAB; IFE; </w:t>
      </w:r>
      <w:r>
        <w:rPr>
          <w:rFonts w:ascii="Times New Roman" w:hAnsi="Times New Roman"/>
          <w:sz w:val="26"/>
          <w:szCs w:val="26"/>
        </w:rPr>
        <w:t>STR;</w:t>
      </w:r>
      <w:r w:rsidRPr="00BC3BF7">
        <w:rPr>
          <w:rFonts w:ascii="Times New Roman" w:hAnsi="Times New Roman"/>
          <w:sz w:val="26"/>
          <w:szCs w:val="26"/>
        </w:rPr>
        <w:t xml:space="preserve"> MP; PP; CMP; CE; EE)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lastRenderedPageBreak/>
        <w:t>a. Director of Maintenance Center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w:t>
      </w:r>
      <w:r>
        <w:rPr>
          <w:rFonts w:ascii="Times New Roman" w:hAnsi="Times New Roman"/>
          <w:sz w:val="26"/>
          <w:szCs w:val="26"/>
        </w:rPr>
        <w:t>SQD</w:t>
      </w:r>
      <w:r w:rsidRPr="00BC3BF7">
        <w:rPr>
          <w:rFonts w:ascii="Times New Roman" w:hAnsi="Times New Roman"/>
          <w:sz w:val="26"/>
          <w:szCs w:val="26"/>
        </w:rPr>
        <w:t xml:space="preserve"> Director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CAAV</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4.15.4</w:t>
      </w:r>
      <w:r w:rsidRPr="00BC3BF7" w:rsidDel="002D1F3D">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Where do you find the List of On-wing Maintenance Capability?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CAB; IFE; </w:t>
      </w:r>
      <w:r>
        <w:rPr>
          <w:rFonts w:ascii="Times New Roman" w:hAnsi="Times New Roman"/>
          <w:sz w:val="26"/>
          <w:szCs w:val="26"/>
        </w:rPr>
        <w:t>STR;</w:t>
      </w:r>
      <w:r w:rsidRPr="00BC3BF7">
        <w:rPr>
          <w:rFonts w:ascii="Times New Roman" w:hAnsi="Times New Roman"/>
          <w:sz w:val="26"/>
          <w:szCs w:val="26"/>
        </w:rPr>
        <w:t xml:space="preserve"> PP; MP; CMP; EE)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On VAECO website under Library</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On </w:t>
      </w:r>
      <w:r>
        <w:rPr>
          <w:rFonts w:ascii="Times New Roman" w:hAnsi="Times New Roman"/>
          <w:sz w:val="26"/>
          <w:szCs w:val="26"/>
        </w:rPr>
        <w:t>SQD</w:t>
      </w:r>
      <w:r w:rsidRPr="00BC3BF7">
        <w:rPr>
          <w:rFonts w:ascii="Times New Roman" w:hAnsi="Times New Roman"/>
          <w:sz w:val="26"/>
          <w:szCs w:val="26"/>
        </w:rPr>
        <w:t xml:space="preserve"> Technical Report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On </w:t>
      </w:r>
      <w:r>
        <w:rPr>
          <w:rFonts w:ascii="Times New Roman" w:hAnsi="Times New Roman"/>
          <w:sz w:val="26"/>
          <w:szCs w:val="26"/>
        </w:rPr>
        <w:t>SQD</w:t>
      </w:r>
      <w:r w:rsidRPr="00BC3BF7">
        <w:rPr>
          <w:rFonts w:ascii="Times New Roman" w:hAnsi="Times New Roman"/>
          <w:sz w:val="26"/>
          <w:szCs w:val="26"/>
        </w:rPr>
        <w:t xml:space="preserve"> Document Common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4.15.5.1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For the component transferred to workshop with “local repair” option: After performing maintenance, component certifying staff sends the component to requester with: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CAB; IFE; </w:t>
      </w:r>
      <w:r>
        <w:rPr>
          <w:rFonts w:ascii="Times New Roman" w:hAnsi="Times New Roman"/>
          <w:sz w:val="26"/>
          <w:szCs w:val="26"/>
        </w:rPr>
        <w:t>STR;</w:t>
      </w:r>
      <w:r w:rsidRPr="00BC3BF7">
        <w:rPr>
          <w:rFonts w:ascii="Times New Roman" w:hAnsi="Times New Roman"/>
          <w:sz w:val="26"/>
          <w:szCs w:val="26"/>
        </w:rPr>
        <w:t xml:space="preserve"> WS; PP)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*a. Completed JCAS, the original finding/repair report and the original ARC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Completed JCAS, the original finding/repair report, the original ARC and original Worksheet.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Completed JCAS, the original finding/repair report, the original ARC and copy Worksheet.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6.3.4.12</w:t>
      </w:r>
      <w:r w:rsidRPr="00BC3BF7" w:rsidDel="000B4644">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Post-Hangar Checklist (VAECO Form 6026) must be performed at final inspection, applicable for: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IFE; CAB; </w:t>
      </w:r>
      <w:r>
        <w:rPr>
          <w:rFonts w:ascii="Times New Roman" w:hAnsi="Times New Roman"/>
          <w:sz w:val="26"/>
          <w:szCs w:val="26"/>
        </w:rPr>
        <w:t>STR;</w:t>
      </w:r>
      <w:r w:rsidRPr="00BC3BF7">
        <w:rPr>
          <w:rFonts w:ascii="Times New Roman" w:hAnsi="Times New Roman"/>
          <w:sz w:val="26"/>
          <w:szCs w:val="26"/>
        </w:rPr>
        <w:t xml:space="preserve"> PP)</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Line Maintenance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Base Maintenance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Base Maintenance (excluding P or E check)</w:t>
      </w:r>
    </w:p>
    <w:p w:rsidR="00F90A65"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10.5.7.3</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How to </w:t>
      </w:r>
      <w:r w:rsidRPr="00FA5DFA">
        <w:rPr>
          <w:rFonts w:ascii="Times New Roman" w:hAnsi="Times New Roman"/>
          <w:sz w:val="26"/>
          <w:szCs w:val="26"/>
        </w:rPr>
        <w:t>complete</w:t>
      </w:r>
      <w:r w:rsidRPr="00BC3BF7">
        <w:rPr>
          <w:rFonts w:ascii="Times New Roman" w:hAnsi="Times New Roman" w:cs="Times New Roman"/>
          <w:sz w:val="26"/>
          <w:szCs w:val="26"/>
        </w:rPr>
        <w:t xml:space="preserve"> the working copy in base maintenance (AMM…, that is different from standard practice task ) in the case that steps/subtasks are not applicable or not required to perform? (B; C; QC; AUD; INV; </w:t>
      </w:r>
      <w:r>
        <w:rPr>
          <w:rFonts w:ascii="Times New Roman" w:hAnsi="Times New Roman" w:cs="Times New Roman"/>
          <w:sz w:val="26"/>
          <w:szCs w:val="26"/>
        </w:rPr>
        <w:t>ACR;</w:t>
      </w:r>
      <w:r w:rsidRPr="00BC3BF7">
        <w:rPr>
          <w:rFonts w:ascii="Times New Roman" w:hAnsi="Times New Roman" w:cs="Times New Roman"/>
          <w:sz w:val="26"/>
          <w:szCs w:val="26"/>
        </w:rPr>
        <w:t xml:space="preserve"> BSI; </w:t>
      </w:r>
      <w:r>
        <w:rPr>
          <w:rFonts w:ascii="Times New Roman" w:hAnsi="Times New Roman" w:cs="Times New Roman"/>
          <w:sz w:val="26"/>
          <w:szCs w:val="26"/>
        </w:rPr>
        <w:t>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Draw two horizontal lines (if not available), one just above the nonapplicable step(s)/subtask(s) and one just below the nonapplicable step(s)/subtask(s).</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Draw two horizontal lines (if not available), one just above the nonapplicable step(s)/subtask(s) and one just below the nonapplicable step(s)/subtask(s); Write down “N/A” (Not Applicable) on the “MECH” column and confirms by stamping or signing or entering his authorized number on the “INSP” column; Clearly state the reason for the non-applicable step(s)/subtask(s) (if not self-explained). The reason is written under the word “N/A” or on the blank area of the working copy.</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Write down “N/A” (Not Applicable) on the “MECH” column and confirms by stamping or signing or entering his authorized number on the “INSP” column; Clearly </w:t>
      </w:r>
      <w:r w:rsidRPr="00BC3BF7">
        <w:rPr>
          <w:rFonts w:ascii="Times New Roman" w:hAnsi="Times New Roman" w:cs="Times New Roman"/>
          <w:sz w:val="26"/>
          <w:szCs w:val="26"/>
        </w:rPr>
        <w:lastRenderedPageBreak/>
        <w:t>state the reason for the non-applicable step(s)/subtask(s) (if not self-explained). The reason is written under the word “N/A” or on the blank area of the working copy.</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4.7.5.1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maintenance document completion, who will sign into “MECH” column in maintenance document (WO, NRC, JC/NRCC…)? (A; B; C; QC;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WS; BSI; NDT; </w:t>
      </w:r>
      <w:r>
        <w:rPr>
          <w:rFonts w:ascii="Times New Roman" w:hAnsi="Times New Roman" w:cs="Times New Roman"/>
          <w:sz w:val="26"/>
          <w:szCs w:val="26"/>
        </w:rPr>
        <w:t>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Un-authorized staff, who performs the maintenance work step(s)/ subtask(s) or who supports authorized staff to perform the maintenance work step(s)/ subtask(s)</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Authorized staff who is responsible to performs and sign-off for the whole of task/ work iaw maintenance data after reviewing to ensure all steps/subtask(s) have been properly performed by authorized staff.</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Un-authorized staff, who performs the maintenance work step(s)/ subtask(s) under supervision of authorized staff or who supports authorized staff to perform the maintenance work step(s)/ subtask(s);</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This is a case for competing the “MECH” column of maintenance document (WO, NRC, JC/NRCC..):</w:t>
      </w:r>
      <w:r w:rsidRPr="00BC3BF7">
        <w:rPr>
          <w:rFonts w:ascii="Times New Roman" w:hAnsi="Times New Roman" w:cs="Times New Roman"/>
          <w:b/>
          <w:bCs/>
          <w:sz w:val="26"/>
          <w:szCs w:val="26"/>
        </w:rPr>
        <w:t xml:space="preserve"> </w:t>
      </w:r>
      <w:r w:rsidRPr="00BC3BF7">
        <w:rPr>
          <w:rFonts w:ascii="Times New Roman" w:hAnsi="Times New Roman" w:cs="Times New Roman"/>
          <w:sz w:val="26"/>
          <w:szCs w:val="26"/>
        </w:rPr>
        <w:t xml:space="preserve">(A; B; C; QC;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WS; BSI; NDT; </w:t>
      </w:r>
      <w:r>
        <w:rPr>
          <w:rFonts w:ascii="Times New Roman" w:hAnsi="Times New Roman" w:cs="Times New Roman"/>
          <w:sz w:val="26"/>
          <w:szCs w:val="26"/>
        </w:rPr>
        <w:t>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Enter “N/A” on the “MECH” column by the authorized staff (who performs and signs off for the completed maintenance work step(s)/ subtask(s)/ task iaw maintenance data) if a step/ subtask is not applicable or does not required to perform.</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Enter “N/A” on the “MECH” column by the un-authorized staff (who performs the maintenance work step(s)/ subtask(s) under supervision of authorized staff or who supports authorized staff to perform the maintenance work step(s)/ subtask(s), if a step/ subtask is not applicable or does not required to perform.</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Enter “N/A” and sign on the “MECH” column by the authorized staff (who performs and signs off for the completed maintenance work step(s)/ subtask(s)/ task iaw maintenance data)   if a step/ subtask is not applicable or does not required to perform.</w:t>
      </w:r>
    </w:p>
    <w:p w:rsidR="00F90A65" w:rsidRPr="00BC3BF7" w:rsidRDefault="00F90A65" w:rsidP="00F90A65">
      <w:pPr>
        <w:autoSpaceDE w:val="0"/>
        <w:autoSpaceDN w:val="0"/>
        <w:adjustRightInd w:val="0"/>
        <w:spacing w:after="0" w:line="240" w:lineRule="auto"/>
        <w:rPr>
          <w:rFonts w:ascii="Times New Roman" w:hAnsi="Times New Roman" w:cs="Times New Roman"/>
          <w:b/>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How to complete the “MECH” column of maintenace document (</w:t>
      </w:r>
      <w:r w:rsidRPr="00BC3BF7">
        <w:rPr>
          <w:rFonts w:ascii="Times New Roman" w:hAnsi="Times New Roman" w:cs="Times New Roman"/>
          <w:bCs/>
          <w:sz w:val="26"/>
          <w:szCs w:val="26"/>
        </w:rPr>
        <w:t>WO, NRC, JC/NRCC..)?</w:t>
      </w:r>
      <w:r w:rsidRPr="00BC3BF7">
        <w:rPr>
          <w:rFonts w:ascii="Times New Roman" w:hAnsi="Times New Roman" w:cs="Times New Roman"/>
          <w:b/>
          <w:bCs/>
          <w:sz w:val="26"/>
          <w:szCs w:val="26"/>
        </w:rPr>
        <w:t xml:space="preserve"> </w:t>
      </w:r>
      <w:r w:rsidRPr="00BC3BF7">
        <w:rPr>
          <w:rFonts w:ascii="Times New Roman" w:hAnsi="Times New Roman" w:cs="Times New Roman"/>
          <w:sz w:val="26"/>
          <w:szCs w:val="26"/>
        </w:rPr>
        <w:t xml:space="preserve">(A;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WS; BSI; NDT; </w:t>
      </w:r>
      <w:r>
        <w:rPr>
          <w:rFonts w:ascii="Times New Roman" w:hAnsi="Times New Roman" w:cs="Times New Roman"/>
          <w:sz w:val="26"/>
          <w:szCs w:val="26"/>
        </w:rPr>
        <w:t>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authorized staff, who performs and signs off for the completed maintenance work step(s)/ subtask(s)/ task iaw maintenance data) will enter “N/A” on the “MECH” column if  maintenance work step/ subtask is not applicable or does not required to perform.</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For the completed maintenance work step(s)/ subtask(s)/ task iaw maintenance data, the un-authorized staff/ group of un-authorized staff, who performs the maintenance work step(s)/ subtask(s) under supervision of authorized staff or who supports authorized staff to perform the maintenance work step(s)/ subtask(s) </w:t>
      </w:r>
      <w:r w:rsidRPr="00BC3BF7">
        <w:rPr>
          <w:rFonts w:ascii="Times New Roman" w:hAnsi="Times New Roman" w:cs="Times New Roman"/>
          <w:bCs/>
          <w:sz w:val="26"/>
          <w:szCs w:val="26"/>
        </w:rPr>
        <w:t xml:space="preserve">will sign and enter respective VAECO ID </w:t>
      </w:r>
      <w:r w:rsidRPr="00BC3BF7">
        <w:rPr>
          <w:rFonts w:ascii="Times New Roman" w:hAnsi="Times New Roman" w:cs="Times New Roman"/>
          <w:sz w:val="26"/>
          <w:szCs w:val="26"/>
        </w:rPr>
        <w:t xml:space="preserve">on the “MECH” column or the authorized staff who performs (without </w:t>
      </w:r>
      <w:r w:rsidRPr="00BC3BF7">
        <w:rPr>
          <w:rFonts w:ascii="Times New Roman" w:hAnsi="Times New Roman" w:cs="Times New Roman"/>
          <w:sz w:val="26"/>
          <w:szCs w:val="26"/>
        </w:rPr>
        <w:lastRenderedPageBreak/>
        <w:t xml:space="preserve">support of un-authorized staff) and signs off for this completed maintenance work step(s)/ subtask(s)/ task will enter cross “X” in this column. If a maintenance work step/ subtask is not applicable or is not required to perform, the authorized staff will enter “N/A” on the “MECH” column. </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 xml:space="preserve">c. The </w:t>
      </w:r>
      <w:r w:rsidRPr="00BC3BF7">
        <w:rPr>
          <w:rFonts w:ascii="Times New Roman" w:hAnsi="Times New Roman" w:cs="Times New Roman"/>
          <w:sz w:val="26"/>
          <w:szCs w:val="26"/>
        </w:rPr>
        <w:t>un-authorized staff, who performs the maintenance work step(s)/ subtask(s) under supervision of authorized staff or who supports authorized staff to perform the maintenance work step(s)/ subtask(s) will s</w:t>
      </w:r>
      <w:r w:rsidRPr="00BC3BF7">
        <w:rPr>
          <w:rFonts w:ascii="Times New Roman" w:hAnsi="Times New Roman" w:cs="Times New Roman"/>
          <w:bCs/>
          <w:sz w:val="26"/>
          <w:szCs w:val="26"/>
        </w:rPr>
        <w:t>ign and enter respective VAECO ID on this column.</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 xml:space="preserve">For normal task, how to complete the “INSP” column </w:t>
      </w:r>
      <w:r w:rsidRPr="00BC3BF7">
        <w:rPr>
          <w:rFonts w:ascii="Times New Roman" w:hAnsi="Times New Roman" w:cs="Times New Roman"/>
          <w:sz w:val="26"/>
          <w:szCs w:val="26"/>
        </w:rPr>
        <w:t>of maintenance document (</w:t>
      </w:r>
      <w:r w:rsidRPr="00BC3BF7">
        <w:rPr>
          <w:rFonts w:ascii="Times New Roman" w:hAnsi="Times New Roman" w:cs="Times New Roman"/>
          <w:bCs/>
          <w:sz w:val="26"/>
          <w:szCs w:val="26"/>
        </w:rPr>
        <w:t>WO, NRC, JC/NRCC..)?</w:t>
      </w:r>
      <w:r w:rsidRPr="00BC3BF7">
        <w:rPr>
          <w:rFonts w:ascii="Times New Roman" w:hAnsi="Times New Roman" w:cs="Times New Roman"/>
          <w:b/>
          <w:bCs/>
          <w:sz w:val="26"/>
          <w:szCs w:val="26"/>
        </w:rPr>
        <w:t xml:space="preserve"> </w:t>
      </w:r>
      <w:r w:rsidRPr="00BC3BF7">
        <w:rPr>
          <w:rFonts w:ascii="Times New Roman" w:hAnsi="Times New Roman" w:cs="Times New Roman"/>
          <w:sz w:val="26"/>
          <w:szCs w:val="26"/>
        </w:rPr>
        <w:t xml:space="preserve">(A;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WS; BSI; NDT; </w:t>
      </w:r>
      <w:r>
        <w:rPr>
          <w:rFonts w:ascii="Times New Roman" w:hAnsi="Times New Roman" w:cs="Times New Roman"/>
          <w:sz w:val="26"/>
          <w:szCs w:val="26"/>
        </w:rPr>
        <w:t>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Authorized staff who performs and signs off for the completed maintenance work step(s)/subtask(s)/ task iaw maintenance data, he/ she will sign and enter VAECO ID in this column.</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 xml:space="preserve">b. The </w:t>
      </w:r>
      <w:r w:rsidRPr="00BC3BF7">
        <w:rPr>
          <w:rFonts w:ascii="Times New Roman" w:hAnsi="Times New Roman" w:cs="Times New Roman"/>
          <w:sz w:val="26"/>
          <w:szCs w:val="26"/>
        </w:rPr>
        <w:t>un-authorized staff, who performs the maintenance work step(s)/ subtask(s) under supervision of authorized staff or who supports authorized staff to perform the maintenance work step(s)/ subtask(s) will s</w:t>
      </w:r>
      <w:r w:rsidRPr="00BC3BF7">
        <w:rPr>
          <w:rFonts w:ascii="Times New Roman" w:hAnsi="Times New Roman" w:cs="Times New Roman"/>
          <w:bCs/>
          <w:sz w:val="26"/>
          <w:szCs w:val="26"/>
        </w:rPr>
        <w:t>ign and enter respective VAECO ID on this column.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Authorized staff who performs and signs off for the completed maintenance work step(s)/subtask(s)/ task iaw maintenance data, he/ she will sign and enter authorization number in this column.</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How to complete the statement block of </w:t>
      </w:r>
      <w:r w:rsidRPr="00BC3BF7">
        <w:rPr>
          <w:rFonts w:ascii="Times New Roman" w:hAnsi="Times New Roman" w:cs="Times New Roman"/>
          <w:bCs/>
          <w:sz w:val="26"/>
          <w:szCs w:val="26"/>
        </w:rPr>
        <w:t>WO, NRC, JC/NRCC.</w:t>
      </w:r>
      <w:r w:rsidRPr="00BC3BF7">
        <w:rPr>
          <w:rFonts w:ascii="Times New Roman" w:hAnsi="Times New Roman" w:cs="Times New Roman"/>
          <w:sz w:val="26"/>
          <w:szCs w:val="26"/>
        </w:rPr>
        <w:t xml:space="preserve"> (if applicable)?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WS; BSI; NDT; </w:t>
      </w:r>
      <w:r>
        <w:rPr>
          <w:rFonts w:ascii="Times New Roman" w:hAnsi="Times New Roman" w:cs="Times New Roman"/>
          <w:sz w:val="26"/>
          <w:szCs w:val="26"/>
        </w:rPr>
        <w:t>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authorized staff, who performs, signs-off for the maintenance work step(s)/ subtask(s) and sign-off for the whole of task/work iaw maintenance data will sign and enter his authorization number on this block.</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authorized staff, who sign-off for the whole of task/work iaw maintenance data will  sign and enter his authorization number on this block after reviewing to ensure all steps/subtask(s) have been properly performed by authorized staff.</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authorized staff, who performs and signs-off for the maintenance work step(s)/ subtask(s) iaw maintenance data will sign and enter his authorization number on this block.</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t>
      </w:r>
      <w:r w:rsidRPr="00FA5DFA">
        <w:rPr>
          <w:rFonts w:ascii="Times New Roman" w:hAnsi="Times New Roman" w:cs="Times New Roman"/>
          <w:bCs/>
          <w:sz w:val="26"/>
          <w:szCs w:val="26"/>
        </w:rPr>
        <w:t>When</w:t>
      </w:r>
      <w:r w:rsidRPr="00BC3BF7">
        <w:rPr>
          <w:rFonts w:ascii="Times New Roman" w:hAnsi="Times New Roman" w:cs="Times New Roman"/>
          <w:sz w:val="26"/>
          <w:szCs w:val="26"/>
        </w:rPr>
        <w:t xml:space="preserve"> authorized staff are available to perform the critical tasks</w:t>
      </w:r>
      <w:r w:rsidRPr="00BC3BF7">
        <w:rPr>
          <w:rFonts w:ascii="Times New Roman" w:hAnsi="Times New Roman" w:cs="Times New Roman"/>
          <w:b/>
          <w:sz w:val="26"/>
          <w:szCs w:val="26"/>
        </w:rPr>
        <w:t>,</w:t>
      </w:r>
      <w:r w:rsidRPr="00BC3BF7">
        <w:rPr>
          <w:rFonts w:ascii="Times New Roman" w:hAnsi="Times New Roman" w:cs="Times New Roman"/>
          <w:sz w:val="26"/>
          <w:szCs w:val="26"/>
        </w:rPr>
        <w:t xml:space="preserve"> each task must be performed by different authorized staff and is completed in the same way as normal task”. This is the way of maintenance document completion for which type of task below?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Critical task type 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Critical task type 2.</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Critical task type 1 and Critical task type 2. </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r w:rsidRPr="00BC3BF7" w:rsidDel="0077642B">
        <w:rPr>
          <w:rFonts w:ascii="Times New Roman" w:hAnsi="Times New Roman" w:cs="Times New Roman"/>
          <w:bCs/>
          <w:sz w:val="26"/>
          <w:szCs w:val="26"/>
        </w:rPr>
        <w:t xml:space="preserve"> </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 xml:space="preserve">“When only one authorized staff is available to perform the tasks for base maintenance, critical tasks are completed and signed and entered authorization number by authorized staff in the same way as normal task. And then the authorized staff opens an NRC to re-inspect these tasks and sign off for the NRC”.  This is the way completing maintenance document for which type of task below? </w:t>
      </w:r>
      <w:r w:rsidRPr="00BC3BF7">
        <w:rPr>
          <w:rFonts w:ascii="Times New Roman" w:hAnsi="Times New Roman" w:cs="Times New Roman"/>
          <w:sz w:val="26"/>
          <w:szCs w:val="26"/>
        </w:rPr>
        <w:t xml:space="preserve">(A;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“When only one authorized staff is available to perform the task for base maintenance, critical task is completed and signed and entered authorization number by authorized staff in the same way as normal task. And then the authorized staff opens an NRC to re-inspect the task and sign off for the NRC”.  – This is the way completing maintenance document for which type of task below:?</w:t>
      </w:r>
      <w:r w:rsidRPr="00BC3BF7">
        <w:rPr>
          <w:rFonts w:ascii="Times New Roman" w:hAnsi="Times New Roman" w:cs="Times New Roman"/>
          <w:sz w:val="26"/>
          <w:szCs w:val="26"/>
        </w:rPr>
        <w:t xml:space="preserve">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INV;</w:t>
      </w:r>
      <w:r w:rsidRPr="00BC3BF7">
        <w:rPr>
          <w:rFonts w:ascii="Times New Roman" w:hAnsi="Times New Roman" w:cs="Times New Roman"/>
          <w:sz w:val="26"/>
          <w:szCs w:val="26"/>
        </w:rPr>
        <w:t xml:space="preserve">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Default="00F90A65" w:rsidP="00F90A65">
      <w:pPr>
        <w:autoSpaceDE w:val="0"/>
        <w:autoSpaceDN w:val="0"/>
        <w:adjustRightInd w:val="0"/>
        <w:spacing w:after="0" w:line="240" w:lineRule="auto"/>
        <w:rPr>
          <w:rFonts w:ascii="Times New Roman" w:hAnsi="Times New Roman" w:cs="Times New Roman"/>
          <w:bCs/>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 xml:space="preserve"> “When only one authorized staff is available to perform the tasks for line maintenance, </w:t>
      </w:r>
      <w:r w:rsidRPr="00BC3BF7">
        <w:rPr>
          <w:rFonts w:ascii="Times New Roman" w:hAnsi="Times New Roman" w:cs="Times New Roman"/>
          <w:sz w:val="26"/>
          <w:szCs w:val="26"/>
        </w:rPr>
        <w:t>the authorized staff signs off  both critical tasks and add a new entry in technical log, completes and signs off for the re-inspection work.</w:t>
      </w:r>
      <w:r w:rsidRPr="00BC3BF7">
        <w:rPr>
          <w:rFonts w:ascii="Times New Roman" w:hAnsi="Times New Roman" w:cs="Times New Roman"/>
          <w:bCs/>
          <w:sz w:val="26"/>
          <w:szCs w:val="26"/>
        </w:rPr>
        <w:t>”.  – This is the way completing maintenance document for which type of task below:?</w:t>
      </w:r>
      <w:r w:rsidRPr="00BC3BF7">
        <w:rPr>
          <w:rFonts w:ascii="Times New Roman" w:hAnsi="Times New Roman" w:cs="Times New Roman"/>
          <w:sz w:val="26"/>
          <w:szCs w:val="26"/>
        </w:rPr>
        <w:t xml:space="preserve">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 xml:space="preserve"> “When only one authorized staff is available to perform the task for line maintenance, </w:t>
      </w:r>
      <w:r w:rsidRPr="00BC3BF7">
        <w:rPr>
          <w:rFonts w:ascii="Times New Roman" w:hAnsi="Times New Roman" w:cs="Times New Roman"/>
          <w:sz w:val="26"/>
          <w:szCs w:val="26"/>
        </w:rPr>
        <w:t>the authorized staff signs off critical tasks and add a new entry in technical log, completes and signs off for the re-inspection work.</w:t>
      </w:r>
      <w:r w:rsidRPr="00BC3BF7">
        <w:rPr>
          <w:rFonts w:ascii="Times New Roman" w:hAnsi="Times New Roman" w:cs="Times New Roman"/>
          <w:bCs/>
          <w:sz w:val="26"/>
          <w:szCs w:val="26"/>
        </w:rPr>
        <w:t xml:space="preserve">”.  – This is the way completing maintenance document for which type of task below:? </w:t>
      </w:r>
      <w:r w:rsidRPr="00BC3BF7">
        <w:rPr>
          <w:rFonts w:ascii="Times New Roman" w:hAnsi="Times New Roman" w:cs="Times New Roman"/>
          <w:sz w:val="26"/>
          <w:szCs w:val="26"/>
        </w:rPr>
        <w:t xml:space="preserve">(A;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lastRenderedPageBreak/>
        <w:t>c. Critical task type 1 and Critical task type 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How to complete the maintenance document for critical task type 1?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When authorized staff are available to perform the couple of tasks: Each critical maintenance task must be performed by different authorized staff and is completed in the same way as normal task.</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When only one authorized staff is available to perform the couple of tasks:</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For base maintenance: the couple of critical tasks are completed and signed and entered authorization number by authorized staff in the same way as normal task. And then the authorized staff opens an NRC to re-inspect these tasks and sign off for the NRC.</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For line maintenance: the authorized staff signs off both critical tasks and add a new entry in technical log, completes and signs off for the re-inspection work.</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these answers are correct.</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How to complete the maintenance document for critical task type 2?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PP</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When authorized staff are available to perform the task:</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Authorized staff who perform the task shall complete this task in the same way as normal task;</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Other authorized staff who independently inspects the task shall cross (X) on ‘MECH’ column, sign and enter his authorization number on ‘INSP’ column of the respective independent inspection items.</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When only one authorized staff is available to perform the task:</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For base maintenance: the critical task is completed, signed and entered authorization number by authorized staff in the same way as normal task. And the authorized staff opens a NRC to re-inspect the task and sign off for the NRC.</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For line maintenance: the authorized staff signs critical task and add a new entry in technical log, completes and signs off for the reinspection work.</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bCs/>
          <w:sz w:val="26"/>
          <w:szCs w:val="26"/>
        </w:rPr>
      </w:pPr>
      <w:r w:rsidRPr="00BC3BF7">
        <w:rPr>
          <w:rFonts w:ascii="Times New Roman" w:hAnsi="Times New Roman" w:cs="Times New Roman"/>
          <w:bCs/>
          <w:sz w:val="26"/>
          <w:szCs w:val="26"/>
        </w:rPr>
        <w:t>How to complete the maintenance document for RII task?</w:t>
      </w:r>
      <w:r w:rsidRPr="00BC3BF7">
        <w:rPr>
          <w:rFonts w:ascii="Times New Roman" w:hAnsi="Times New Roman" w:cs="Times New Roman"/>
          <w:sz w:val="26"/>
          <w:szCs w:val="26"/>
        </w:rPr>
        <w:t xml:space="preserve">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Authorized staff who perform the task shall complete this task in the same way as normal task; RII inspectors who independently inspect the maintenance work step(s)/ subtask(s)/ task as required shall cross (X) on ‘MECH’ column, sign and enter his authorization number on ‘INSP’ column of the respective independent inspection items.</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Authorized staff who perform the task shall complete this task in the same way as normal task;</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RII inspectors who independently inspect the maintenance work step(s)/ subtask(s)/ task as required shall opens a NRC to re-inspect the task and sign off for the NRC.</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 Is VAECO </w:t>
      </w:r>
      <w:r w:rsidRPr="001C0510">
        <w:rPr>
          <w:rFonts w:ascii="Times New Roman" w:hAnsi="Times New Roman" w:cs="Times New Roman"/>
          <w:bCs/>
          <w:sz w:val="26"/>
          <w:szCs w:val="26"/>
        </w:rPr>
        <w:t>allowed</w:t>
      </w:r>
      <w:r w:rsidRPr="00BC3BF7">
        <w:rPr>
          <w:rFonts w:ascii="Times New Roman" w:hAnsi="Times New Roman" w:cs="Times New Roman"/>
          <w:sz w:val="26"/>
          <w:szCs w:val="26"/>
        </w:rPr>
        <w:t xml:space="preserve"> to perform robbery and swapping on customer’s aircraft?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Yes, when customer requests and follows customer’s procedure.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Yes, when all information related to robbed/swapped component’s airworthiness status is provided and confirmed by customer except customer who has contract with VAECO to monitor airworthiness status.</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Yes, when customer requests and follows customer’s procedure and when all information related to robbed/swapped component’s airworthiness status is provided and confirmed by customer except customer who has contract with VAECO to monitor airworthiness status.</w:t>
      </w:r>
    </w:p>
    <w:p w:rsidR="00F90A65" w:rsidRPr="00BC3BF7" w:rsidRDefault="00F90A65" w:rsidP="00F90A65">
      <w:pPr>
        <w:autoSpaceDE w:val="0"/>
        <w:autoSpaceDN w:val="0"/>
        <w:adjustRightInd w:val="0"/>
        <w:spacing w:after="0" w:line="240" w:lineRule="auto"/>
        <w:rPr>
          <w:rFonts w:ascii="Times New Roman" w:hAnsi="Times New Roman" w:cs="Times New Roman"/>
          <w:b/>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4.19.2</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In aircraft </w:t>
      </w:r>
      <w:r w:rsidRPr="001C0510">
        <w:rPr>
          <w:rFonts w:ascii="Times New Roman" w:hAnsi="Times New Roman" w:cs="Times New Roman"/>
          <w:bCs/>
          <w:sz w:val="26"/>
          <w:szCs w:val="26"/>
        </w:rPr>
        <w:t>towing</w:t>
      </w:r>
      <w:r w:rsidRPr="00BC3BF7">
        <w:rPr>
          <w:rFonts w:ascii="Times New Roman" w:hAnsi="Times New Roman" w:cs="Times New Roman"/>
          <w:sz w:val="26"/>
          <w:szCs w:val="26"/>
        </w:rPr>
        <w:t xml:space="preserve"> procedure, who is the towing leader?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ACR)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tractor driver.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Cockpit man.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headset man if headset can be used during towing or assigned appropriate staff in special towing cases.</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4.19.2</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limitation in which document must be followed when towing to parking position at NBA/ SGN?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ACR)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limitations in “ SO DO KEO DAT TREN SAN DO VAECO NBA/SGN”.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is no limitation for towing to parking position at NBA/ SGN.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limitation in “Ground Operation Manual”</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4.19.6.3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w:t>
      </w:r>
      <w:r w:rsidRPr="001C0510">
        <w:rPr>
          <w:rFonts w:ascii="Times New Roman" w:hAnsi="Times New Roman" w:cs="Times New Roman"/>
          <w:bCs/>
          <w:sz w:val="26"/>
          <w:szCs w:val="26"/>
        </w:rPr>
        <w:t>responsible</w:t>
      </w:r>
      <w:r w:rsidRPr="00BC3BF7">
        <w:rPr>
          <w:rFonts w:ascii="Times New Roman" w:hAnsi="Times New Roman" w:cs="Times New Roman"/>
          <w:sz w:val="26"/>
          <w:szCs w:val="26"/>
        </w:rPr>
        <w:t xml:space="preserve"> to identify the critical task on maintenance tasks?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 MP; EE; CMP)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EGD</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Customer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The in-charge person, who issue maintenance document (WO, EO, SRO, NRC, NRCC..)</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4.4</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Which is the </w:t>
      </w:r>
      <w:r w:rsidRPr="001C0510">
        <w:rPr>
          <w:rFonts w:ascii="Times New Roman" w:hAnsi="Times New Roman" w:cs="Times New Roman"/>
          <w:bCs/>
          <w:sz w:val="26"/>
          <w:szCs w:val="26"/>
        </w:rPr>
        <w:t>primary</w:t>
      </w:r>
      <w:r w:rsidRPr="00BC3BF7">
        <w:rPr>
          <w:rFonts w:ascii="Times New Roman" w:hAnsi="Times New Roman" w:cs="Times New Roman"/>
          <w:sz w:val="26"/>
          <w:szCs w:val="26"/>
        </w:rPr>
        <w:t xml:space="preserve"> error-capturing method to be used?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Re-inspection.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Independent inspection.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4.4.5.3</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An error </w:t>
      </w:r>
      <w:r w:rsidRPr="001C0510">
        <w:rPr>
          <w:rFonts w:ascii="Times New Roman" w:hAnsi="Times New Roman" w:cs="Times New Roman"/>
          <w:bCs/>
          <w:sz w:val="26"/>
          <w:szCs w:val="26"/>
        </w:rPr>
        <w:t>capturing</w:t>
      </w:r>
      <w:r w:rsidRPr="00BC3BF7">
        <w:rPr>
          <w:rFonts w:ascii="Times New Roman" w:hAnsi="Times New Roman" w:cs="Times New Roman"/>
          <w:sz w:val="26"/>
          <w:szCs w:val="26"/>
        </w:rPr>
        <w:t xml:space="preserve"> method subject to the same conditions as an independent inspection except that the authorized staff performing the maintenance task is also acting as the inspection person. – This is the definition of which item below?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Independent inspection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RII (Required inspection items)</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Re-inspection.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4.4.5.3</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Aircraft </w:t>
      </w:r>
      <w:r w:rsidRPr="001C0510">
        <w:rPr>
          <w:rFonts w:ascii="Times New Roman" w:hAnsi="Times New Roman" w:cs="Times New Roman"/>
          <w:bCs/>
          <w:sz w:val="26"/>
          <w:szCs w:val="26"/>
        </w:rPr>
        <w:t>dock</w:t>
      </w:r>
      <w:r w:rsidRPr="00BC3BF7">
        <w:rPr>
          <w:rFonts w:ascii="Times New Roman" w:hAnsi="Times New Roman" w:cs="Times New Roman"/>
          <w:sz w:val="26"/>
          <w:szCs w:val="26"/>
        </w:rPr>
        <w:t xml:space="preserve">, platform, scissors lifter, high-lift platform and ladder are: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Maintenance equipment.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High level access equipment.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Access equipment.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w:t>
      </w:r>
      <w:r w:rsidRPr="00BC3BF7">
        <w:rPr>
          <w:rFonts w:ascii="Times New Roman" w:hAnsi="Times New Roman" w:cs="Times New Roman"/>
          <w:sz w:val="26"/>
          <w:szCs w:val="26"/>
        </w:rPr>
        <w:t>.5</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High working area is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area that is over 2 meters above the base (floor or protected platform) where a person could be injured if they fell from that place.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area that is over 3 meters above the base (floor or protected platform) where a person could be injured if they fell from that place.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area that is over 2.5 meters above the base (floor or protected platform) where a person could be injured if they fell from that place.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w:t>
      </w:r>
      <w:r w:rsidRPr="00BC3BF7">
        <w:rPr>
          <w:rFonts w:ascii="Times New Roman" w:hAnsi="Times New Roman" w:cs="Times New Roman"/>
          <w:sz w:val="26"/>
          <w:szCs w:val="26"/>
        </w:rPr>
        <w:t>.5.2</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For standard </w:t>
      </w:r>
      <w:r w:rsidRPr="001C0510">
        <w:rPr>
          <w:rFonts w:ascii="Times New Roman" w:hAnsi="Times New Roman" w:cs="Times New Roman"/>
          <w:bCs/>
          <w:sz w:val="26"/>
          <w:szCs w:val="26"/>
        </w:rPr>
        <w:t>practice</w:t>
      </w:r>
      <w:r w:rsidRPr="00BC3BF7">
        <w:rPr>
          <w:rFonts w:ascii="Times New Roman" w:hAnsi="Times New Roman" w:cs="Times New Roman"/>
          <w:sz w:val="26"/>
          <w:szCs w:val="26"/>
        </w:rPr>
        <w:t xml:space="preserve"> tasks such as maintenance task in AMM ATA 11, ATA 20, ATA 70 or SRM ATA 51..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copy working (AMM…) must be printed out and completed just after each maintenance work step(s)/ subtask(s)/ stage completion and before commencing next maintenance work step(s)/ subtask(s)/ stage.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copy working (AMM…) may not be printed out and completed just after each maintenance work step(s)/ subtask(s)/ stage completion and before commencing next maintenance work step(s)/ subtask(s)/ stage.</w:t>
      </w:r>
    </w:p>
    <w:p w:rsidR="00F90A65" w:rsidRPr="00BC3BF7" w:rsidRDefault="00F90A65" w:rsidP="00F90A65">
      <w:pPr>
        <w:autoSpaceDE w:val="0"/>
        <w:autoSpaceDN w:val="0"/>
        <w:adjustRightInd w:val="0"/>
        <w:spacing w:after="0" w:line="240" w:lineRule="auto"/>
        <w:rPr>
          <w:rFonts w:ascii="Times New Roman" w:hAnsi="Times New Roman" w:cs="Times New Roman"/>
          <w:b/>
          <w:bCs/>
          <w:sz w:val="26"/>
          <w:szCs w:val="26"/>
        </w:rPr>
      </w:pPr>
      <w:r w:rsidRPr="00BC3BF7">
        <w:rPr>
          <w:rFonts w:ascii="Times New Roman" w:hAnsi="Times New Roman" w:cs="Times New Roman"/>
          <w:sz w:val="26"/>
          <w:szCs w:val="26"/>
        </w:rPr>
        <w:t>c. The copy working (AMM…) shall be printed out and completed just after each maintenance work step(s)/ subtask(s)/ stage completion and before commencing next maintenance work step(s)/ subtask(s)/ stage if needed.</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How to enter the manhour in the case that maintenance task(s) is(are) performed by some groups of maintenance staffs from same maintenance center or different maintenance centers?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BSI; NDT; </w:t>
      </w:r>
      <w:r>
        <w:rPr>
          <w:rFonts w:ascii="Times New Roman" w:hAnsi="Times New Roman" w:cs="Times New Roman"/>
          <w:sz w:val="26"/>
          <w:szCs w:val="26"/>
        </w:rPr>
        <w:t>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 MP)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Maintenance staffs in each group will enter manhours for oneself.</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team leader of each group can enter manhours for their whole group.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Maintenance staffs in each group will enter manhours for oneself, or the team leader of each group can enter manhours for their whole group.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5.4.5.1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b/>
          <w:sz w:val="26"/>
          <w:szCs w:val="26"/>
        </w:rPr>
      </w:pPr>
      <w:r w:rsidRPr="00BC3BF7">
        <w:rPr>
          <w:rFonts w:ascii="Times New Roman" w:hAnsi="Times New Roman" w:cs="Times New Roman"/>
          <w:sz w:val="26"/>
          <w:szCs w:val="26"/>
        </w:rPr>
        <w:t xml:space="preserve">How to enter the manhour in the case that maintenance task (s) is/ are performed by a group of maintenance staffs?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BSI; NDT; </w:t>
      </w:r>
      <w:r>
        <w:rPr>
          <w:rFonts w:ascii="Times New Roman" w:hAnsi="Times New Roman" w:cs="Times New Roman"/>
          <w:sz w:val="26"/>
          <w:szCs w:val="26"/>
        </w:rPr>
        <w:t>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 MP)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Each maintenance staff in the group enters manhours for oneself.</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team leader can enter manhours for whole group.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Each maintenance staff in the group enters manhours for oneself or the team leader can enter manhours for whole group.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5.4.5.1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maintenance process, if anything that could effects on aircraft airworthiness, maintenance quality is identified (such as: aircraft must be towed out of hangar and parking for a long time due to lack of spares), what must do? (C, B, QC Inspector, AUD, INV; </w:t>
      </w:r>
      <w:r>
        <w:rPr>
          <w:rFonts w:ascii="Times New Roman" w:hAnsi="Times New Roman" w:cs="Times New Roman"/>
          <w:sz w:val="26"/>
          <w:szCs w:val="26"/>
        </w:rPr>
        <w:t>ACR;</w:t>
      </w:r>
      <w:r w:rsidRPr="00BC3BF7">
        <w:rPr>
          <w:rFonts w:ascii="Times New Roman" w:hAnsi="Times New Roman" w:cs="Times New Roman"/>
          <w:sz w:val="26"/>
          <w:szCs w:val="26"/>
        </w:rPr>
        <w:t xml:space="preserve"> PP; MP; CMP)</w:t>
      </w:r>
    </w:p>
    <w:p w:rsidR="00F90A65" w:rsidRPr="00BC3BF7" w:rsidRDefault="00F90A65" w:rsidP="00F90A6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a. Maintenance center shall report the affection to MCC, if customer has contract with VAECO for monitoring airworthiness status (VNA, VASCO, K6) and </w:t>
      </w:r>
      <w:r>
        <w:rPr>
          <w:rFonts w:ascii="Times New Roman" w:hAnsi="Times New Roman" w:cs="Times New Roman"/>
          <w:color w:val="auto"/>
          <w:sz w:val="26"/>
          <w:szCs w:val="26"/>
        </w:rPr>
        <w:t>SQD</w:t>
      </w:r>
      <w:r w:rsidRPr="00BC3BF7">
        <w:rPr>
          <w:rFonts w:ascii="Times New Roman" w:hAnsi="Times New Roman" w:cs="Times New Roman"/>
          <w:color w:val="auto"/>
          <w:sz w:val="26"/>
          <w:szCs w:val="26"/>
        </w:rPr>
        <w:t>. Base on existing database (maintenance data, maintenance schedule, ..), MCC shall assess additional requirements, issue WO to maintenance center to implement. If any issue/assessment difficulties arisen, MCC shall request support from EGD to resolve.</w:t>
      </w:r>
    </w:p>
    <w:p w:rsidR="00F90A65" w:rsidRPr="00BC3BF7" w:rsidRDefault="00F90A65" w:rsidP="00F90A6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Maintenance center shall report the affection to BPD,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color w:val="auto"/>
          <w:sz w:val="26"/>
          <w:szCs w:val="26"/>
        </w:rPr>
        <w:t xml:space="preserve">, EGD, if customers does not have contract with VAECO for monitoring airworthiness status. In this case, EGD coordinates with the maintenance center and </w:t>
      </w:r>
      <w:r>
        <w:rPr>
          <w:rFonts w:ascii="Times New Roman" w:hAnsi="Times New Roman" w:cs="Times New Roman"/>
          <w:color w:val="auto"/>
          <w:sz w:val="26"/>
          <w:szCs w:val="26"/>
        </w:rPr>
        <w:t>SQD</w:t>
      </w:r>
      <w:r w:rsidRPr="00BC3BF7">
        <w:rPr>
          <w:rFonts w:ascii="Times New Roman" w:hAnsi="Times New Roman" w:cs="Times New Roman"/>
          <w:color w:val="auto"/>
          <w:sz w:val="26"/>
          <w:szCs w:val="26"/>
        </w:rPr>
        <w:t xml:space="preserve"> to clarify a Risks Assessment (AR). The AR shall be sent to the customer by </w:t>
      </w:r>
      <w:r>
        <w:rPr>
          <w:rFonts w:ascii="Times New Roman" w:hAnsi="Times New Roman" w:cs="Times New Roman"/>
          <w:color w:val="auto"/>
          <w:sz w:val="26"/>
          <w:szCs w:val="26"/>
        </w:rPr>
        <w:t>SQD</w:t>
      </w:r>
      <w:r w:rsidRPr="00BC3BF7">
        <w:rPr>
          <w:rFonts w:ascii="Times New Roman" w:hAnsi="Times New Roman" w:cs="Times New Roman"/>
          <w:color w:val="auto"/>
          <w:sz w:val="26"/>
          <w:szCs w:val="26"/>
        </w:rPr>
        <w:t xml:space="preserve">. The customer shall be requested to carry out a necessary additional maintenance actions.  If customer accepted, BPD will deploy customer’s service order . Otherwise, maintenance center continues carrying out contracted work packs. CAT C C/S may issue maintenance release certificate with in-completed work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the case of maintenance staffs need the support in maintenance activities but the issue related to AD, SB, MOD, Structure and is out of maintenance center capability, TD creates a TAR </w:t>
      </w:r>
      <w:r>
        <w:rPr>
          <w:rFonts w:ascii="Times New Roman" w:hAnsi="Times New Roman" w:cs="Times New Roman"/>
          <w:sz w:val="26"/>
          <w:szCs w:val="26"/>
        </w:rPr>
        <w:t>with related document to:</w:t>
      </w:r>
      <w:r w:rsidRPr="00BC3BF7">
        <w:rPr>
          <w:rFonts w:ascii="Times New Roman" w:hAnsi="Times New Roman" w:cs="Times New Roman"/>
          <w:sz w:val="26"/>
          <w:szCs w:val="26"/>
        </w:rPr>
        <w:t xml:space="preserve">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BSI; </w:t>
      </w:r>
      <w:r>
        <w:rPr>
          <w:rFonts w:ascii="Times New Roman" w:hAnsi="Times New Roman" w:cs="Times New Roman"/>
          <w:sz w:val="26"/>
          <w:szCs w:val="26"/>
        </w:rPr>
        <w:t>STR;</w:t>
      </w:r>
      <w:r w:rsidRPr="00BC3BF7">
        <w:rPr>
          <w:rFonts w:ascii="Times New Roman" w:hAnsi="Times New Roman" w:cs="Times New Roman"/>
          <w:sz w:val="26"/>
          <w:szCs w:val="26"/>
        </w:rPr>
        <w:t xml:space="preserve"> CAB; IFE; EE; MP; PP)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EGD.</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MCC.</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c. Line maintenance center sends TAR to MCC</w:t>
      </w:r>
      <w:r>
        <w:rPr>
          <w:rFonts w:ascii="Times New Roman" w:hAnsi="Times New Roman" w:cs="Times New Roman"/>
          <w:sz w:val="26"/>
          <w:szCs w:val="26"/>
        </w:rPr>
        <w:t xml:space="preserve">, </w:t>
      </w:r>
      <w:r w:rsidRPr="00BC3BF7">
        <w:rPr>
          <w:rFonts w:ascii="Times New Roman" w:hAnsi="Times New Roman" w:cs="Times New Roman"/>
          <w:sz w:val="26"/>
          <w:szCs w:val="26"/>
        </w:rPr>
        <w:t>Base maintenance center sends TAR to EGD.</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9.6.5.2.3</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lang w:val="vi-VN"/>
        </w:rPr>
      </w:pPr>
      <w:r w:rsidRPr="00BC3BF7">
        <w:rPr>
          <w:rFonts w:ascii="Times New Roman" w:hAnsi="Times New Roman" w:cs="Times New Roman"/>
          <w:sz w:val="26"/>
          <w:szCs w:val="26"/>
        </w:rPr>
        <w:t>In rob/swap procedure on VNA aircraft, how to control the installation of component back to the donor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 xml:space="preserve">(B; C; QC;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 PP; MP; CMP)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by a NRC in the case that the removal WO is linked with a Work Pack.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by a new item in technical log in the case that the removal WO is NOT linked with a Work pack.</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by an installation WO issued by MCC. This WO must be added to the Work pack if the Removal WO is linked with a WP of the donor aircraft, or this WO is linked to a new item in technical log of the donor aircraft in the case that the removal WO is NOT linked with any WP.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11.14.5.2.2.a/b</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Whom the QC inspector must report to in the case of any concern about safety issue in base maintenance process?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PP)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Foreman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Respective Technical Division Manager.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CAT C Certifying staff.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7.3.5.8</w:t>
      </w:r>
      <w:r w:rsidRPr="00BC3BF7" w:rsidDel="00D02030">
        <w:rPr>
          <w:rFonts w:ascii="Times New Roman" w:hAnsi="Times New Roman" w:cs="Times New Roman"/>
          <w:sz w:val="26"/>
          <w:szCs w:val="26"/>
          <w:lang w:val="vi-VN"/>
        </w:rPr>
        <w:t xml:space="preserve">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for the tagout devices (Warning tags/ Electric tags) are used?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 xml:space="preserve">A; B; </w:t>
      </w:r>
      <w:r w:rsidRPr="00BC3BF7">
        <w:rPr>
          <w:rFonts w:ascii="Times New Roman" w:hAnsi="Times New Roman" w:cs="Times New Roman"/>
          <w:sz w:val="26"/>
          <w:szCs w:val="26"/>
        </w:rPr>
        <w:t xml:space="preserve">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Pr="00BC3BF7">
        <w:rPr>
          <w:rFonts w:ascii="Times New Roman" w:hAnsi="Times New Roman" w:cs="Times New Roman"/>
          <w:sz w:val="26"/>
          <w:szCs w:val="26"/>
          <w:lang w:val="vi-VN"/>
        </w:rPr>
        <w:t>; IFE</w:t>
      </w:r>
      <w:r w:rsidRPr="00BC3BF7">
        <w:rPr>
          <w:rFonts w:ascii="Times New Roman" w:hAnsi="Times New Roman" w:cs="Times New Roman"/>
          <w:sz w:val="26"/>
          <w:szCs w:val="26"/>
        </w:rPr>
        <w:t>; PP)</w:t>
      </w:r>
    </w:p>
    <w:p w:rsidR="00F90A65" w:rsidRPr="00BC3BF7" w:rsidRDefault="00F90A65" w:rsidP="00F90A6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a. To warn about the energy-isolating device and the machine or equipment should not be operated and controlled according to relevant information on the used warning tags/ electric tags. </w:t>
      </w:r>
    </w:p>
    <w:p w:rsidR="00F90A65" w:rsidRPr="00BC3BF7" w:rsidRDefault="00F90A65" w:rsidP="00F90A6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To ensure the safety of maintenance staff, to avoid damage to aircraft/ aircraft component during maintenance if performing tasks with incorrect required configuration; to ensure aircraft is returned to correct configuration after completing maintenance tasks. </w:t>
      </w:r>
    </w:p>
    <w:p w:rsidR="00F90A65" w:rsidRPr="00BC3BF7" w:rsidRDefault="00F90A65" w:rsidP="00F90A6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*c. All these answers are correct. </w:t>
      </w:r>
    </w:p>
    <w:p w:rsidR="00F90A65" w:rsidRPr="00BC3BF7" w:rsidRDefault="00F90A65" w:rsidP="00F90A6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color w:val="auto"/>
          <w:sz w:val="26"/>
          <w:szCs w:val="26"/>
        </w:rPr>
        <w:t>3.11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For what situation the warning tag (</w:t>
      </w:r>
      <w:r w:rsidRPr="00BC3BF7">
        <w:rPr>
          <w:rFonts w:ascii="Times New Roman" w:hAnsi="Times New Roman" w:cs="Times New Roman"/>
          <w:sz w:val="26"/>
          <w:szCs w:val="26"/>
          <w:lang w:val="vi-VN"/>
        </w:rPr>
        <w:t xml:space="preserve">VAECO Form 0006) is used?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 xml:space="preserve">A; B; </w:t>
      </w:r>
      <w:r w:rsidRPr="00BC3BF7">
        <w:rPr>
          <w:rFonts w:ascii="Times New Roman" w:hAnsi="Times New Roman" w:cs="Times New Roman"/>
          <w:sz w:val="26"/>
          <w:szCs w:val="26"/>
        </w:rPr>
        <w:t xml:space="preserve">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Pr="00BC3BF7">
        <w:rPr>
          <w:rFonts w:ascii="Times New Roman" w:hAnsi="Times New Roman" w:cs="Times New Roman"/>
          <w:sz w:val="26"/>
          <w:szCs w:val="26"/>
          <w:lang w:val="vi-VN"/>
        </w:rPr>
        <w:t>; IFE</w:t>
      </w:r>
      <w:r w:rsidRPr="00BC3BF7">
        <w:rPr>
          <w:rFonts w:ascii="Times New Roman" w:hAnsi="Times New Roman" w:cs="Times New Roman"/>
          <w:sz w:val="26"/>
          <w:szCs w:val="26"/>
        </w:rPr>
        <w:t>)</w:t>
      </w:r>
    </w:p>
    <w:p w:rsidR="00F90A65" w:rsidRPr="00BC3BF7" w:rsidRDefault="00F90A65" w:rsidP="00F90A6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a. </w:t>
      </w:r>
      <w:r w:rsidRPr="00BC3BF7">
        <w:rPr>
          <w:rFonts w:ascii="Times New Roman" w:hAnsi="Times New Roman" w:cs="Times New Roman"/>
          <w:color w:val="auto"/>
          <w:sz w:val="26"/>
          <w:szCs w:val="26"/>
        </w:rPr>
        <w:t>Identify the position a component removed</w:t>
      </w:r>
      <w:r w:rsidRPr="00BC3BF7">
        <w:rPr>
          <w:rFonts w:ascii="Times New Roman" w:hAnsi="Times New Roman" w:cs="Times New Roman"/>
          <w:color w:val="auto"/>
          <w:sz w:val="26"/>
          <w:szCs w:val="26"/>
          <w:lang w:val="vi-VN"/>
        </w:rPr>
        <w:t xml:space="preserve">; </w:t>
      </w:r>
      <w:r w:rsidRPr="00BC3BF7">
        <w:rPr>
          <w:rFonts w:ascii="Times New Roman" w:hAnsi="Times New Roman" w:cs="Times New Roman"/>
          <w:color w:val="auto"/>
          <w:sz w:val="26"/>
          <w:szCs w:val="26"/>
        </w:rPr>
        <w:t>Attach to Switch, Control lever, Circuit Breaker (C/B)… in the cockpit/ avionic compartment for warning maintenance staff as required in maintenance data (such as: do not operate/ do not turn on the switch/ do not close the C/B…) to prevent operation of related system or movement of flight control or others</w:t>
      </w:r>
      <w:r w:rsidRPr="00BC3BF7">
        <w:rPr>
          <w:rFonts w:ascii="Times New Roman" w:hAnsi="Times New Roman" w:cs="Times New Roman"/>
          <w:color w:val="auto"/>
          <w:sz w:val="26"/>
          <w:szCs w:val="26"/>
          <w:lang w:val="vi-VN"/>
        </w:rPr>
        <w:t xml:space="preserve">; </w:t>
      </w:r>
    </w:p>
    <w:p w:rsidR="00F90A65" w:rsidRPr="00BC3BF7" w:rsidRDefault="00F90A65" w:rsidP="00F90A6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lang w:val="vi-VN"/>
        </w:rPr>
        <w:lastRenderedPageBreak/>
        <w:t xml:space="preserve">b. </w:t>
      </w:r>
      <w:r w:rsidRPr="00BC3BF7">
        <w:rPr>
          <w:rFonts w:ascii="Times New Roman" w:hAnsi="Times New Roman" w:cs="Times New Roman"/>
          <w:color w:val="auto"/>
          <w:sz w:val="26"/>
          <w:szCs w:val="26"/>
        </w:rPr>
        <w:t xml:space="preserve">Describe anything that needs to be warned (unfinished maintenance tasks (such as wait for check leak, wait for test…), identify the incomplete installation of components, identify the position a tube opened …). </w:t>
      </w:r>
    </w:p>
    <w:p w:rsidR="00F90A65" w:rsidRPr="00BC3BF7" w:rsidRDefault="00F90A65" w:rsidP="00F90A6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*c. All of these answers are correct. </w:t>
      </w:r>
    </w:p>
    <w:p w:rsidR="00F90A65" w:rsidRPr="00BC3BF7" w:rsidRDefault="00F90A65" w:rsidP="00F90A6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color w:val="auto"/>
          <w:sz w:val="26"/>
          <w:szCs w:val="26"/>
        </w:rPr>
        <w:t>3.11</w:t>
      </w:r>
    </w:p>
    <w:p w:rsidR="00F90A65" w:rsidRPr="00BC3BF7" w:rsidRDefault="00F90A65" w:rsidP="00F90A65">
      <w:pPr>
        <w:pStyle w:val="Default"/>
        <w:rPr>
          <w:rFonts w:ascii="Times New Roman" w:hAnsi="Times New Roman" w:cs="Times New Roman"/>
          <w:color w:val="auto"/>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lang w:val="vi-VN"/>
        </w:rPr>
        <w:t xml:space="preserve">Can a warning </w:t>
      </w:r>
      <w:r w:rsidRPr="001C0510">
        <w:rPr>
          <w:rFonts w:ascii="Times New Roman" w:hAnsi="Times New Roman" w:cs="Times New Roman"/>
          <w:sz w:val="26"/>
          <w:szCs w:val="26"/>
        </w:rPr>
        <w:t>tag</w:t>
      </w:r>
      <w:r w:rsidRPr="00BC3BF7">
        <w:rPr>
          <w:rFonts w:ascii="Times New Roman" w:hAnsi="Times New Roman" w:cs="Times New Roman"/>
          <w:sz w:val="26"/>
          <w:szCs w:val="26"/>
          <w:lang w:val="vi-VN"/>
        </w:rPr>
        <w:t xml:space="preserve"> be attached on more than 01 </w:t>
      </w:r>
      <w:r w:rsidRPr="00BC3BF7">
        <w:rPr>
          <w:rFonts w:ascii="Times New Roman" w:hAnsi="Times New Roman" w:cs="Times New Roman"/>
          <w:sz w:val="26"/>
          <w:szCs w:val="26"/>
        </w:rPr>
        <w:t>Circuit Breaker (C/B)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 xml:space="preserve">A; B; </w:t>
      </w:r>
      <w:r w:rsidRPr="00BC3BF7">
        <w:rPr>
          <w:rFonts w:ascii="Times New Roman" w:hAnsi="Times New Roman" w:cs="Times New Roman"/>
          <w:sz w:val="26"/>
          <w:szCs w:val="26"/>
        </w:rPr>
        <w:t xml:space="preserve">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Pr="00BC3BF7">
        <w:rPr>
          <w:rFonts w:ascii="Times New Roman" w:hAnsi="Times New Roman" w:cs="Times New Roman"/>
          <w:sz w:val="26"/>
          <w:szCs w:val="26"/>
          <w:lang w:val="vi-VN"/>
        </w:rPr>
        <w:t>; IFE</w:t>
      </w:r>
      <w:r w:rsidRPr="00BC3BF7">
        <w:rPr>
          <w:rFonts w:ascii="Times New Roman" w:hAnsi="Times New Roman" w:cs="Times New Roman"/>
          <w:sz w:val="26"/>
          <w:szCs w:val="26"/>
        </w:rPr>
        <w:t>)</w:t>
      </w:r>
    </w:p>
    <w:p w:rsidR="00F90A65" w:rsidRPr="00BC3BF7" w:rsidRDefault="00F90A65" w:rsidP="00F90A6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a. No</w:t>
      </w:r>
    </w:p>
    <w:p w:rsidR="00F90A65" w:rsidRPr="00BC3BF7" w:rsidRDefault="00F90A65" w:rsidP="00F90A6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b. Yes</w:t>
      </w:r>
    </w:p>
    <w:p w:rsidR="00F90A65" w:rsidRPr="00BC3BF7" w:rsidRDefault="00F90A65" w:rsidP="00F90A6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*c. Yes, based on the assessment of authorized staff. </w:t>
      </w:r>
    </w:p>
    <w:p w:rsidR="00F90A65" w:rsidRPr="00BC3BF7" w:rsidRDefault="00F90A65" w:rsidP="00F90A6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color w:val="auto"/>
          <w:sz w:val="26"/>
          <w:szCs w:val="26"/>
        </w:rPr>
        <w:t>3.11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lang w:val="vi-VN"/>
        </w:rPr>
        <w:t xml:space="preserve">How to control the work if </w:t>
      </w:r>
      <w:r w:rsidRPr="00BC3BF7">
        <w:rPr>
          <w:rFonts w:ascii="Times New Roman" w:hAnsi="Times New Roman" w:cs="Times New Roman"/>
          <w:sz w:val="26"/>
          <w:szCs w:val="26"/>
        </w:rPr>
        <w:t>warning tag is used by more than one authorized staff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 xml:space="preserve">A; B; </w:t>
      </w:r>
      <w:r w:rsidRPr="00BC3BF7">
        <w:rPr>
          <w:rFonts w:ascii="Times New Roman" w:hAnsi="Times New Roman" w:cs="Times New Roman"/>
          <w:sz w:val="26"/>
          <w:szCs w:val="26"/>
        </w:rPr>
        <w:t xml:space="preserve">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Pr="00BC3BF7">
        <w:rPr>
          <w:rFonts w:ascii="Times New Roman" w:hAnsi="Times New Roman" w:cs="Times New Roman"/>
          <w:sz w:val="26"/>
          <w:szCs w:val="26"/>
          <w:lang w:val="vi-VN"/>
        </w:rPr>
        <w:t>; IFE</w:t>
      </w:r>
      <w:r w:rsidRPr="00BC3BF7">
        <w:rPr>
          <w:rFonts w:ascii="Times New Roman" w:hAnsi="Times New Roman" w:cs="Times New Roman"/>
          <w:sz w:val="26"/>
          <w:szCs w:val="26"/>
        </w:rPr>
        <w: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a. T</w:t>
      </w:r>
      <w:r w:rsidRPr="00BC3BF7">
        <w:rPr>
          <w:rFonts w:ascii="Times New Roman" w:hAnsi="Times New Roman" w:cs="Times New Roman"/>
          <w:sz w:val="26"/>
          <w:szCs w:val="26"/>
        </w:rPr>
        <w: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who completes the related maintenance task (Job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card/WO/NRC…) must make the cross-line on appropriate section of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 xml:space="preserve">oneself in white side of warning tag. </w:t>
      </w:r>
      <w:r w:rsidRPr="00BC3BF7">
        <w:rPr>
          <w:rFonts w:ascii="Times New Roman" w:hAnsi="Times New Roman" w:cs="Times New Roman"/>
          <w:sz w:val="26"/>
          <w:szCs w:val="26"/>
          <w:lang w:val="vi-VN"/>
        </w:rPr>
        <w:t>The authorized staff can</w:t>
      </w:r>
      <w:r w:rsidRPr="00BC3BF7">
        <w:rPr>
          <w:rFonts w:ascii="Times New Roman" w:hAnsi="Times New Roman" w:cs="Times New Roman"/>
          <w:sz w:val="26"/>
          <w:szCs w:val="26"/>
        </w:rPr>
        <w:t xml:space="preserve"> cross on the section of other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(in case warning tag is attached on C/B or switch, that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doesn’t close the C/B or switch). The last authorized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staff has the responsibility to remove this warning tag on the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and finally closes the C/B or switch (if applicable).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vi-VN"/>
        </w:rPr>
        <w:t>*b. T</w:t>
      </w:r>
      <w:r w:rsidRPr="00BC3BF7">
        <w:rPr>
          <w:rFonts w:ascii="Times New Roman" w:hAnsi="Times New Roman" w:cs="Times New Roman"/>
          <w:sz w:val="26"/>
          <w:szCs w:val="26"/>
        </w:rPr>
        <w: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who completes the related maintenance task (Job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card/WO/NRC…) must make the cross-line on appropriate section of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oneself in white side of warning tag. Don’t cross on the section of other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(in case warning tag is attached on C/B or switch, that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doesn’t close the C/B or switch). The last authorized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staff has the responsibility to remove this warning tag on the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and finally closes the C/B or switch (if applicable).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c. T</w:t>
      </w:r>
      <w:r w:rsidRPr="00BC3BF7">
        <w:rPr>
          <w:rFonts w:ascii="Times New Roman" w:hAnsi="Times New Roman" w:cs="Times New Roman"/>
          <w:sz w:val="26"/>
          <w:szCs w:val="26"/>
        </w:rPr>
        <w: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who completes the related maintenance task (Job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card/WO/NRC…) must make the cross-line on appropriate section of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oneself in white side of warning tag. Don’t cross on the section of other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(in case warning tag is attached on C/B or switch, that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close</w:t>
      </w:r>
      <w:r w:rsidRPr="00BC3BF7">
        <w:rPr>
          <w:rFonts w:ascii="Times New Roman" w:hAnsi="Times New Roman" w:cs="Times New Roman"/>
          <w:sz w:val="26"/>
          <w:szCs w:val="26"/>
          <w:lang w:val="vi-VN"/>
        </w:rPr>
        <w:t>s</w:t>
      </w:r>
      <w:r w:rsidRPr="00BC3BF7">
        <w:rPr>
          <w:rFonts w:ascii="Times New Roman" w:hAnsi="Times New Roman" w:cs="Times New Roman"/>
          <w:sz w:val="26"/>
          <w:szCs w:val="26"/>
        </w:rPr>
        <w:t xml:space="preserve"> the C/B or switch). The last authorized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staff has the responsibility to remove this warning tag on the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and finally closes the C/B or switch (if applicable).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lang w:val="vi-VN"/>
        </w:rPr>
        <w:t>What must the authorized staff do, i</w:t>
      </w:r>
      <w:r w:rsidRPr="00BC3BF7">
        <w:rPr>
          <w:rFonts w:ascii="Times New Roman" w:hAnsi="Times New Roman" w:cs="Times New Roman"/>
          <w:sz w:val="26"/>
          <w:szCs w:val="26"/>
        </w:rPr>
        <w:t>n case C/B or Switch is opening or Control lever setting to particular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 xml:space="preserve">position and attached with a warning tag, </w:t>
      </w:r>
      <w:r w:rsidRPr="00BC3BF7">
        <w:rPr>
          <w:rFonts w:ascii="Times New Roman" w:hAnsi="Times New Roman" w:cs="Times New Roman"/>
          <w:sz w:val="26"/>
          <w:szCs w:val="26"/>
          <w:lang w:val="vi-VN"/>
        </w:rPr>
        <w:t xml:space="preserve">and </w:t>
      </w:r>
      <w:r w:rsidRPr="00BC3BF7">
        <w:rPr>
          <w:rFonts w:ascii="Times New Roman" w:hAnsi="Times New Roman" w:cs="Times New Roman"/>
          <w:sz w:val="26"/>
          <w:szCs w:val="26"/>
        </w:rPr>
        <w:t>authorized staff wants to</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close that C/B or Switch or set Control lever to other position for their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maintenance task</w:t>
      </w:r>
      <w:r w:rsidRPr="00BC3BF7">
        <w:rPr>
          <w:rFonts w:ascii="Times New Roman" w:hAnsi="Times New Roman" w:cs="Times New Roman"/>
          <w:sz w:val="26"/>
          <w:szCs w:val="26"/>
          <w:lang w:val="vi-VN"/>
        </w:rPr>
        <w:t>?</w:t>
      </w:r>
      <w:r w:rsidRPr="00BC3BF7">
        <w:rPr>
          <w:rFonts w:ascii="Times New Roman" w:hAnsi="Times New Roman" w:cs="Times New Roman"/>
          <w:sz w:val="26"/>
          <w:szCs w:val="26"/>
        </w:rPr>
        <w:t xml:space="preserve"> (</w:t>
      </w:r>
      <w:r w:rsidRPr="00BC3BF7">
        <w:rPr>
          <w:rFonts w:ascii="Times New Roman" w:hAnsi="Times New Roman" w:cs="Times New Roman"/>
          <w:sz w:val="26"/>
          <w:szCs w:val="26"/>
          <w:lang w:val="vi-VN"/>
        </w:rPr>
        <w:t xml:space="preserve">A; B; </w:t>
      </w:r>
      <w:r w:rsidRPr="00BC3BF7">
        <w:rPr>
          <w:rFonts w:ascii="Times New Roman" w:hAnsi="Times New Roman" w:cs="Times New Roman"/>
          <w:sz w:val="26"/>
          <w:szCs w:val="26"/>
        </w:rPr>
        <w:t xml:space="preserve">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Pr="00BC3BF7">
        <w:rPr>
          <w:rFonts w:ascii="Times New Roman" w:hAnsi="Times New Roman" w:cs="Times New Roman"/>
          <w:sz w:val="26"/>
          <w:szCs w:val="26"/>
          <w:lang w:val="vi-VN"/>
        </w:rPr>
        <w:t>; IFE</w:t>
      </w:r>
      <w:r w:rsidRPr="00BC3BF7">
        <w:rPr>
          <w:rFonts w:ascii="Times New Roman" w:hAnsi="Times New Roman" w:cs="Times New Roman"/>
          <w:sz w:val="26"/>
          <w:szCs w:val="26"/>
        </w:rPr>
        <w:t>; PP)</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a. He/ she can </w:t>
      </w:r>
      <w:r w:rsidRPr="00BC3BF7">
        <w:rPr>
          <w:rFonts w:ascii="Times New Roman" w:hAnsi="Times New Roman" w:cs="Times New Roman"/>
          <w:sz w:val="26"/>
          <w:szCs w:val="26"/>
        </w:rPr>
        <w:t>close that C/B or Switch or set Control lever to other position for their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maintenance task</w:t>
      </w:r>
      <w:r w:rsidRPr="00BC3BF7">
        <w:rPr>
          <w:rFonts w:ascii="Times New Roman" w:hAnsi="Times New Roman" w:cs="Times New Roman"/>
          <w:sz w:val="26"/>
          <w:szCs w:val="26"/>
          <w:lang w:val="vi-VN"/>
        </w:rPr>
        <w:t xml:space="preserve"> without any action more.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lastRenderedPageBreak/>
        <w:t xml:space="preserve">b. He/ she </w:t>
      </w:r>
      <w:r w:rsidRPr="00BC3BF7">
        <w:rPr>
          <w:rFonts w:ascii="Times New Roman" w:hAnsi="Times New Roman" w:cs="Times New Roman"/>
          <w:sz w:val="26"/>
          <w:szCs w:val="26"/>
        </w:rPr>
        <w:t xml:space="preserve">informs </w:t>
      </w:r>
      <w:r w:rsidRPr="00BC3BF7">
        <w:rPr>
          <w:rFonts w:ascii="Times New Roman" w:hAnsi="Times New Roman" w:cs="Times New Roman"/>
          <w:sz w:val="26"/>
          <w:szCs w:val="26"/>
          <w:lang w:val="vi-VN"/>
        </w:rPr>
        <w:t>CAT C Certifying staff</w:t>
      </w:r>
      <w:r w:rsidRPr="00BC3BF7">
        <w:rPr>
          <w:rFonts w:ascii="Times New Roman" w:hAnsi="Times New Roman" w:cs="Times New Roman"/>
          <w:sz w:val="26"/>
          <w:szCs w:val="26"/>
        </w:rPr>
        <w:t xml:space="preserve"> to coordinate with team</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leaders of related zones for safety evaluating effects of closing 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C/B or Switch or changing position of Control lever to pending works</w:t>
      </w:r>
      <w:r w:rsidRPr="00BC3BF7">
        <w:rPr>
          <w:rFonts w:ascii="Times New Roman" w:hAnsi="Times New Roman" w:cs="Times New Roman"/>
          <w:sz w:val="26"/>
          <w:szCs w:val="26"/>
          <w:lang w:val="vi-VN"/>
        </w:rPr>
        <w: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*c. He/she </w:t>
      </w:r>
      <w:r w:rsidRPr="00BC3BF7">
        <w:rPr>
          <w:rFonts w:ascii="Times New Roman" w:hAnsi="Times New Roman" w:cs="Times New Roman"/>
          <w:sz w:val="26"/>
          <w:szCs w:val="26"/>
        </w:rPr>
        <w:t>informs Foreman to coordinate with team</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leaders of related zones for safety evaluating effects of closing 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C/B or Switch or changing position of Control lever to pending works</w:t>
      </w:r>
      <w:r w:rsidRPr="00BC3BF7">
        <w:rPr>
          <w:rFonts w:ascii="Times New Roman" w:hAnsi="Times New Roman" w:cs="Times New Roman"/>
          <w:sz w:val="26"/>
          <w:szCs w:val="26"/>
          <w:lang w:val="vi-VN"/>
        </w:rPr>
        <w: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lang w:val="vi-VN"/>
        </w:rPr>
        <w:t xml:space="preserve">For using Warning Tag (VAECO Form 0006)/ Electric tag, who is responsible for finally closeing the Circuit Breaker (CB)/ Electronic CB?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 xml:space="preserve">A; B; </w:t>
      </w:r>
      <w:r w:rsidRPr="00BC3BF7">
        <w:rPr>
          <w:rFonts w:ascii="Times New Roman" w:hAnsi="Times New Roman" w:cs="Times New Roman"/>
          <w:sz w:val="26"/>
          <w:szCs w:val="26"/>
        </w:rPr>
        <w:t xml:space="preserve">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PP;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Pr="00BC3BF7">
        <w:rPr>
          <w:rFonts w:ascii="Times New Roman" w:hAnsi="Times New Roman" w:cs="Times New Roman"/>
          <w:sz w:val="26"/>
          <w:szCs w:val="26"/>
          <w:lang w:val="vi-VN"/>
        </w:rPr>
        <w:t>; IFE</w:t>
      </w:r>
      <w:r w:rsidRPr="00BC3BF7">
        <w:rPr>
          <w:rFonts w:ascii="Times New Roman" w:hAnsi="Times New Roman" w:cs="Times New Roman"/>
          <w:sz w:val="26"/>
          <w:szCs w:val="26"/>
        </w:rPr>
        <w: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a. Any certifying staff.</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The last authorized staff, who completes the last related maintenance task.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c. Suppervisor.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lang w:val="vi-VN"/>
        </w:rPr>
        <w:t xml:space="preserve">What need to do in the case that </w:t>
      </w:r>
      <w:r w:rsidRPr="00BC3BF7">
        <w:rPr>
          <w:rFonts w:ascii="Times New Roman" w:hAnsi="Times New Roman" w:cs="Times New Roman"/>
          <w:sz w:val="26"/>
          <w:szCs w:val="26"/>
        </w:rPr>
        <w:t>warning tag is lost and can’t be found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 xml:space="preserve">A; B; </w:t>
      </w:r>
      <w:r w:rsidRPr="00BC3BF7">
        <w:rPr>
          <w:rFonts w:ascii="Times New Roman" w:hAnsi="Times New Roman" w:cs="Times New Roman"/>
          <w:sz w:val="26"/>
          <w:szCs w:val="26"/>
        </w:rPr>
        <w:t xml:space="preserve">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w:t>
      </w:r>
      <w:r w:rsidRPr="00BC3BF7">
        <w:rPr>
          <w:rFonts w:ascii="Times New Roman" w:hAnsi="Times New Roman" w:cs="Times New Roman"/>
          <w:sz w:val="26"/>
          <w:szCs w:val="26"/>
          <w:lang w:val="vi-VN"/>
        </w:rPr>
        <w:t>; IFE</w:t>
      </w:r>
      <w:r w:rsidRPr="00BC3BF7">
        <w:rPr>
          <w:rFonts w:ascii="Times New Roman" w:hAnsi="Times New Roman" w:cs="Times New Roman"/>
          <w:sz w:val="26"/>
          <w:szCs w:val="26"/>
        </w:rPr>
        <w: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vi-VN"/>
        </w:rPr>
        <w:t>*a. T</w:t>
      </w:r>
      <w:r w:rsidRPr="00BC3BF7">
        <w:rPr>
          <w:rFonts w:ascii="Times New Roman" w:hAnsi="Times New Roman" w:cs="Times New Roman"/>
          <w:sz w:val="26"/>
          <w:szCs w:val="26"/>
        </w:rPr>
        <w:t>he authorized staff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assures that configuration of aircraft is returned to the configuration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before performing related maintenance tasks.</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The maintenance task are perform as normal.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c. The authirized staff shall ask CAT C Certifying staff to get the solution.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In case EO is needed to perform OPM that arising from borescope inspection result, how was the OPM closed? </w:t>
      </w:r>
      <w:r w:rsidRPr="00BC3BF7">
        <w:rPr>
          <w:rFonts w:ascii="Times New Roman" w:hAnsi="Times New Roman" w:cs="Times New Roman"/>
          <w:sz w:val="26"/>
          <w:szCs w:val="26"/>
        </w:rPr>
        <w:t>(BSI</w:t>
      </w:r>
      <w:r w:rsidRPr="00BC3BF7">
        <w:rPr>
          <w:rFonts w:ascii="Times New Roman" w:hAnsi="Times New Roman" w:cs="Times New Roman"/>
          <w:sz w:val="26"/>
          <w:szCs w:val="26"/>
          <w:lang w:val="vi-VN"/>
        </w:rPr>
        <w:t xml:space="preserve">; B; </w:t>
      </w:r>
      <w:r w:rsidRPr="00BC3BF7">
        <w:rPr>
          <w:rFonts w:ascii="Times New Roman" w:hAnsi="Times New Roman" w:cs="Times New Roman"/>
          <w:sz w:val="26"/>
          <w:szCs w:val="26"/>
        </w:rPr>
        <w:t xml:space="preserve">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PP; MP; CMP; ACR)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a. MCC controls and issues WO to perform and clear OPM.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MCC sends request with reference number of OPM to EGD to issue the EO and the OPM shall be closed after the EO is issued.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vi-VN"/>
        </w:rPr>
        <w:t>c. The OPM shall not be closed unless the related defect is rectified.</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4.22.5.4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During </w:t>
      </w:r>
      <w:r w:rsidRPr="00EF274D">
        <w:rPr>
          <w:rFonts w:ascii="Times New Roman" w:hAnsi="Times New Roman" w:cs="Times New Roman"/>
          <w:sz w:val="26"/>
          <w:szCs w:val="26"/>
          <w:lang w:val="vi-VN"/>
        </w:rPr>
        <w:t>the</w:t>
      </w:r>
      <w:r w:rsidRPr="00BC3BF7">
        <w:rPr>
          <w:rFonts w:ascii="Times New Roman" w:hAnsi="Times New Roman" w:cs="Times New Roman"/>
          <w:sz w:val="26"/>
          <w:szCs w:val="26"/>
        </w:rPr>
        <w:t xml:space="preserve"> performance of maintenance tasks, CRS staff should (AUD; INV; A; B;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BSI</w:t>
      </w:r>
      <w:r>
        <w:rPr>
          <w:rFonts w:ascii="Times New Roman" w:hAnsi="Times New Roman" w:cs="Times New Roman"/>
          <w:sz w:val="26"/>
          <w:szCs w:val="26"/>
        </w:rPr>
        <w:t>;</w:t>
      </w:r>
      <w:r w:rsidRPr="00BC3BF7">
        <w:rPr>
          <w:rFonts w:ascii="Times New Roman" w:hAnsi="Times New Roman" w:cs="Times New Roman"/>
          <w:sz w:val="26"/>
          <w:szCs w:val="26"/>
        </w:rPr>
        <w:t xml:space="preserve"> WS)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check regularly working environment to ensure that NO foreign object exist on aircraft, engine and aircraft components.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check on close-up of tasks to ensure that NO foreign object exist on aircraft, engine and aircraft components.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not have to check for foreign object because Ground support staff is responsibility for removing all foreign objects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3.7</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 xml:space="preserve">FOD </w:t>
      </w:r>
      <w:r w:rsidRPr="00EF274D">
        <w:rPr>
          <w:rFonts w:ascii="Times New Roman" w:hAnsi="Times New Roman" w:cs="Times New Roman"/>
          <w:sz w:val="26"/>
          <w:szCs w:val="26"/>
          <w:lang w:val="vi-VN"/>
        </w:rPr>
        <w:t>prevention</w:t>
      </w:r>
      <w:r w:rsidRPr="00BC3BF7">
        <w:rPr>
          <w:rFonts w:ascii="Times New Roman" w:hAnsi="Times New Roman" w:cs="Times New Roman"/>
          <w:sz w:val="26"/>
          <w:szCs w:val="26"/>
        </w:rPr>
        <w:t xml:space="preserve"> inspections shall be performed: (AUD; INV; A; B; ACR)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Before every flight.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After every flight and/ or engine run-up.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Before and after every flight and/ or engine run-up.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3</w:t>
      </w:r>
      <w:r w:rsidRPr="00BC3BF7">
        <w:rPr>
          <w:rFonts w:ascii="Times New Roman" w:hAnsi="Times New Roman" w:cs="Times New Roman"/>
          <w:bCs/>
          <w:sz w:val="26"/>
          <w:szCs w:val="26"/>
        </w:rPr>
        <w:t>.7.5.1(2)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Required Inspection Item (RII) tasks are performed (AUD; INV; B; C; PP; ACR)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By qualified staff, then independently inspected and signed off by an authorized inspection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By qualified staff, then independently inspected and signed off by a suitable authorized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By qualified staff, then independently inspected and signed off by RII inspector whom accepted by customer.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w:t>
      </w:r>
      <w:r w:rsidRPr="00EF274D">
        <w:rPr>
          <w:rFonts w:ascii="Times New Roman" w:hAnsi="Times New Roman" w:cs="Times New Roman"/>
          <w:sz w:val="26"/>
          <w:szCs w:val="26"/>
          <w:lang w:val="vi-VN"/>
        </w:rPr>
        <w:t>remove</w:t>
      </w:r>
      <w:r w:rsidRPr="00BC3BF7">
        <w:rPr>
          <w:rFonts w:ascii="Times New Roman" w:hAnsi="Times New Roman" w:cs="Times New Roman"/>
          <w:sz w:val="26"/>
          <w:szCs w:val="26"/>
        </w:rPr>
        <w:t xml:space="preserve"> component, the tube/ line ends must be covered by (AUD; INV; A; B; C; </w:t>
      </w:r>
      <w:r>
        <w:rPr>
          <w:rFonts w:ascii="Times New Roman" w:hAnsi="Times New Roman" w:cs="Times New Roman"/>
          <w:sz w:val="26"/>
          <w:szCs w:val="26"/>
        </w:rPr>
        <w:t>ACR;</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Blanking cap/ plug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Adhesive tape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Plastic bag and adhesive tape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w:t>
      </w:r>
      <w:r w:rsidRPr="00BC3BF7">
        <w:rPr>
          <w:rFonts w:ascii="Times New Roman" w:hAnsi="Times New Roman" w:cs="Times New Roman"/>
          <w:bCs/>
          <w:sz w:val="26"/>
          <w:szCs w:val="26"/>
        </w:rPr>
        <w:t xml:space="preserve"> 4.9.5.6</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can give decision to apply A/C brake during towing at line maintenance? (AUD; INV; A; B; C; ACR)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Towing leader (headset man/ assigned staff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Cockpit Man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Wing walker/ tail walker.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cs="Times New Roman"/>
          <w:bCs/>
          <w:sz w:val="26"/>
          <w:szCs w:val="26"/>
        </w:rPr>
        <w:t>4.19.6.1</w:t>
      </w:r>
      <w:r w:rsidRPr="00BC3BF7" w:rsidDel="0055068D">
        <w:rPr>
          <w:rFonts w:ascii="Times New Roman" w:hAnsi="Times New Roman" w:cs="Times New Roman"/>
          <w:sz w:val="26"/>
          <w:szCs w:val="26"/>
        </w:rPr>
        <w:t xml:space="preserve">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5" w:name="_Hlk97728914"/>
      <w:r w:rsidRPr="00BC3BF7">
        <w:rPr>
          <w:rFonts w:ascii="Times New Roman" w:hAnsi="Times New Roman" w:cs="Times New Roman"/>
          <w:sz w:val="26"/>
          <w:szCs w:val="26"/>
        </w:rPr>
        <w:t xml:space="preserve">Which is </w:t>
      </w:r>
      <w:r w:rsidRPr="00EF274D">
        <w:rPr>
          <w:rFonts w:ascii="Times New Roman" w:hAnsi="Times New Roman" w:cs="Times New Roman"/>
          <w:sz w:val="26"/>
          <w:szCs w:val="26"/>
          <w:lang w:val="vi-VN"/>
        </w:rPr>
        <w:t>correct</w:t>
      </w:r>
      <w:r w:rsidRPr="00BC3BF7">
        <w:rPr>
          <w:rFonts w:ascii="Times New Roman" w:hAnsi="Times New Roman" w:cs="Times New Roman"/>
          <w:sz w:val="26"/>
          <w:szCs w:val="26"/>
        </w:rPr>
        <w:t xml:space="preserve"> if structural defect is out of SRM allowable limit? (AUD; INV; PP; MP; B; C; </w:t>
      </w:r>
      <w:r>
        <w:rPr>
          <w:rFonts w:ascii="Times New Roman" w:hAnsi="Times New Roman" w:cs="Times New Roman"/>
          <w:sz w:val="26"/>
          <w:szCs w:val="26"/>
        </w:rPr>
        <w:t>ACR;</w:t>
      </w:r>
      <w:r w:rsidRPr="00BC3BF7">
        <w:rPr>
          <w:rFonts w:ascii="Times New Roman" w:hAnsi="Times New Roman" w:cs="Times New Roman"/>
          <w:sz w:val="26"/>
          <w:szCs w:val="26"/>
        </w:rPr>
        <w:t xml:space="preserve"> STR)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Defect must be raised before release A/C to service.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Defect must be repaired before release A/C to service.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A/C can be released to service if defect recorded in Dent &amp; buckle chart.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4.23.5.1</w:t>
      </w:r>
      <w:r w:rsidRPr="00BC3BF7">
        <w:rPr>
          <w:rFonts w:ascii="Times New Roman" w:hAnsi="Times New Roman" w:cs="Times New Roman"/>
          <w:sz w:val="26"/>
          <w:szCs w:val="26"/>
        </w:rPr>
        <w:t xml:space="preserve">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EF274D">
        <w:rPr>
          <w:rFonts w:ascii="Times New Roman" w:hAnsi="Times New Roman" w:cs="Times New Roman"/>
          <w:sz w:val="26"/>
          <w:szCs w:val="26"/>
          <w:lang w:val="vi-VN"/>
        </w:rPr>
        <w:t>Repair</w:t>
      </w:r>
      <w:r w:rsidRPr="00BC3BF7">
        <w:rPr>
          <w:rFonts w:ascii="Times New Roman" w:hAnsi="Times New Roman" w:cs="Times New Roman"/>
          <w:sz w:val="26"/>
          <w:szCs w:val="26"/>
        </w:rPr>
        <w:t xml:space="preserve"> solution for structural defect, which is out of SRM repairable limit, should be determined by (AUD; INV; PP; MP; EE; B; C; </w:t>
      </w:r>
      <w:r>
        <w:rPr>
          <w:rFonts w:ascii="Times New Roman" w:hAnsi="Times New Roman" w:cs="Times New Roman"/>
          <w:sz w:val="26"/>
          <w:szCs w:val="26"/>
        </w:rPr>
        <w:t>ACR;</w:t>
      </w:r>
      <w:r w:rsidRPr="00BC3BF7">
        <w:rPr>
          <w:rFonts w:ascii="Times New Roman" w:hAnsi="Times New Roman" w:cs="Times New Roman"/>
          <w:sz w:val="26"/>
          <w:szCs w:val="26"/>
        </w:rPr>
        <w:t xml:space="preserve"> STR)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QC division-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Base maintenance center.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Engineering Department.</w:t>
      </w:r>
    </w:p>
    <w:p w:rsidR="00F90A65" w:rsidRPr="00BC3BF7" w:rsidRDefault="00F90A65" w:rsidP="00F90A65">
      <w:pPr>
        <w:spacing w:after="0" w:line="240" w:lineRule="auto"/>
        <w:rPr>
          <w:rFonts w:ascii="Times New Roman" w:hAnsi="Times New Roman" w:cs="Times New Roman"/>
          <w:b/>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9.5</w:t>
      </w:r>
    </w:p>
    <w:bookmarkEnd w:id="5"/>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 xml:space="preserve">The </w:t>
      </w:r>
      <w:r w:rsidRPr="00EF274D">
        <w:rPr>
          <w:rFonts w:ascii="Times New Roman" w:hAnsi="Times New Roman" w:cs="Times New Roman"/>
          <w:sz w:val="26"/>
          <w:szCs w:val="26"/>
          <w:lang w:val="vi-VN"/>
        </w:rPr>
        <w:t>INSPECTION</w:t>
      </w:r>
      <w:r w:rsidRPr="00BC3BF7">
        <w:rPr>
          <w:rFonts w:ascii="Times New Roman" w:hAnsi="Times New Roman" w:cs="Times New Roman"/>
          <w:sz w:val="26"/>
          <w:szCs w:val="26"/>
        </w:rPr>
        <w:t xml:space="preserve"> TAG (Form VAECO 0014) is attached to the emergency equipment to: (AUD; INV; A; B; C; </w:t>
      </w:r>
      <w:r>
        <w:rPr>
          <w:rFonts w:ascii="Times New Roman" w:hAnsi="Times New Roman" w:cs="Times New Roman"/>
          <w:sz w:val="26"/>
          <w:szCs w:val="26"/>
        </w:rPr>
        <w:t>ACR;</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CAB)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indicate the type of work.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indicate the expiry date only.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indicate the type of work and the expiry date.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11.28.5</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How to </w:t>
      </w:r>
      <w:r w:rsidRPr="00EF274D">
        <w:rPr>
          <w:rFonts w:ascii="Times New Roman" w:hAnsi="Times New Roman" w:cs="Times New Roman"/>
          <w:sz w:val="26"/>
          <w:szCs w:val="26"/>
          <w:lang w:val="vi-VN"/>
        </w:rPr>
        <w:t>check</w:t>
      </w:r>
      <w:r w:rsidRPr="007157BC">
        <w:rPr>
          <w:rFonts w:ascii="Times New Roman" w:hAnsi="Times New Roman" w:cs="Times New Roman"/>
          <w:color w:val="000000" w:themeColor="text1"/>
          <w:sz w:val="26"/>
          <w:szCs w:val="26"/>
        </w:rPr>
        <w:t xml:space="preserve"> time limit of emergency equipment installed on A/C? (AUD; INV; A; B; C; </w:t>
      </w:r>
      <w:r>
        <w:rPr>
          <w:rFonts w:ascii="Times New Roman" w:hAnsi="Times New Roman" w:cs="Times New Roman"/>
          <w:color w:val="000000" w:themeColor="text1"/>
          <w:sz w:val="26"/>
          <w:szCs w:val="26"/>
        </w:rPr>
        <w:t>ACR;</w:t>
      </w:r>
      <w:r w:rsidRPr="007157BC">
        <w:rPr>
          <w:rFonts w:ascii="Times New Roman" w:hAnsi="Times New Roman" w:cs="Times New Roman"/>
          <w:color w:val="000000" w:themeColor="text1"/>
          <w:sz w:val="26"/>
          <w:szCs w:val="26"/>
        </w:rPr>
        <w:t xml:space="preserve"> SI; </w:t>
      </w:r>
      <w:r>
        <w:rPr>
          <w:rFonts w:ascii="Times New Roman" w:hAnsi="Times New Roman" w:cs="Times New Roman"/>
          <w:sz w:val="26"/>
          <w:szCs w:val="26"/>
        </w:rPr>
        <w:t xml:space="preserve">MAP; </w:t>
      </w:r>
      <w:r w:rsidRPr="007157BC">
        <w:rPr>
          <w:rFonts w:ascii="Times New Roman" w:hAnsi="Times New Roman" w:cs="Times New Roman"/>
          <w:color w:val="000000" w:themeColor="text1"/>
          <w:sz w:val="26"/>
          <w:szCs w:val="26"/>
        </w:rPr>
        <w:t>WS; CAB)</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Using list of aircraft component required maintenance (VAECO Form 1001).</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Using AMOS and CMM.</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*c. Checking “INSPECTION TAG” Form VAECO 0014 attached to each emergency equipment. </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Ref.: SOP </w:t>
      </w:r>
      <w:r w:rsidRPr="007157BC">
        <w:rPr>
          <w:rFonts w:ascii="Times New Roman" w:hAnsi="Times New Roman" w:cs="Times New Roman"/>
          <w:bCs/>
          <w:color w:val="000000" w:themeColor="text1"/>
          <w:sz w:val="26"/>
          <w:szCs w:val="26"/>
        </w:rPr>
        <w:t>11.28</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w:t>
      </w:r>
      <w:r w:rsidRPr="00EF274D">
        <w:rPr>
          <w:rFonts w:ascii="Times New Roman" w:hAnsi="Times New Roman" w:cs="Times New Roman"/>
          <w:sz w:val="26"/>
          <w:szCs w:val="26"/>
          <w:lang w:val="vi-VN"/>
        </w:rPr>
        <w:t>case</w:t>
      </w:r>
      <w:r w:rsidRPr="00BC3BF7">
        <w:rPr>
          <w:rFonts w:ascii="Times New Roman" w:hAnsi="Times New Roman" w:cs="Times New Roman"/>
          <w:sz w:val="26"/>
          <w:szCs w:val="26"/>
        </w:rPr>
        <w:t xml:space="preserve"> is NOT required to issue “Recertified Certificate” for a component robbed from aircraft? (AUD; INV; PP; MP; CMP; A; B; C; ACR)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component from robbed A/C is directly installed to other A/C at same location and by same authorized staff.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component from “robbed” A/C at one station (HAN for example) is installed to other A/C at other station (HCM for example).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component from donated A/C is sent to store, and then installed to other A/C.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4.11.5.4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In aircraft towing/pushback process, what is the responsibility of cockpit man? (A; B;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*a. Cockpit man is responsible for operating of required aircraft systems for towing.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Connect/disconnect the towbar to/from the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Install/remove the nose gear steering bypass pin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In aircraft towing/pushback process, what is the responsibility of Towing leader </w:t>
      </w:r>
      <w:r w:rsidRPr="00BC3BF7">
        <w:t>(</w:t>
      </w:r>
      <w:r w:rsidRPr="00BC3BF7">
        <w:rPr>
          <w:rFonts w:ascii="Times New Roman" w:hAnsi="Times New Roman"/>
          <w:sz w:val="26"/>
          <w:szCs w:val="26"/>
        </w:rPr>
        <w:t xml:space="preserve">handset man)? (A; B;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controlling of whole towing/ pushback operation, coordinating of towing/pushback personnel.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Make sure that communicating signal between GCT and aircraft is always available.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Control towing speed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In aircraft towing/pushback process, what is the responsibility of clearance monitor? (A; B;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a. Install Landing gear safety pins/sleeves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lastRenderedPageBreak/>
        <w:t>*b. Be responsible for monitoring the A/C clearance when towing/ pushback in a congested or restricted aircraft movement area</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Make sure that towbar, safety pin, towbarless tractor are suitable for the specific aircraft type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is Towing </w:t>
      </w:r>
      <w:r w:rsidRPr="00B862DF">
        <w:rPr>
          <w:rFonts w:ascii="Times New Roman" w:hAnsi="Times New Roman" w:cs="Times New Roman"/>
          <w:sz w:val="26"/>
          <w:szCs w:val="26"/>
        </w:rPr>
        <w:t>leader</w:t>
      </w:r>
      <w:r w:rsidRPr="00BC3BF7">
        <w:t xml:space="preserve"> </w:t>
      </w:r>
      <w:r w:rsidRPr="00BC3BF7">
        <w:rPr>
          <w:rFonts w:ascii="Times New Roman" w:hAnsi="Times New Roman"/>
          <w:sz w:val="26"/>
          <w:szCs w:val="26"/>
        </w:rPr>
        <w:t xml:space="preserve">prohibited to do during towing within VAECO area (A;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Using towing/ pushback checklist for specific type of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Performing IAW relevant AMM and customer procedures of towing.</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During towing/ pushback must always keep contact with cockpit man and tractor driver and in position which clearly saw by tractor driver and maintenance staff (cockpit man, clearance monitor).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When must </w:t>
      </w:r>
      <w:r w:rsidRPr="00B862DF">
        <w:rPr>
          <w:rFonts w:ascii="Times New Roman" w:hAnsi="Times New Roman" w:cs="Times New Roman"/>
          <w:sz w:val="26"/>
          <w:szCs w:val="26"/>
        </w:rPr>
        <w:t>Ground</w:t>
      </w:r>
      <w:r w:rsidRPr="00BC3BF7">
        <w:rPr>
          <w:rFonts w:ascii="Times New Roman" w:hAnsi="Times New Roman"/>
          <w:sz w:val="26"/>
          <w:szCs w:val="26"/>
        </w:rPr>
        <w:t xml:space="preserve"> gear lock pins be installed on aircraft? (A;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Towing</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Pushback</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6.1.5.3</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is </w:t>
      </w:r>
      <w:r w:rsidRPr="00B862DF">
        <w:rPr>
          <w:rFonts w:ascii="Times New Roman" w:hAnsi="Times New Roman" w:cs="Times New Roman"/>
          <w:sz w:val="26"/>
          <w:szCs w:val="26"/>
        </w:rPr>
        <w:t>mandatory</w:t>
      </w:r>
      <w:r w:rsidRPr="00BC3BF7">
        <w:rPr>
          <w:rFonts w:ascii="Times New Roman" w:hAnsi="Times New Roman"/>
          <w:sz w:val="26"/>
          <w:szCs w:val="26"/>
        </w:rPr>
        <w:t xml:space="preserve"> when towing with no aircraft brake? (A;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PP;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a. There must be a cockpit man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Aircraft weight and balance must be calculated and applied I.A.W manufacturer technical data by authorized staff before towing activity</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2 Mechanics have to follow the aircraft during all the towing duration at the level of the MLG with chocks (a safety distance of 2/3 meters has to be respected). If the towbar comes off, the Mechanics have to chock the aircraft immediately.</w:t>
      </w:r>
      <w:r w:rsidRPr="00BC3BF7" w:rsidDel="006E3F71">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4.19.6.5.2</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Before </w:t>
      </w:r>
      <w:r w:rsidRPr="00B862DF">
        <w:rPr>
          <w:rFonts w:ascii="Times New Roman" w:hAnsi="Times New Roman" w:cs="Times New Roman"/>
          <w:sz w:val="26"/>
          <w:szCs w:val="26"/>
        </w:rPr>
        <w:t>fueling</w:t>
      </w:r>
      <w:r w:rsidRPr="00BC3BF7">
        <w:rPr>
          <w:rFonts w:ascii="Times New Roman" w:hAnsi="Times New Roman"/>
          <w:sz w:val="26"/>
          <w:szCs w:val="26"/>
        </w:rPr>
        <w:t xml:space="preserve"> the aircraft, what must the authorized staff be sure about fuel? (A;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Free of contamination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Is of correct grade and specification for each aircraft type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LMM 2.4.VI</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Is it </w:t>
      </w:r>
      <w:r w:rsidRPr="00B862DF">
        <w:rPr>
          <w:rFonts w:ascii="Times New Roman" w:hAnsi="Times New Roman" w:cs="Times New Roman"/>
          <w:sz w:val="26"/>
          <w:szCs w:val="26"/>
        </w:rPr>
        <w:t>allowable</w:t>
      </w:r>
      <w:r w:rsidRPr="00BC3BF7">
        <w:rPr>
          <w:rFonts w:ascii="Times New Roman" w:hAnsi="Times New Roman"/>
          <w:sz w:val="26"/>
          <w:szCs w:val="26"/>
        </w:rPr>
        <w:t xml:space="preserve"> to operate APU during fuel operation? (A, B, ACR, AUD, </w:t>
      </w:r>
      <w:r w:rsidRPr="00BC3BF7">
        <w:rPr>
          <w:rFonts w:ascii="Times New Roman" w:hAnsi="Times New Roman" w:cs="Times New Roman"/>
          <w:sz w:val="26"/>
          <w:szCs w:val="26"/>
        </w:rPr>
        <w:t xml:space="preserve">INV; PP;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Yes if APU is started for the first time or restarted after normal shutdown.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lastRenderedPageBreak/>
        <w:t>b. Yes if APU is started for the first time or restarted after normal or emergency shutdown.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No, starting or shuting down APU during fuel operation is prohibited.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GOM 7.3.3.2</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is </w:t>
      </w:r>
      <w:r w:rsidRPr="00B862DF">
        <w:rPr>
          <w:rFonts w:ascii="Times New Roman" w:hAnsi="Times New Roman" w:cs="Times New Roman"/>
          <w:sz w:val="26"/>
          <w:szCs w:val="26"/>
        </w:rPr>
        <w:t>the</w:t>
      </w:r>
      <w:r w:rsidRPr="00BC3BF7">
        <w:rPr>
          <w:rFonts w:ascii="Times New Roman" w:hAnsi="Times New Roman"/>
          <w:sz w:val="26"/>
          <w:szCs w:val="26"/>
        </w:rPr>
        <w:t xml:space="preserve"> requirement below for returning unserviceable part removed from aircraft for ramp maintenance? (A; B;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PP; MP; CMP; </w:t>
      </w:r>
      <w:r>
        <w:rPr>
          <w:rFonts w:ascii="Times New Roman" w:hAnsi="Times New Roman"/>
          <w:sz w:val="26"/>
          <w:szCs w:val="26"/>
        </w:rPr>
        <w:t>QC Inspector;</w:t>
      </w:r>
      <w:r w:rsidRPr="00BC3BF7">
        <w:rPr>
          <w:rFonts w:ascii="Times New Roman" w:hAnsi="Times New Roman"/>
          <w:sz w:val="26"/>
          <w:szCs w:val="26"/>
        </w:rPr>
        <w:t xml:space="preserve"> CAB; IFE)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Unserviceable part removed from aircraft  must be returned to VAECO store at the end of the shift.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Unserviceable part removed from aircraft  must be returned to VAECO store during the day of removal.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Unserviceable part removed from aircraft  must be returned to VAECO store as soon as possible, but not later than 03 hours.</w:t>
      </w:r>
    </w:p>
    <w:p w:rsidR="00F90A65" w:rsidRDefault="00F90A65" w:rsidP="00F90A65">
      <w:pPr>
        <w:spacing w:after="0" w:line="240" w:lineRule="auto"/>
        <w:rPr>
          <w:rFonts w:ascii="Times New Roman" w:hAnsi="Times New Roman"/>
          <w:bCs/>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4.9.5.6</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In line maintenance at main station, unserviceable components removed from the aircraft must be returned to VAECO store: (A, B, AUD, </w:t>
      </w:r>
      <w:r w:rsidRPr="00BC3BF7">
        <w:rPr>
          <w:rFonts w:ascii="Times New Roman" w:hAnsi="Times New Roman" w:cs="Times New Roman"/>
          <w:sz w:val="26"/>
          <w:szCs w:val="26"/>
        </w:rPr>
        <w:t xml:space="preserve">INV; PP; MP; CMP; </w:t>
      </w:r>
      <w:r w:rsidRPr="00BC3BF7">
        <w:rPr>
          <w:rFonts w:ascii="Times New Roman" w:hAnsi="Times New Roman"/>
          <w:sz w:val="26"/>
          <w:szCs w:val="26"/>
        </w:rPr>
        <w:t>QC Inspector, CAB, IFE)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As soon as possible but not later than 03 hours.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On the day of removal.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As soon as possible but not later than 06 hours.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4.9.5.6</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How to get the number of OPM if there is a need to open OPM requirement during ramp maintenance? (A; B;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INV; PP; MP; CMP;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a. The temporary tracking number of OPM is a random number.</w:t>
      </w:r>
    </w:p>
    <w:p w:rsidR="00F90A65" w:rsidRPr="00BC3BF7" w:rsidRDefault="00F90A65" w:rsidP="00F90A6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The temporary tracking number of OPM shall be counted by increasing 01 to the highest existing OPM tracking number in OPM Requirement Control Sheet (VAECO Form 1003) on the aircraft. </w:t>
      </w:r>
    </w:p>
    <w:p w:rsidR="00F90A65" w:rsidRPr="00BC3BF7" w:rsidRDefault="00F90A65" w:rsidP="00F90A6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*c. The OPM tracking number shall be got from MCC.</w:t>
      </w:r>
    </w:p>
    <w:p w:rsidR="00F90A65" w:rsidRPr="00BC3BF7" w:rsidRDefault="00F90A65" w:rsidP="00F90A6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Ref.</w:t>
      </w:r>
      <w:r w:rsidRPr="00BC3BF7">
        <w:rPr>
          <w:rFonts w:ascii="Times New Roman" w:hAnsi="Times New Roman" w:cs="Times New Roman"/>
          <w:color w:val="auto"/>
          <w:sz w:val="26"/>
          <w:szCs w:val="26"/>
        </w:rPr>
        <w:t>:</w:t>
      </w:r>
      <w:r w:rsidRPr="00BC3BF7">
        <w:rPr>
          <w:rFonts w:ascii="Times New Roman" w:hAnsi="Times New Roman" w:cs="Times New Roman"/>
          <w:color w:val="auto"/>
          <w:sz w:val="26"/>
          <w:szCs w:val="26"/>
          <w:lang w:val="vi-VN"/>
        </w:rPr>
        <w:t xml:space="preserve"> SOP 11.6.5.1</w:t>
      </w:r>
    </w:p>
    <w:p w:rsidR="00F90A65" w:rsidRPr="00BC3BF7" w:rsidRDefault="00F90A65" w:rsidP="00F90A65">
      <w:pPr>
        <w:pStyle w:val="Default"/>
        <w:rPr>
          <w:rFonts w:ascii="Times New Roman" w:hAnsi="Times New Roman" w:cs="Times New Roman"/>
          <w:color w:val="auto"/>
          <w:sz w:val="26"/>
          <w:szCs w:val="26"/>
          <w:lang w:val="vi-VN"/>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To transfer a </w:t>
      </w:r>
      <w:r w:rsidRPr="00B862DF">
        <w:rPr>
          <w:rFonts w:ascii="Times New Roman" w:hAnsi="Times New Roman"/>
          <w:sz w:val="26"/>
          <w:szCs w:val="26"/>
        </w:rPr>
        <w:t>work</w:t>
      </w:r>
      <w:r w:rsidRPr="00BC3BF7">
        <w:rPr>
          <w:rFonts w:ascii="Times New Roman" w:hAnsi="Times New Roman" w:cs="Times New Roman"/>
          <w:sz w:val="26"/>
          <w:szCs w:val="26"/>
        </w:rPr>
        <w:t xml:space="preserve"> from a base maintenance center to CIMC, you must use: (AUD; INV; PP; MP; CMP; WS; NDT/BSI; </w:t>
      </w:r>
      <w:r>
        <w:rPr>
          <w:rFonts w:ascii="Times New Roman" w:hAnsi="Times New Roman" w:cs="Times New Roman"/>
          <w:sz w:val="26"/>
          <w:szCs w:val="26"/>
        </w:rPr>
        <w:t>ACR;</w:t>
      </w:r>
      <w:r w:rsidRPr="00BC3BF7">
        <w:rPr>
          <w:rFonts w:ascii="Times New Roman" w:hAnsi="Times New Roman" w:cs="Times New Roman"/>
          <w:sz w:val="26"/>
          <w:szCs w:val="26"/>
        </w:rPr>
        <w:t xml:space="preserve"> 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Work Transit Sheet (VAECO Form 7031)</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Job Card Attaching Sheet (VAECO Form 6007)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Work Transit Sheet (VAECO Form 7031) or Job Card Attaching Sheet (VAECO Form 6007) depending on each specific case.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8.1.5.1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 xml:space="preserve">The </w:t>
      </w:r>
      <w:r w:rsidRPr="00B862DF">
        <w:rPr>
          <w:rFonts w:ascii="Times New Roman" w:hAnsi="Times New Roman"/>
          <w:sz w:val="26"/>
          <w:szCs w:val="26"/>
        </w:rPr>
        <w:t>preliminary</w:t>
      </w:r>
      <w:r w:rsidRPr="00BC3BF7">
        <w:rPr>
          <w:rFonts w:ascii="Times New Roman" w:hAnsi="Times New Roman" w:cs="Times New Roman"/>
          <w:sz w:val="26"/>
          <w:szCs w:val="26"/>
        </w:rPr>
        <w:t xml:space="preserve"> inspection shall be carried out: (AUD; INV; PP; WS; NDT/BSI; A; B; C;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Before the maintenance work is performed.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After the maintenance work is completed.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During the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 3.2.3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Borrowed tools/equipment: (AUD; INV; PP; WS; NDT/BSI; A; B; </w:t>
      </w:r>
      <w:r>
        <w:rPr>
          <w:rFonts w:ascii="Times New Roman" w:hAnsi="Times New Roman" w:cs="Times New Roman"/>
          <w:sz w:val="26"/>
          <w:szCs w:val="26"/>
        </w:rPr>
        <w:t>ACR;</w:t>
      </w:r>
      <w:r w:rsidRPr="00BC3BF7">
        <w:rPr>
          <w:rFonts w:ascii="Times New Roman" w:hAnsi="Times New Roman" w:cs="Times New Roman"/>
          <w:sz w:val="26"/>
          <w:szCs w:val="26"/>
        </w:rPr>
        <w:t xml:space="preserve"> CAB/IFE)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must be returned to Tool store before completion of each working shift. T&amp;E borrowed from Tool store for long time usage (more than one working shift) must be registered with Tool store keeper.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must be returned to Tool store before completion of each working shift. T&amp;E borrowed from Tool store for long time usage (more than 3 days) must be registered with Tool store keeper.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must be always returned to Tool store before completion of each working shift.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Before issuing, the following maintenance documents must be approved by an authorized person: (AUD; INV; MP; PP; CMP; EE; WS; NDT/BSI)</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Engineering Order, Structure Repair Order, Component Maintenance Worksheet.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Engineering Order, Technical Instruction, Component Maintenance Worksheet.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Engineering Order, Technical Instruction, Structure Repair Order, Component Maintenance Worksheet.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9.2.5</w:t>
      </w:r>
      <w:r w:rsidRPr="00BC3BF7">
        <w:rPr>
          <w:rFonts w:ascii="Times New Roman" w:hAnsi="Times New Roman" w:cs="Times New Roman"/>
          <w:sz w:val="26"/>
          <w:szCs w:val="26"/>
        </w:rPr>
        <w:t xml:space="preserve">.3, </w:t>
      </w:r>
      <w:r w:rsidRPr="00BC3BF7">
        <w:rPr>
          <w:rFonts w:ascii="Times New Roman" w:hAnsi="Times New Roman" w:cs="Times New Roman"/>
          <w:bCs/>
          <w:sz w:val="26"/>
          <w:szCs w:val="26"/>
        </w:rPr>
        <w:t>9.5.5.1.3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will re-certify for the serviceable item robbed from unserviceable/ serviceable assembly in CIMC workshop?</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w:t>
      </w:r>
      <w:r w:rsidRPr="00BC3BF7">
        <w:rPr>
          <w:rFonts w:ascii="Times New Roman" w:hAnsi="Times New Roman" w:cs="Times New Roman"/>
          <w:sz w:val="26"/>
          <w:szCs w:val="26"/>
          <w:lang w:val="vi-VN"/>
        </w:rPr>
        <w:t xml:space="preserve">B; </w:t>
      </w:r>
      <w:r w:rsidRPr="00BC3BF7">
        <w:rPr>
          <w:rFonts w:ascii="Times New Roman" w:hAnsi="Times New Roman" w:cs="Times New Roman"/>
          <w:sz w:val="26"/>
          <w:szCs w:val="26"/>
        </w:rPr>
        <w:t xml:space="preserve">C; QC; AUD; </w:t>
      </w:r>
      <w:r>
        <w:rPr>
          <w:rFonts w:ascii="Times New Roman" w:hAnsi="Times New Roman" w:cs="Times New Roman"/>
          <w:sz w:val="26"/>
          <w:szCs w:val="26"/>
        </w:rPr>
        <w:t>ACR;</w:t>
      </w:r>
      <w:r w:rsidRPr="00BC3BF7">
        <w:rPr>
          <w:rFonts w:ascii="Times New Roman" w:hAnsi="Times New Roman" w:cs="Times New Roman"/>
          <w:sz w:val="26"/>
          <w:szCs w:val="26"/>
        </w:rPr>
        <w:t xml:space="preserve"> INV; CMP; PP; MP; WS</w:t>
      </w:r>
      <w:r w:rsidRPr="00BC3BF7">
        <w:rPr>
          <w:rFonts w:ascii="Times New Roman" w:hAnsi="Times New Roman" w:cs="Times New Roman"/>
          <w:sz w:val="26"/>
          <w:szCs w:val="26"/>
          <w:lang w:val="vi-VN"/>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w:t>
      </w:r>
    </w:p>
    <w:p w:rsidR="00F90A65" w:rsidRPr="00BC3BF7" w:rsidRDefault="00F90A65" w:rsidP="00F90A6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a. CIMC Repair staff. </w:t>
      </w:r>
    </w:p>
    <w:p w:rsidR="00F90A65" w:rsidRPr="00BC3BF7" w:rsidRDefault="00F90A65" w:rsidP="00F90A6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CIMC component certifying staff. </w:t>
      </w:r>
    </w:p>
    <w:p w:rsidR="00F90A65" w:rsidRPr="00BC3BF7" w:rsidRDefault="00F90A65" w:rsidP="00F90A65">
      <w:pPr>
        <w:pStyle w:val="Default"/>
        <w:rPr>
          <w:rFonts w:ascii="Times New Roman" w:hAnsi="Times New Roman" w:cs="Times New Roman"/>
          <w:color w:val="auto"/>
          <w:sz w:val="26"/>
          <w:szCs w:val="26"/>
        </w:rPr>
      </w:pPr>
      <w:r w:rsidRPr="00BC3BF7">
        <w:rPr>
          <w:rFonts w:ascii="Times New Roman" w:hAnsi="Times New Roman" w:cs="Times New Roman"/>
          <w:color w:val="auto"/>
          <w:sz w:val="26"/>
          <w:szCs w:val="26"/>
        </w:rPr>
        <w:t>c. B1/ B2 certifying staff.</w:t>
      </w:r>
    </w:p>
    <w:p w:rsidR="00F90A65" w:rsidRPr="00BC3BF7" w:rsidRDefault="00F90A65" w:rsidP="00F90A65">
      <w:pPr>
        <w:pStyle w:val="Default"/>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bCs/>
          <w:color w:val="auto"/>
          <w:sz w:val="26"/>
          <w:szCs w:val="26"/>
        </w:rPr>
        <w:t>9.12</w:t>
      </w:r>
    </w:p>
    <w:p w:rsidR="00F90A65" w:rsidRPr="00BC3BF7" w:rsidRDefault="00F90A65" w:rsidP="00F90A65">
      <w:pPr>
        <w:pStyle w:val="ListParagraph"/>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 </w:t>
      </w: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Categories of the certifying staffs: (AUD; INV;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Certifying staffs category A, B1, B2, C, Aviation Repair Specialist staffs (ARS), NDT staffs, Part and material incoming inspection staffs.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Certifying staffs category A, B1, B2, C, Component Certifying Staff and NDT Certifying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Aircraft inspection personnel, Component authorized staff, Specialized inspection personnel, Maintenance sign-off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What is prerequisite requirement of maintenance experience for Cabin repair staff? (AUD; INV; CMP; C; Cabin Repair)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Being trained in cabin maintenance and having minimum 12 months experience on cabin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Having recent 1 year experience in IFE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Having recent 1 year experience in Aircraft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10.10.5</w:t>
      </w:r>
    </w:p>
    <w:p w:rsidR="00F90A65"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What is prerequisite requirement of maintenance experience for A/C Repair staff  (AUD; INV; C; ACR)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Having minimum of 1 years practical maintenance experience with at least 04 months recent experience on relevant aircraft.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Having minimum of 1 years practical maintenance experience with at least 06 months recent experience on relevant aircraft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Having minimum of 2 year practical maintenance experience</w:t>
      </w:r>
    </w:p>
    <w:p w:rsidR="00F90A65" w:rsidRPr="00BC3BF7" w:rsidRDefault="00F90A65" w:rsidP="00F90A65">
      <w:pPr>
        <w:tabs>
          <w:tab w:val="left" w:pos="2813"/>
        </w:tabs>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10.10.5 </w:t>
      </w:r>
      <w:r>
        <w:rPr>
          <w:rFonts w:ascii="Times New Roman" w:hAnsi="Times New Roman" w:cs="Times New Roman"/>
          <w:bCs/>
          <w:sz w:val="26"/>
          <w:szCs w:val="26"/>
        </w:rPr>
        <w:tab/>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Cabin repair staff level 1? (AUD; INV; PP;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MP;  CAB)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Within the endorsed Scope of authorization, is permitted to perform and sign-off for maintenance works of cabin items as listed in SOP </w:t>
      </w:r>
      <w:r w:rsidRPr="00BC3BF7">
        <w:rPr>
          <w:rFonts w:ascii="Times New Roman" w:hAnsi="Times New Roman" w:cs="Times New Roman"/>
          <w:bCs/>
          <w:sz w:val="26"/>
          <w:szCs w:val="26"/>
        </w:rPr>
        <w:t>10.10.4.5</w:t>
      </w:r>
      <w:r w:rsidRPr="00BC3BF7">
        <w:rPr>
          <w:rFonts w:ascii="Times New Roman" w:hAnsi="Times New Roman" w:cs="Times New Roman"/>
          <w:sz w:val="26"/>
          <w:szCs w:val="26"/>
        </w:rPr>
        <w:t>.1 IAW applicable maintenance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Within the endorsed Scope of authorization, is not permitted to inspect and/or sign-off for cabin after maintained I.A.W. applicable aircraft maintenance data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 the endorsed Scope of authorization, is permitted to inspect for cabin after maintained I.A.W. applicable aircraft maintenance data (AMM, TSM/ FIM...).</w:t>
      </w:r>
    </w:p>
    <w:p w:rsidR="00F90A65" w:rsidRPr="00BC3BF7" w:rsidRDefault="00F90A65" w:rsidP="00F90A65">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ME 128/567/34 repair staff? (AUD; </w:t>
      </w:r>
      <w:r w:rsidRPr="007157BC">
        <w:rPr>
          <w:rFonts w:ascii="Times New Roman" w:hAnsi="Times New Roman" w:cs="Times New Roman"/>
          <w:sz w:val="26"/>
          <w:szCs w:val="26"/>
        </w:rPr>
        <w:t xml:space="preserve">INV; </w:t>
      </w:r>
      <w:r w:rsidRPr="00BC3BF7">
        <w:rPr>
          <w:rFonts w:ascii="Times New Roman" w:hAnsi="Times New Roman" w:cs="Times New Roman"/>
          <w:sz w:val="26"/>
          <w:szCs w:val="26"/>
        </w:rPr>
        <w:t xml:space="preserve">C; </w:t>
      </w:r>
      <w:r>
        <w:rPr>
          <w:rFonts w:ascii="Times New Roman" w:hAnsi="Times New Roman" w:cs="Times New Roman"/>
          <w:sz w:val="26"/>
          <w:szCs w:val="26"/>
        </w:rPr>
        <w:t>ACR;</w:t>
      </w:r>
      <w:r w:rsidRPr="00BC3BF7">
        <w:rPr>
          <w:rFonts w:ascii="Times New Roman" w:hAnsi="Times New Roman" w:cs="Times New Roman"/>
          <w:sz w:val="26"/>
          <w:szCs w:val="26"/>
        </w:rPr>
        <w:t xml:space="preserve"> B; PP)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ME 128/567/34 Repair categories are permitted on related zones to perform, sign-off, supervise the mechanical maintenance works including electrical, avionic maintenance works, which requires only simple tests to prove their serviceability and not requiring troubleshooting. Beside of this, ME 128/567/34 Repair categories are permitted to  remove/ install access panels (excluding fuel tanks access panels,vertical stabilizer leading edge, emergency exit door linings); to  inspect, replacement of markings, labels, decals and placards.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ME 128/567/34 Repair categories are permitted on related zones to perform and sign-off the mechanical maintenance works including electrical, avionic maintenance works, which requires only simple tests to prove their serviceability and not requiring troubleshooting.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ME 128/567/34 Repair categories are permitted on related zones to perform and sign-off the mechanical maintenance works including electrical, avionic maintenance works, </w:t>
      </w:r>
      <w:r w:rsidRPr="00BC3BF7">
        <w:rPr>
          <w:rFonts w:ascii="Times New Roman" w:hAnsi="Times New Roman" w:cs="Times New Roman"/>
          <w:sz w:val="26"/>
          <w:szCs w:val="26"/>
        </w:rPr>
        <w:lastRenderedPageBreak/>
        <w:t>which requires only simple tests to prove their serviceability and not requiring troubleshooting. Beside of this, ME 128/567/34 Repair categories are permitted to  remove/ install access panels (excluding fuel tanks access panels,vertical stabilizer leading edge, emergency exit door linings); to  inspect, replacement of markings, labels, decals and placards.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are the privileges and limitations of E&amp;A repair staff? (AUD; INV; PP;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C; </w:t>
      </w:r>
      <w:r>
        <w:rPr>
          <w:rFonts w:ascii="Times New Roman" w:hAnsi="Times New Roman" w:cs="Times New Roman"/>
          <w:sz w:val="26"/>
          <w:szCs w:val="26"/>
        </w:rPr>
        <w:t>ACR</w:t>
      </w:r>
      <w:r w:rsidRPr="00CF32D0">
        <w:rPr>
          <w:rFonts w:ascii="Times New Roman" w:hAnsi="Times New Roman" w:cs="Times New Roman"/>
          <w:sz w:val="26"/>
          <w:szCs w:val="26"/>
        </w:rPr>
        <w:t>;</w:t>
      </w:r>
      <w:r w:rsidRPr="00BC3BF7">
        <w:rPr>
          <w:rFonts w:ascii="Times New Roman" w:hAnsi="Times New Roman" w:cs="Times New Roman"/>
          <w:sz w:val="26"/>
          <w:szCs w:val="26"/>
        </w:rPr>
        <w:t xml:space="preserve"> B)</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E&amp;A repair category is permitted on related zones to perform, sign-off the mechanical maintenance works including electrical, avionic maintenance works, which requires only simple tests to prove their serviceability and not requiring troubleshooting. Beside of this, E&amp;A repair category is permitted to  remove/ install access panels (excluding fuel tanks access panels,vertical stabilizer leading edge, emergency exit door linings); to  inspect, replacement of markings, labels, decals and placards.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E&amp;A repair category is permitted on related zones to perform and sign-off the mechanical maintenance works including electrical, avionic maintenance works, which requires only simple tests to prove their serviceability and not requiring troubleshooting.</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E&amp;A repair category is permitted on related zones, to perform and sign-off the maintenance works performed on avionic and electrical systems and electrical and avionics tasks within power plant and mechanical systems, requiring only simple tests to prove their serviceability. Beside of this, E&amp;A repair category is permitted to  remove/ install access panels (excluding fuel tanks access panels,vertical stabilizer leading edge, emergency exit door linings); to  inspect, replacement of markings, labels, decals and placards.</w:t>
      </w:r>
    </w:p>
    <w:p w:rsidR="00F90A65" w:rsidRPr="00BC3BF7" w:rsidRDefault="00F90A65" w:rsidP="00F90A65">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10.10.4.2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List of aircraft maintenance inspection types that classified according to type of the maintenance: (AUD; INV; B; C; ACR)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Major repair and Major alteration; Required inspection items (RII); Hidden damage inspection.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Major repair and Major alteration; Required inspection items (RII); Preliminary inspection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Major repair and Major alteration; Final inspection; Preliminary inspection.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4.1.5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List of aircraft maintenance inspection types that classified according to phases of inspections: (AUD; INV; A; B; C; ACR)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Preliminary inspection; In-progress inspection; Final inspection.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Major repair and Major alteration; Required inspection items (RII); Hidden damage inspection.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Major repair and Major alteration; Required inspection items (RII); In-progress inspection.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 xml:space="preserve">Ref.: SOP </w:t>
      </w:r>
      <w:r w:rsidRPr="00BC3BF7">
        <w:rPr>
          <w:rFonts w:ascii="Times New Roman" w:hAnsi="Times New Roman" w:cs="Times New Roman"/>
          <w:bCs/>
          <w:sz w:val="26"/>
          <w:szCs w:val="26"/>
        </w:rPr>
        <w:t>4.1.5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is responsible for confirming that the component/ part meets all requirements before issuing re-certified certificate for a component removed from the aircraft? (AUD; INV; PP; A; B; C; ACR)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authorized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Mechanic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Part and Material Incoming Inspection staff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The fabricated parts that are rejected during the inspection shall be attached with (ALL)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Condemned Part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Warning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Unserviceable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4.24.6.5.2, SOP 9.14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to initially report all mandatory occurrence, malfunction and defects to the </w:t>
      </w:r>
      <w:r>
        <w:rPr>
          <w:rFonts w:ascii="Times New Roman" w:hAnsi="Times New Roman" w:cs="Times New Roman"/>
          <w:sz w:val="26"/>
          <w:szCs w:val="26"/>
        </w:rPr>
        <w:t>SQD</w:t>
      </w:r>
      <w:r w:rsidRPr="00BC3BF7">
        <w:rPr>
          <w:rFonts w:ascii="Times New Roman" w:hAnsi="Times New Roman" w:cs="Times New Roman"/>
          <w:sz w:val="26"/>
          <w:szCs w:val="26"/>
        </w:rPr>
        <w:t xml:space="preserve"> and MCC. (AUD; INV; PP; CMP; A; B; C; </w:t>
      </w:r>
      <w:r w:rsidRPr="005D2FE2">
        <w:rPr>
          <w:rFonts w:ascii="Times New Roman" w:hAnsi="Times New Roman" w:cs="Times New Roman"/>
          <w:sz w:val="26"/>
          <w:szCs w:val="26"/>
        </w:rPr>
        <w:t>QM;</w:t>
      </w:r>
      <w:r>
        <w:rPr>
          <w:rFonts w:ascii="Times New Roman" w:hAnsi="Times New Roman" w:cs="Times New Roman"/>
          <w:sz w:val="26"/>
          <w:szCs w:val="26"/>
        </w:rPr>
        <w:t xml:space="preserve"> WS</w:t>
      </w:r>
      <w:r w:rsidRPr="00BC3BF7">
        <w:rPr>
          <w:rFonts w:ascii="Times New Roman" w:hAnsi="Times New Roman" w:cs="Times New Roman"/>
          <w:sz w:val="26"/>
          <w:szCs w:val="26"/>
        </w:rPr>
        <w:t xml:space="preserve">)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TD Manager of related Maintenance Center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MCC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The </w:t>
      </w:r>
      <w:r>
        <w:rPr>
          <w:rFonts w:ascii="Times New Roman" w:hAnsi="Times New Roman"/>
          <w:sz w:val="26"/>
          <w:szCs w:val="26"/>
        </w:rPr>
        <w:t>SQD</w:t>
      </w:r>
      <w:r w:rsidRPr="00BC3BF7">
        <w:rPr>
          <w:rFonts w:ascii="Times New Roman" w:hAnsi="Times New Roman"/>
          <w:sz w:val="26"/>
          <w:szCs w:val="26"/>
        </w:rPr>
        <w:t xml:space="preserve">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4.14.3.2 </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6" w:name="_Hlk97655840"/>
      <w:r w:rsidRPr="00BC3BF7">
        <w:rPr>
          <w:rFonts w:ascii="Times New Roman" w:hAnsi="Times New Roman" w:cs="Times New Roman"/>
          <w:sz w:val="26"/>
          <w:szCs w:val="26"/>
        </w:rPr>
        <w:t xml:space="preserve">Who is responsible to report mandatory occurrence, malfunction and defects to Air Carrier/ Operator (as required by the contract) and </w:t>
      </w:r>
      <w:r>
        <w:rPr>
          <w:rFonts w:ascii="Times New Roman" w:hAnsi="Times New Roman" w:cs="Times New Roman"/>
          <w:sz w:val="26"/>
          <w:szCs w:val="26"/>
        </w:rPr>
        <w:t>SQD</w:t>
      </w:r>
      <w:r w:rsidRPr="00BC3BF7">
        <w:rPr>
          <w:rFonts w:ascii="Times New Roman" w:hAnsi="Times New Roman" w:cs="Times New Roman"/>
          <w:sz w:val="26"/>
          <w:szCs w:val="26"/>
        </w:rPr>
        <w:t>. (ALL)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MCC 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BPD 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Engineering Department (EGD) 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4.14.3.3</w:t>
      </w:r>
    </w:p>
    <w:bookmarkEnd w:id="6"/>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Who is responsible for investigating to find out the root cause of all mandatory occurrence, malfunction and defects; summarizing and reporting to the Authorities, the Manufacturer and the Air carrier/operator. (ALL)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QC Manager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MCC 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4.14.3.4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how long since the event occurring shall </w:t>
      </w:r>
      <w:r>
        <w:rPr>
          <w:rFonts w:ascii="Times New Roman" w:hAnsi="Times New Roman" w:cs="Times New Roman"/>
          <w:sz w:val="26"/>
          <w:szCs w:val="26"/>
        </w:rPr>
        <w:t>SQD</w:t>
      </w:r>
      <w:r w:rsidRPr="00BC3BF7">
        <w:rPr>
          <w:rFonts w:ascii="Times New Roman" w:hAnsi="Times New Roman" w:cs="Times New Roman"/>
          <w:sz w:val="26"/>
          <w:szCs w:val="26"/>
        </w:rPr>
        <w:t xml:space="preserve"> send the report of Occurrences, defects or malfunctions to CAAV for CAAV registered aircraft? (AUD; INV; PP; CMP;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Within 72 hours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Within 48 hours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96 hours</w:t>
      </w:r>
    </w:p>
    <w:p w:rsidR="00F90A65" w:rsidRDefault="00F90A65" w:rsidP="00F90A65">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4.14.6.3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how long since the failure, malfunction or defect discovered is Defect Report submitted to FAA office since the failure, malfunction or defect discovered for US registered aircraft (AUD; INV;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Within 96 hours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Within 72 hours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48 hours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4.14.6.3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7" w:name="_Hlk97655848"/>
      <w:r w:rsidRPr="00BC3BF7">
        <w:rPr>
          <w:rFonts w:ascii="Times New Roman" w:hAnsi="Times New Roman" w:cs="Times New Roman"/>
          <w:sz w:val="26"/>
          <w:szCs w:val="26"/>
        </w:rPr>
        <w:t xml:space="preserve">Who maintains records of all MORs submitted to the authorities? (AUD; INV; PP;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Pr>
          <w:rFonts w:ascii="Times New Roman" w:hAnsi="Times New Roman" w:cs="Times New Roman"/>
          <w:sz w:val="26"/>
          <w:szCs w:val="26"/>
        </w:rPr>
        <w:t>SQD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MCC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Engineering Department (EGD)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4.14.7</w:t>
      </w:r>
    </w:p>
    <w:bookmarkEnd w:id="7"/>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to notify the suspected unapproved parts to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 xml:space="preserve">Dept? (AUD; INV; PP; CMP; MP; A; B; C; </w:t>
      </w:r>
      <w:r w:rsidRPr="005D2FE2">
        <w:rPr>
          <w:rFonts w:ascii="Times New Roman" w:hAnsi="Times New Roman" w:cs="Times New Roman"/>
          <w:sz w:val="26"/>
          <w:szCs w:val="26"/>
        </w:rPr>
        <w:t>QM;</w:t>
      </w:r>
      <w:r>
        <w:rPr>
          <w:rFonts w:ascii="Times New Roman" w:hAnsi="Times New Roman" w:cs="Times New Roman"/>
          <w:sz w:val="26"/>
          <w:szCs w:val="26"/>
        </w:rPr>
        <w:t xml:space="preserve"> SI; MAP; WS; NDT</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Every VAECO employee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Logistic Center employee only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Maintenance staff only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4.13.3</w:t>
      </w:r>
      <w:r w:rsidRPr="00BC3BF7">
        <w:rPr>
          <w:rFonts w:ascii="Times New Roman" w:hAnsi="Times New Roman" w:cs="Times New Roman"/>
          <w:sz w:val="26"/>
          <w:szCs w:val="26"/>
        </w:rPr>
        <w:t>.4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investigation of maintenance event/ occurrence and base on that to specify remedial or preventive actions? (AUD; INV;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Base Maintenance Centre 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Line Maintenance Centre Director.</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w:t>
      </w:r>
      <w:r w:rsidRPr="00BC3BF7">
        <w:rPr>
          <w:rFonts w:ascii="Times New Roman" w:hAnsi="Times New Roman" w:cs="Times New Roman"/>
          <w:bCs/>
          <w:sz w:val="26"/>
          <w:szCs w:val="26"/>
        </w:rPr>
        <w:t>.19</w:t>
      </w:r>
      <w:r w:rsidRPr="00BC3BF7">
        <w:rPr>
          <w:rFonts w:ascii="Times New Roman" w:hAnsi="Times New Roman" w:cs="Times New Roman"/>
          <w:sz w:val="26"/>
          <w:szCs w:val="26"/>
        </w:rPr>
        <w:t>.3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providing clearly, timely information of occurrences to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 xml:space="preserve">Department, supporting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 xml:space="preserve">Department for occurrence investigation and performing necessary remedial actions and preventive actions? (AUD; INV;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SAG Team leader of maintenance centers/ departments.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CRS staff only.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VAECO’ staffs.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10.19.3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 xml:space="preserve">The leader of investigation team (SAG) should issue Investigation report (VAECO Form 2055) and send to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 xml:space="preserve">Dept: (AUD; INV;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within 24h from the time of occurrence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within 12h from the time of occurrence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within 48h from the time of occurrence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10.19.6.1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scope of Quality Notice (QN) applied for? (AUD; INV; PP; CMP; MP; EE;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All personnel in maintenance and quality systems of VAECO</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All VAECO’ staffs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Certifying staff &amp; Qualified Mechanic.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10.4.2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QN system is monitored in: (AUD; INV; PP; MP; CMP; EE;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VAECO’s website.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MCC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10.4.5.2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Where are Ratings and Capabilities of VAECO identified in? (AUD; INV; EE; 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VAECO Capability List.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VAECO AMO Operations Specifications.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VAECO AMO Operations Specification, Capability List and the MOE.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6.2.1.2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Upon finding parts suspected as being unapproved that are installed on customer aircraft and listed in the customer’s approved Minimum Equipment List (MEL) authorization or Configuration Deviation List (CDL)? (A; B; C; </w:t>
      </w:r>
      <w:r>
        <w:rPr>
          <w:rFonts w:ascii="Times New Roman" w:hAnsi="Times New Roman"/>
          <w:sz w:val="26"/>
          <w:szCs w:val="26"/>
        </w:rPr>
        <w:t>ACR;</w:t>
      </w:r>
      <w:r w:rsidRPr="00BC3BF7">
        <w:rPr>
          <w:rFonts w:ascii="Times New Roman" w:hAnsi="Times New Roman"/>
          <w:sz w:val="26"/>
          <w:szCs w:val="26"/>
        </w:rPr>
        <w:t xml:space="preserve"> CAB; IFE; AUD;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These parts must be considered inoperative and deferred IAW applicable MEL/CDL.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These parts can still be considered operative if they are satisfactory checked IAW AMM.</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These parts can still be considered operative if they are satisfactory checked IAW AMM and must be replaced after 2 flight cycle/10 flight hour, whichever comes first.</w:t>
      </w:r>
    </w:p>
    <w:p w:rsidR="00F90A65" w:rsidRPr="00BC3BF7" w:rsidRDefault="00F90A65" w:rsidP="00F90A65">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sz w:val="26"/>
          <w:szCs w:val="26"/>
        </w:rPr>
        <w:t>Ref.: SOP 10.13.5.1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Which of the following is the characteristic of a simple test: (B;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lastRenderedPageBreak/>
        <w:t>*a. The serviceability of the system can be verified using aircraft controls, switches, Built-in Test Equipment (BITE), Central Maintenance Computer (CMC) or external test equipment not involving special training.</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The test does not involve more than 10 actions as described in the approved maintenance data.</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The test does not involve more than 15 actions as described in the approved maintenance data.</w:t>
      </w:r>
    </w:p>
    <w:p w:rsidR="00F90A65" w:rsidRPr="00BC3BF7" w:rsidRDefault="00F90A65" w:rsidP="00F90A65">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sz w:val="26"/>
          <w:szCs w:val="26"/>
        </w:rPr>
        <w:t>Ref.: SOP 10.10.2.1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When performing the maintenance jobs such as landing gear change, gear swing, the jacks being used on the aircraft must be: (B;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Pr>
          <w:rFonts w:ascii="Times New Roman" w:hAnsi="Times New Roman"/>
          <w:sz w:val="26"/>
          <w:szCs w:val="26"/>
        </w:rPr>
        <w:t>QC Inspector;</w:t>
      </w:r>
      <w:r w:rsidRPr="007157BC">
        <w:rPr>
          <w:rFonts w:ascii="Times New Roman" w:hAnsi="Times New Roman" w:cs="Times New Roman"/>
          <w:sz w:val="26"/>
          <w:szCs w:val="26"/>
        </w:rPr>
        <w:t xml:space="preserve"> EE</w:t>
      </w:r>
      <w:r w:rsidRPr="00BC3BF7">
        <w:rPr>
          <w:rFonts w:ascii="Times New Roman" w:hAnsi="Times New Roman"/>
          <w:sz w:val="26"/>
          <w:szCs w:val="26"/>
        </w:rPr>
        <w: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Static electricity grounded.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Not static electricity grounded.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No specific requirement.</w:t>
      </w:r>
    </w:p>
    <w:p w:rsidR="00F90A65" w:rsidRPr="00BC3BF7" w:rsidRDefault="00F90A65" w:rsidP="00F90A65">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sz w:val="26"/>
          <w:szCs w:val="26"/>
        </w:rPr>
        <w:t>Ref.: SOP 3.2.4</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The aircraft is using external electrical power equipment, when electrical power is no longer needed, maintenance staff must: (B;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Turn of the power switch of the aircraft before cut off external electrical power.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Cut off external electrical power before turn of the power switch of the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 xml:space="preserve">All of these answers are </w:t>
      </w:r>
      <w:r w:rsidRPr="00BC3BF7">
        <w:rPr>
          <w:rFonts w:ascii="Times New Roman" w:hAnsi="Times New Roman"/>
          <w:sz w:val="26"/>
          <w:szCs w:val="26"/>
        </w:rPr>
        <w:t>acceptable.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3.3.5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The sealant scrapers being used in aircraft fuel tanks must be: (B;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Metallic or hard-wooden product.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Non-Metallic Product.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Plastic or hard-wooden product.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3.4.5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Foreign Object Damage (FOD) is any damage attributed to a foreign object which can be expressed in physical or economic (monetary) terms and: (A; B; </w:t>
      </w:r>
      <w:r>
        <w:rPr>
          <w:rFonts w:ascii="Times New Roman" w:hAnsi="Times New Roman"/>
          <w:sz w:val="26"/>
          <w:szCs w:val="26"/>
        </w:rPr>
        <w:t>ACR;</w:t>
      </w:r>
      <w:r w:rsidRPr="00BC3BF7">
        <w:rPr>
          <w:rFonts w:ascii="Times New Roman" w:hAnsi="Times New Roman"/>
          <w:sz w:val="26"/>
          <w:szCs w:val="26"/>
        </w:rPr>
        <w:t xml:space="preserve"> C; CAB; IFE; </w:t>
      </w:r>
      <w:r>
        <w:rPr>
          <w:rFonts w:ascii="Times New Roman" w:hAnsi="Times New Roman"/>
          <w:sz w:val="26"/>
          <w:szCs w:val="26"/>
        </w:rPr>
        <w:t>STR;</w:t>
      </w:r>
      <w:r w:rsidRPr="00BC3BF7">
        <w:rPr>
          <w:rFonts w:ascii="Times New Roman" w:hAnsi="Times New Roman"/>
          <w:sz w:val="26"/>
          <w:szCs w:val="26"/>
        </w:rPr>
        <w:t xml:space="preserve"> NDT; BSI;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May degrade aircraft safety and/or performance characteristics.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May not degrade aircraft safety and/or performance characteristics.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May or may not degrade aircraft safety and/or performance characteristics.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3.7.4</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Can aircraft be refueled/defueled in hangar? (B;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PP;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Yes.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No.</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Yes, with hangar manager’s permission.</w:t>
      </w:r>
    </w:p>
    <w:p w:rsidR="00F90A65" w:rsidRPr="00BC3BF7" w:rsidRDefault="00F90A65" w:rsidP="00F90A65">
      <w:pPr>
        <w:spacing w:after="0" w:line="240" w:lineRule="auto"/>
        <w:rPr>
          <w:rFonts w:ascii="Times New Roman" w:hAnsi="Times New Roman"/>
          <w:sz w:val="26"/>
          <w:szCs w:val="26"/>
        </w:rPr>
      </w:pPr>
      <w:r w:rsidRPr="00BC3BF7" w:rsidDel="007F0769">
        <w:rPr>
          <w:rFonts w:ascii="Times New Roman" w:hAnsi="Times New Roman"/>
          <w:sz w:val="26"/>
          <w:szCs w:val="26"/>
        </w:rPr>
        <w:lastRenderedPageBreak/>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3.8.4</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Waste bin that is labeled (Class 3 AGS) is suitable for which of the following items: (A; B; </w:t>
      </w:r>
      <w:r>
        <w:rPr>
          <w:rFonts w:ascii="Times New Roman" w:hAnsi="Times New Roman"/>
          <w:sz w:val="26"/>
          <w:szCs w:val="26"/>
        </w:rPr>
        <w:t>ACR;</w:t>
      </w:r>
      <w:r w:rsidRPr="00BC3BF7">
        <w:rPr>
          <w:rFonts w:ascii="Times New Roman" w:hAnsi="Times New Roman"/>
          <w:sz w:val="26"/>
          <w:szCs w:val="26"/>
        </w:rPr>
        <w:t xml:space="preserve"> CAB; IFE; </w:t>
      </w:r>
      <w:r>
        <w:rPr>
          <w:rFonts w:ascii="Times New Roman" w:hAnsi="Times New Roman"/>
          <w:sz w:val="26"/>
          <w:szCs w:val="26"/>
        </w:rPr>
        <w:t>STR;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Discarded oil, fuel.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Discarded nut, bolt, and washer.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Discarded sheet metal.</w:t>
      </w:r>
    </w:p>
    <w:p w:rsidR="00F90A65" w:rsidRPr="00BC3BF7" w:rsidRDefault="00F90A65" w:rsidP="00F90A65">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3.9.4</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is simple test? (B;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a. The outcome of the test is a unique GO – NO GO indication or parameter, which can be a single value or a value within an interval tolerance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The serviceability of the system can be verified using aircraft controls, switches, Built-in Test Equipment (BITE), Central Maintenance Computer (CMC) or external test equipment not involving special training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F90A65">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10.10.2.1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task below is considered simple task? (B;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sidRPr="00BC3BF7">
        <w:rPr>
          <w:rFonts w:ascii="Times New Roman" w:hAnsi="Times New Roman"/>
          <w:sz w:val="26"/>
          <w:szCs w:val="26"/>
        </w:rPr>
        <w:t>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Task includes adjustment and/or rigging steps.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Detail visual inspection.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General visual inspection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MOE Part 3 chapter 10</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is the priviledge of Aircraft Repair Staff- ME 128/567/34 ? (</w:t>
      </w:r>
      <w:r>
        <w:rPr>
          <w:rFonts w:ascii="Times New Roman" w:hAnsi="Times New Roman"/>
          <w:sz w:val="26"/>
          <w:szCs w:val="26"/>
        </w:rPr>
        <w:t>ACR</w:t>
      </w:r>
      <w:r w:rsidRPr="004D0E65">
        <w:rPr>
          <w:rFonts w:ascii="Times New Roman" w:hAnsi="Times New Roman"/>
          <w:sz w:val="26"/>
          <w:szCs w:val="26"/>
        </w:rPr>
        <w:t>;</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PP; </w:t>
      </w:r>
      <w:r>
        <w:rPr>
          <w:rFonts w:ascii="Times New Roman" w:hAnsi="Times New Roman"/>
          <w:sz w:val="26"/>
          <w:szCs w:val="26"/>
        </w:rPr>
        <w:t>QC Inspector;</w:t>
      </w:r>
      <w:r w:rsidRPr="00BC3BF7">
        <w:rPr>
          <w:rFonts w:ascii="Times New Roman" w:hAnsi="Times New Roman"/>
          <w:sz w:val="26"/>
          <w:szCs w:val="26"/>
        </w:rPr>
        <w:t xml:space="preserve"> C; B)</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a. ME 128/567/34 repair categories license permits the holder, on related zones, to  perform, sign-off the mechanical maintenance works including electrical, avionic maintenance works, which requires only simple tests to prove their serviceability and not requiring troubleshooting.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ME 128/567/34 repair categories license permits the holder, on related zones, to perform, sign-off the mechanical maintenance works including electrical, avionic maintenance works, which requires only simple tests to prove their serviceability.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ME 128/567/34 Repair categories are permitted on related zones to perform and sign-off the mechanical maintenance works including electrical, avionic maintenance works, which requires only simple tests to prove their serviceability and not requiring troubleshooting. Beside of this, ME 128/567/34 Repair categories are permitted to  remove/ install access panels (excluding fuel tanks access panels,vertical stabilizer leading edge, emergency exit door linings); to  inspect, replacement of markings, labels, decals and placards.</w:t>
      </w:r>
    </w:p>
    <w:p w:rsidR="00F90A65" w:rsidRPr="00BC3BF7" w:rsidRDefault="00F90A65" w:rsidP="00F90A65">
      <w:pPr>
        <w:spacing w:after="0" w:line="240" w:lineRule="auto"/>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10.10.4.2</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lastRenderedPageBreak/>
        <w:t xml:space="preserve">What documents can be used by VAECO to recertify the component removed from aircraft or aircraft component? (B; C; </w:t>
      </w:r>
      <w:r>
        <w:rPr>
          <w:rFonts w:ascii="Times New Roman" w:hAnsi="Times New Roman"/>
          <w:sz w:val="26"/>
          <w:szCs w:val="26"/>
        </w:rPr>
        <w:t>ACR;</w:t>
      </w:r>
      <w:r w:rsidRPr="00BC3BF7">
        <w:rPr>
          <w:rFonts w:ascii="Times New Roman" w:hAnsi="Times New Roman"/>
          <w:sz w:val="26"/>
          <w:szCs w:val="26"/>
        </w:rPr>
        <w:t xml:space="preserve"> AUD; </w:t>
      </w:r>
      <w:r w:rsidRPr="00BC3BF7">
        <w:rPr>
          <w:rFonts w:ascii="Times New Roman" w:hAnsi="Times New Roman" w:cs="Times New Roman"/>
          <w:sz w:val="26"/>
          <w:szCs w:val="26"/>
        </w:rPr>
        <w:t xml:space="preserve">INV; </w:t>
      </w:r>
      <w:r>
        <w:rPr>
          <w:rFonts w:ascii="Times New Roman" w:hAnsi="Times New Roman"/>
          <w:sz w:val="26"/>
          <w:szCs w:val="26"/>
        </w:rPr>
        <w:t>QC Inspector;</w:t>
      </w:r>
      <w:r w:rsidRPr="00BC3BF7">
        <w:rPr>
          <w:rFonts w:ascii="Times New Roman" w:hAnsi="Times New Roman"/>
          <w:sz w:val="26"/>
          <w:szCs w:val="26"/>
        </w:rPr>
        <w:t xml:space="preserve"> CAB; IFE; WS)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VAECO Form 5001; CAAV Form 1.</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VAECO Form 5001; CAAV Form 1; FAA 8130-3.</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VAECO Form 5001; CAAV Form 1; FAA 8130-3, EASA form 1.</w:t>
      </w:r>
    </w:p>
    <w:p w:rsidR="00F90A65"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When a job must be transferred to workshop, the maintenance staff must: (B; </w:t>
      </w:r>
      <w:r>
        <w:rPr>
          <w:rFonts w:ascii="Times New Roman" w:hAnsi="Times New Roman"/>
          <w:sz w:val="26"/>
          <w:szCs w:val="26"/>
        </w:rPr>
        <w:t>ACR;</w:t>
      </w:r>
      <w:r w:rsidRPr="00BC3BF7">
        <w:rPr>
          <w:rFonts w:ascii="Times New Roman" w:hAnsi="Times New Roman"/>
          <w:sz w:val="26"/>
          <w:szCs w:val="26"/>
        </w:rPr>
        <w:t xml:space="preserve"> CAB; AUD; INV; PP;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Raise a Non-routine card continuation form.</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Raise a Job card attaching sheet.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Raise a Technical assistance request.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4.10.5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type of re-certify certificate can be issued by VAECO?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CAB; IFE)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CAAV Form 1, VAECO Form 5001, FAA Form 8130-3.</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CAAV Form 1, VAECO Form 5001, EASA Form 1.</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CAAV Form 1, VAECO Form 5001, FAA Form 8130-3, EASA Form 1.</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type of re-certify certificate can be issued by VAECO?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CAB; IFE)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*a. VAECO Form 5001, CAAV Form 1, SSCA Form 1 or FAA </w:t>
      </w:r>
      <w:r w:rsidRPr="007157BC">
        <w:rPr>
          <w:rFonts w:ascii="Times New Roman" w:hAnsi="Times New Roman"/>
          <w:sz w:val="26"/>
          <w:szCs w:val="26"/>
        </w:rPr>
        <w:t>8130-3 (only applicable on U.S registered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CAAV Form 1, VAECO Form 5001, EASA Form 1.</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CAAV Form 1, VAECO Form 5001, FAA Form 8130-3, EASA Form 1.</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 (lặp lại)</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Recertifying part can be done in which circumstance? (B; C; </w:t>
      </w:r>
      <w:r>
        <w:rPr>
          <w:rFonts w:ascii="Times New Roman" w:hAnsi="Times New Roman"/>
          <w:sz w:val="26"/>
          <w:szCs w:val="26"/>
        </w:rPr>
        <w:t>ACR;</w:t>
      </w:r>
      <w:r w:rsidRPr="00BC3BF7">
        <w:rPr>
          <w:rFonts w:ascii="Times New Roman" w:hAnsi="Times New Roman"/>
          <w:sz w:val="26"/>
          <w:szCs w:val="26"/>
        </w:rPr>
        <w:t xml:space="preserve"> AUD; INV; MP; PP; CMP; </w:t>
      </w:r>
      <w:r>
        <w:rPr>
          <w:rFonts w:ascii="Times New Roman" w:hAnsi="Times New Roman"/>
          <w:sz w:val="26"/>
          <w:szCs w:val="26"/>
        </w:rPr>
        <w:t>QC Inspector;</w:t>
      </w:r>
      <w:r w:rsidRPr="00BC3BF7">
        <w:rPr>
          <w:rFonts w:ascii="Times New Roman" w:hAnsi="Times New Roman"/>
          <w:sz w:val="26"/>
          <w:szCs w:val="26"/>
        </w:rPr>
        <w:t xml:space="preserve"> CAB; IFE)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Serviceable part removed from an aircraft or an a/c component, or unserviceable part removed from an aircraft and repaired at VAECO.</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Serviceable part removed from an aircraft or an a/c component, or unserviceable part removed from an aircraft and repaired at VAECO’s approved contractor.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Serviceable part removed from an aircraft or an a/c component, or unserviceable part removed from an aircraft and repaired at VAECO’s approved subcontractor.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Can a ME128/34/567/E&amp;A Repair staff certify the work of other Cat B CRS holder? (</w:t>
      </w:r>
      <w:r>
        <w:rPr>
          <w:rFonts w:ascii="Times New Roman" w:hAnsi="Times New Roman"/>
          <w:sz w:val="26"/>
          <w:szCs w:val="26"/>
        </w:rPr>
        <w:t>ACR;</w:t>
      </w:r>
      <w:r w:rsidRPr="00BC3BF7">
        <w:rPr>
          <w:rFonts w:ascii="Times New Roman" w:hAnsi="Times New Roman"/>
          <w:sz w:val="26"/>
          <w:szCs w:val="26"/>
        </w:rPr>
        <w:t xml:space="preserve"> B; C; AUD; INV; PP;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No.</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lastRenderedPageBreak/>
        <w:t>b. Yes, but only ME128/34/567 Repair staff can certify the work of Cat B1 holder, and only E&amp;A Repair staff can certify the work of Cat B1 holder.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Yes, provided that work is within the limits of tasks specifically endorsed on the Repair staff’s certification authorization issued by VAECO.</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10.10.4.2</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Maintenance error and violation can be defined as: (A;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IFE; CAB; </w:t>
      </w:r>
      <w:r>
        <w:rPr>
          <w:rFonts w:ascii="Times New Roman" w:hAnsi="Times New Roman"/>
          <w:sz w:val="26"/>
          <w:szCs w:val="26"/>
        </w:rPr>
        <w:t>STR;</w:t>
      </w:r>
      <w:r w:rsidRPr="00BC3BF7">
        <w:rPr>
          <w:rFonts w:ascii="Times New Roman" w:hAnsi="Times New Roman"/>
          <w:sz w:val="26"/>
          <w:szCs w:val="26"/>
        </w:rPr>
        <w:t xml:space="preserve"> NDT; BSI; SI; </w:t>
      </w:r>
      <w:r>
        <w:rPr>
          <w:rFonts w:ascii="Times New Roman" w:hAnsi="Times New Roman" w:cs="Times New Roman"/>
          <w:sz w:val="26"/>
          <w:szCs w:val="26"/>
        </w:rPr>
        <w:t xml:space="preserve">MAP; </w:t>
      </w:r>
      <w:r>
        <w:rPr>
          <w:rFonts w:ascii="Times New Roman" w:hAnsi="Times New Roman"/>
          <w:sz w:val="26"/>
          <w:szCs w:val="26"/>
        </w:rPr>
        <w:t>PT;</w:t>
      </w:r>
      <w:r w:rsidRPr="00BC3BF7">
        <w:rPr>
          <w:rFonts w:ascii="Times New Roman" w:hAnsi="Times New Roman"/>
          <w:sz w:val="26"/>
          <w:szCs w:val="26"/>
        </w:rPr>
        <w:t xml:space="preserve"> WS</w:t>
      </w:r>
      <w:r w:rsidRPr="007157BC">
        <w:rPr>
          <w:rFonts w:ascii="Times New Roman" w:hAnsi="Times New Roman" w:cs="Times New Roman"/>
          <w:sz w:val="26"/>
          <w:szCs w:val="26"/>
        </w:rPr>
        <w:t>; EE</w:t>
      </w:r>
      <w:r w:rsidRPr="00BC3BF7">
        <w:rPr>
          <w:rFonts w:ascii="Times New Roman" w:hAnsi="Times New Roman"/>
          <w:sz w:val="26"/>
          <w:szCs w:val="26"/>
        </w:rPr>
        <w: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A maintenance error is a human action (or human behavior) that unintentionally deviates from the expected action (or behavior) while a violation is a human action (or human behavior) that intentionally deviates from the expected action (or behavior).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A violation is a human action (or human behavior) that unintentionally deviates from the expected action (or behavior) while a maintenance error is a human action (or human behavior) that intentionally deviates from the expected action (or behavior).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A maintenance error is a human action (or human behavior) that intentionally deviates from the expected action (or behavior) while a violation is a human action (or human behavior) that unintentionally deviates from the expected action (or behavior).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Disciplinary action (punishment) of a staff after he/she committed an error/violation are an exception unless: (A;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IFE; CAB; </w:t>
      </w:r>
      <w:r>
        <w:rPr>
          <w:rFonts w:ascii="Times New Roman" w:hAnsi="Times New Roman"/>
          <w:sz w:val="26"/>
          <w:szCs w:val="26"/>
        </w:rPr>
        <w:t>STR;</w:t>
      </w:r>
      <w:r w:rsidRPr="00BC3BF7">
        <w:rPr>
          <w:rFonts w:ascii="Times New Roman" w:hAnsi="Times New Roman"/>
          <w:sz w:val="26"/>
          <w:szCs w:val="26"/>
        </w:rPr>
        <w:t xml:space="preserve"> NDT; BSI; SI; </w:t>
      </w:r>
      <w:r>
        <w:rPr>
          <w:rFonts w:ascii="Times New Roman" w:hAnsi="Times New Roman" w:cs="Times New Roman"/>
          <w:sz w:val="26"/>
          <w:szCs w:val="26"/>
        </w:rPr>
        <w:t xml:space="preserve">MAP; </w:t>
      </w:r>
      <w:r>
        <w:rPr>
          <w:rFonts w:ascii="Times New Roman" w:hAnsi="Times New Roman"/>
          <w:sz w:val="26"/>
          <w:szCs w:val="26"/>
        </w:rPr>
        <w:t>PT;</w:t>
      </w:r>
      <w:r w:rsidRPr="00BC3BF7">
        <w:rPr>
          <w:rFonts w:ascii="Times New Roman" w:hAnsi="Times New Roman"/>
          <w:sz w:val="26"/>
          <w:szCs w:val="26"/>
        </w:rPr>
        <w:t xml:space="preserve"> WS</w:t>
      </w:r>
      <w:r w:rsidRPr="007157BC">
        <w:rPr>
          <w:rFonts w:ascii="Times New Roman" w:hAnsi="Times New Roman" w:cs="Times New Roman"/>
          <w:sz w:val="26"/>
          <w:szCs w:val="26"/>
        </w:rPr>
        <w:t>; EE</w:t>
      </w:r>
      <w:r w:rsidRPr="00BC3BF7">
        <w:rPr>
          <w:rFonts w:ascii="Times New Roman" w:hAnsi="Times New Roman"/>
          <w:sz w:val="26"/>
          <w:szCs w:val="26"/>
        </w:rPr>
        <w: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Premeditated or intentional acts of damage to equipment or property.</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Failure to report incidents/accidents as required.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F90A65">
      <w:pPr>
        <w:spacing w:after="0" w:line="240" w:lineRule="auto"/>
        <w:rPr>
          <w:rFonts w:ascii="Times New Roman" w:hAnsi="Times New Roman"/>
          <w:sz w:val="26"/>
          <w:szCs w:val="26"/>
        </w:rPr>
      </w:pPr>
      <w:r w:rsidRPr="00BC3BF7" w:rsidDel="00732A52">
        <w:rPr>
          <w:rFonts w:ascii="Times New Roman" w:hAnsi="Times New Roman"/>
          <w:sz w:val="26"/>
          <w:szCs w:val="26"/>
        </w:rPr>
        <w:t xml:space="preserve"> </w:t>
      </w:r>
      <w:r w:rsidRPr="00BC3BF7">
        <w:rPr>
          <w:rFonts w:ascii="Times New Roman" w:hAnsi="Times New Roman"/>
          <w:sz w:val="26"/>
          <w:szCs w:val="26"/>
        </w:rPr>
        <w:t>Ref.: SOP 10.18.5.2</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Categories of authorized staff include (A;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IFE; CAB; </w:t>
      </w:r>
      <w:r>
        <w:rPr>
          <w:rFonts w:ascii="Times New Roman" w:hAnsi="Times New Roman"/>
          <w:sz w:val="26"/>
          <w:szCs w:val="26"/>
        </w:rPr>
        <w:t>STR;</w:t>
      </w:r>
      <w:r w:rsidRPr="00BC3BF7">
        <w:rPr>
          <w:rFonts w:ascii="Times New Roman" w:hAnsi="Times New Roman"/>
          <w:sz w:val="26"/>
          <w:szCs w:val="26"/>
        </w:rPr>
        <w:t xml:space="preserve"> NDT; BSI; SI; Pawinting; WS):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a. Category A, B1, B2 and C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Category A, B1, B2, C, Component and NDT </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Certifying staff, Qualified Mechanics, Inspection personnel</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Ref.: SOP 10.10.1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are the privileges and responsibilities of A/C repair specialist? (AUD; INV; </w:t>
      </w:r>
      <w:r>
        <w:rPr>
          <w:rFonts w:ascii="Times New Roman" w:hAnsi="Times New Roman"/>
          <w:sz w:val="26"/>
          <w:szCs w:val="26"/>
        </w:rPr>
        <w:t>ACR;</w:t>
      </w:r>
      <w:r w:rsidRPr="00BC3BF7">
        <w:rPr>
          <w:rFonts w:ascii="Times New Roman" w:hAnsi="Times New Roman"/>
          <w:sz w:val="26"/>
          <w:szCs w:val="26"/>
        </w:rPr>
        <w:t xml:space="preserve"> BSI; </w:t>
      </w:r>
      <w:r>
        <w:rPr>
          <w:rFonts w:ascii="Times New Roman" w:hAnsi="Times New Roman"/>
          <w:sz w:val="26"/>
          <w:szCs w:val="26"/>
        </w:rPr>
        <w:t>STR;</w:t>
      </w:r>
      <w:r w:rsidRPr="00BC3BF7">
        <w:rPr>
          <w:rFonts w:ascii="Times New Roman" w:hAnsi="Times New Roman"/>
          <w:sz w:val="26"/>
          <w:szCs w:val="26"/>
        </w:rPr>
        <w:t xml:space="preserve"> CAB; IFE; Painting)</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Permit the holder to perform, sign-off, release to service and supervise the maintenance within the limits of tasks specifically endorsed on the certification authorization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Permit the holder to perform, sign-off the maintenance work within the limits of authorization specifically endorsed on the certification authorization issued by VAECO.</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Permit the holder to perform, sign-off but not supervise the maintenance within the limits of tasks specifically endorsed on the certification authorization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are the privileges and responsibilities of Cabin repair staff level 2: (AUD; INV; CMP; </w:t>
      </w:r>
      <w:r>
        <w:rPr>
          <w:rFonts w:ascii="Times New Roman" w:hAnsi="Times New Roman"/>
          <w:sz w:val="26"/>
          <w:szCs w:val="26"/>
        </w:rPr>
        <w:t>QC Inspector;</w:t>
      </w:r>
      <w:r w:rsidRPr="00BC3BF7">
        <w:rPr>
          <w:rFonts w:ascii="Times New Roman" w:hAnsi="Times New Roman"/>
          <w:sz w:val="26"/>
          <w:szCs w:val="26"/>
        </w:rPr>
        <w:t xml:space="preserve"> CAB)</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Perform and sign-off for cabin maintenance within the limits of tasks specifically endorsed on the certification authorization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Permit the holder to perform, sign-off the maintenance work within the limits of authorization specifically endorsed on the certification authorization issued by VAECO.</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Perform, sign-off, re-certify and release to service for cabin maintenance within the limits of tasks specifically endorsed on the certification authorization</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Which types of re-certifying certificate can be issued by VAECO?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CAB; IFE)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VAECO Form 5001</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 xml:space="preserve">*b. VAECO Form 5001, CAAV Form 1, SSCA FORM 1 or FAA 8130-3 </w:t>
      </w:r>
      <w:r w:rsidRPr="007157BC">
        <w:rPr>
          <w:rFonts w:ascii="Times New Roman" w:hAnsi="Times New Roman"/>
          <w:sz w:val="26"/>
          <w:szCs w:val="26"/>
        </w:rPr>
        <w:t>(only</w:t>
      </w:r>
      <w:r w:rsidRPr="00BC3BF7">
        <w:rPr>
          <w:rFonts w:ascii="Times New Roman" w:hAnsi="Times New Roman"/>
          <w:sz w:val="26"/>
          <w:szCs w:val="26"/>
        </w:rPr>
        <w:t xml:space="preserve"> </w:t>
      </w:r>
      <w:r w:rsidRPr="007157BC">
        <w:rPr>
          <w:rFonts w:ascii="Times New Roman" w:hAnsi="Times New Roman"/>
          <w:sz w:val="26"/>
          <w:szCs w:val="26"/>
        </w:rPr>
        <w:t>applicable on U.S registered aircraft</w:t>
      </w:r>
      <w:r w:rsidRPr="00BC3BF7">
        <w:rPr>
          <w:rFonts w:ascii="ArialMT" w:hAnsi="ArialMT"/>
          <w:sz w:val="24"/>
          <w:szCs w:val="24"/>
        </w:rPr>
        <w: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VAECO Form 5001, CAAV Form 1, EASA Form 1, FAA 8130-3</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Which circumstances are the re-certifying used?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CAB; IFE)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Serviceable part removed from an aircraft or an A/C component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Serviceable or unserviceable part removed from an aircraft or an A/C component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Serviceable part removed from an aircraft/component and unserviceable part removed from an aircraft that repaired at VAECO.</w:t>
      </w:r>
    </w:p>
    <w:p w:rsidR="00F90A65" w:rsidRPr="00BC3BF7" w:rsidRDefault="00F90A65" w:rsidP="00F90A65">
      <w:pPr>
        <w:spacing w:after="0" w:line="240" w:lineRule="auto"/>
        <w:rPr>
          <w:rFonts w:ascii="Times New Roman" w:hAnsi="Times New Roman"/>
          <w:sz w:val="26"/>
          <w:szCs w:val="26"/>
        </w:rPr>
      </w:pPr>
      <w:r w:rsidRPr="00BC3BF7" w:rsidDel="00C87752">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4.12.2</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After re-certifying a part, is any deferred defect accepted on that part?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CAB; IFE)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No, all defects must be cleared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Yes, any deferred defect must be noted in the “Remark” block of the certificate.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Yes, any deferred defect must be written in Tech log.</w:t>
      </w:r>
    </w:p>
    <w:p w:rsidR="00F90A65"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4.12.5.5</w:t>
      </w: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When a suspected unapproved part is considered risky for flight after consult with the manufacturer and authorities: (A;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CAB; IFE; </w:t>
      </w:r>
      <w:r>
        <w:rPr>
          <w:rFonts w:ascii="Times New Roman" w:hAnsi="Times New Roman"/>
          <w:sz w:val="26"/>
          <w:szCs w:val="26"/>
        </w:rPr>
        <w:t>STR;</w:t>
      </w:r>
      <w:r w:rsidRPr="00BC3BF7">
        <w:rPr>
          <w:rFonts w:ascii="Times New Roman" w:hAnsi="Times New Roman"/>
          <w:sz w:val="26"/>
          <w:szCs w:val="26"/>
        </w:rPr>
        <w:t xml:space="preserve"> WS)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It must be removed immediately, the customer must be informed right away</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It can be serviced for 01 flight to main base to replace.</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It can be serviced after informed to operator and accepted from operator.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4.13.5.2</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lastRenderedPageBreak/>
        <w:t xml:space="preserve">What means of the maintenance error? (A;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IFE; CAB; </w:t>
      </w:r>
      <w:r>
        <w:rPr>
          <w:rFonts w:ascii="Times New Roman" w:hAnsi="Times New Roman"/>
          <w:sz w:val="26"/>
          <w:szCs w:val="26"/>
        </w:rPr>
        <w:t>STR;</w:t>
      </w:r>
      <w:r w:rsidRPr="00BC3BF7">
        <w:rPr>
          <w:rFonts w:ascii="Times New Roman" w:hAnsi="Times New Roman"/>
          <w:sz w:val="26"/>
          <w:szCs w:val="26"/>
        </w:rPr>
        <w:t xml:space="preserve"> NDT; BSI; SI; </w:t>
      </w:r>
      <w:r>
        <w:rPr>
          <w:rFonts w:ascii="Times New Roman" w:hAnsi="Times New Roman" w:cs="Times New Roman"/>
          <w:sz w:val="26"/>
          <w:szCs w:val="26"/>
        </w:rPr>
        <w:t xml:space="preserve">MAP; </w:t>
      </w:r>
      <w:r>
        <w:rPr>
          <w:rFonts w:ascii="Times New Roman" w:hAnsi="Times New Roman"/>
          <w:sz w:val="26"/>
          <w:szCs w:val="26"/>
        </w:rPr>
        <w:t>PT;</w:t>
      </w:r>
      <w:r w:rsidRPr="00BC3BF7">
        <w:rPr>
          <w:rFonts w:ascii="Times New Roman" w:hAnsi="Times New Roman"/>
          <w:sz w:val="26"/>
          <w:szCs w:val="26"/>
        </w:rPr>
        <w:t xml:space="preserve"> WS</w:t>
      </w:r>
      <w:r w:rsidRPr="007157BC">
        <w:rPr>
          <w:rFonts w:ascii="Times New Roman" w:hAnsi="Times New Roman" w:cs="Times New Roman"/>
          <w:sz w:val="26"/>
          <w:szCs w:val="26"/>
        </w:rPr>
        <w:t>; EE</w:t>
      </w:r>
      <w:r w:rsidRPr="00BC3BF7">
        <w:rPr>
          <w:rFonts w:ascii="Times New Roman" w:hAnsi="Times New Roman"/>
          <w:sz w:val="26"/>
          <w:szCs w:val="26"/>
        </w:rPr>
        <w: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A human action (or human behavior) that intentionally deviates from the expected action (or behavior).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A human action (or human behavior) could result in a failure, malfunction, or defect which would endanger the continued safe flight and landing of the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What means of the violation?</w:t>
      </w:r>
      <w:r w:rsidRPr="007157BC">
        <w:rPr>
          <w:rFonts w:ascii="Times New Roman" w:hAnsi="Times New Roman"/>
          <w:sz w:val="26"/>
          <w:szCs w:val="26"/>
        </w:rPr>
        <w:t xml:space="preserve"> </w:t>
      </w:r>
      <w:r w:rsidRPr="00BC3BF7">
        <w:rPr>
          <w:rFonts w:ascii="Times New Roman" w:hAnsi="Times New Roman"/>
          <w:sz w:val="26"/>
          <w:szCs w:val="26"/>
        </w:rPr>
        <w:t xml:space="preserve">(A;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IFE; CAB; </w:t>
      </w:r>
      <w:r>
        <w:rPr>
          <w:rFonts w:ascii="Times New Roman" w:hAnsi="Times New Roman"/>
          <w:sz w:val="26"/>
          <w:szCs w:val="26"/>
        </w:rPr>
        <w:t>STR;</w:t>
      </w:r>
      <w:r w:rsidRPr="00BC3BF7">
        <w:rPr>
          <w:rFonts w:ascii="Times New Roman" w:hAnsi="Times New Roman"/>
          <w:sz w:val="26"/>
          <w:szCs w:val="26"/>
        </w:rPr>
        <w:t xml:space="preserve"> NDT; BSI; SI; </w:t>
      </w:r>
      <w:r>
        <w:rPr>
          <w:rFonts w:ascii="Times New Roman" w:hAnsi="Times New Roman" w:cs="Times New Roman"/>
          <w:sz w:val="26"/>
          <w:szCs w:val="26"/>
        </w:rPr>
        <w:t xml:space="preserve">MAP; </w:t>
      </w:r>
      <w:r>
        <w:rPr>
          <w:rFonts w:ascii="Times New Roman" w:hAnsi="Times New Roman"/>
          <w:sz w:val="26"/>
          <w:szCs w:val="26"/>
        </w:rPr>
        <w:t>PT;</w:t>
      </w:r>
      <w:r w:rsidRPr="00BC3BF7">
        <w:rPr>
          <w:rFonts w:ascii="Times New Roman" w:hAnsi="Times New Roman"/>
          <w:sz w:val="26"/>
          <w:szCs w:val="26"/>
        </w:rPr>
        <w:t xml:space="preserve"> WS</w:t>
      </w:r>
      <w:r w:rsidRPr="007157BC">
        <w:rPr>
          <w:rFonts w:ascii="Times New Roman" w:hAnsi="Times New Roman" w:cs="Times New Roman"/>
          <w:sz w:val="26"/>
          <w:szCs w:val="26"/>
        </w:rPr>
        <w:t>; EE</w:t>
      </w:r>
      <w:r w:rsidRPr="00BC3BF7">
        <w:rPr>
          <w:rFonts w:ascii="Times New Roman" w:hAnsi="Times New Roman"/>
          <w:sz w:val="26"/>
          <w:szCs w:val="26"/>
        </w:rPr>
        <w: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A human action (or human behavior) that intentionally deviates from the expected action (or behavior).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A human action (or human behavior) could result in a failure, malfunction, or defect which would endanger the continued safe flight and landing of the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mean of the Routine Violation? (A;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IFE; CAB; </w:t>
      </w:r>
      <w:r>
        <w:rPr>
          <w:rFonts w:ascii="Times New Roman" w:hAnsi="Times New Roman"/>
          <w:sz w:val="26"/>
          <w:szCs w:val="26"/>
        </w:rPr>
        <w:t>STR;</w:t>
      </w:r>
      <w:r w:rsidRPr="00BC3BF7">
        <w:rPr>
          <w:rFonts w:ascii="Times New Roman" w:hAnsi="Times New Roman"/>
          <w:sz w:val="26"/>
          <w:szCs w:val="26"/>
        </w:rPr>
        <w:t xml:space="preserve"> NDT; BSI; SI; </w:t>
      </w:r>
      <w:r>
        <w:rPr>
          <w:rFonts w:ascii="Times New Roman" w:hAnsi="Times New Roman" w:cs="Times New Roman"/>
          <w:sz w:val="26"/>
          <w:szCs w:val="26"/>
        </w:rPr>
        <w:t xml:space="preserve">MAP; </w:t>
      </w:r>
      <w:r>
        <w:rPr>
          <w:rFonts w:ascii="Times New Roman" w:hAnsi="Times New Roman"/>
          <w:sz w:val="26"/>
          <w:szCs w:val="26"/>
        </w:rPr>
        <w:t>PT;</w:t>
      </w:r>
      <w:r w:rsidRPr="00BC3BF7">
        <w:rPr>
          <w:rFonts w:ascii="Times New Roman" w:hAnsi="Times New Roman"/>
          <w:sz w:val="26"/>
          <w:szCs w:val="26"/>
        </w:rPr>
        <w:t xml:space="preserve"> WS</w:t>
      </w:r>
      <w:r w:rsidRPr="007157BC">
        <w:rPr>
          <w:rFonts w:ascii="Times New Roman" w:hAnsi="Times New Roman" w:cs="Times New Roman"/>
          <w:sz w:val="26"/>
          <w:szCs w:val="26"/>
        </w:rPr>
        <w:t>; EE</w:t>
      </w:r>
      <w:r w:rsidRPr="00BC3BF7">
        <w:rPr>
          <w:rFonts w:ascii="Times New Roman" w:hAnsi="Times New Roman"/>
          <w:sz w:val="26"/>
          <w:szCs w:val="26"/>
        </w:rPr>
        <w: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A human action (or human behavior) could result in a failure, malfunction, or defect which would endanger the continued safe flight and landing of the aircraft.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These are “common practice”. Often occur with such regularity that they are automatic. Violating this rule has become a group norm. Routine violations are condoned by management.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What mean of the Exceptional Violation? (A; B; C; </w:t>
      </w:r>
      <w:r>
        <w:rPr>
          <w:rFonts w:ascii="Times New Roman" w:hAnsi="Times New Roman"/>
          <w:sz w:val="26"/>
          <w:szCs w:val="26"/>
        </w:rPr>
        <w:t>ACR;</w:t>
      </w:r>
      <w:r w:rsidRPr="00BC3BF7">
        <w:rPr>
          <w:rFonts w:ascii="Times New Roman" w:hAnsi="Times New Roman"/>
          <w:sz w:val="26"/>
          <w:szCs w:val="26"/>
        </w:rPr>
        <w:t xml:space="preserve"> AUD; INV; </w:t>
      </w:r>
      <w:r>
        <w:rPr>
          <w:rFonts w:ascii="Times New Roman" w:hAnsi="Times New Roman"/>
          <w:sz w:val="26"/>
          <w:szCs w:val="26"/>
        </w:rPr>
        <w:t>QC Inspector;</w:t>
      </w:r>
      <w:r w:rsidRPr="00BC3BF7">
        <w:rPr>
          <w:rFonts w:ascii="Times New Roman" w:hAnsi="Times New Roman"/>
          <w:sz w:val="26"/>
          <w:szCs w:val="26"/>
        </w:rPr>
        <w:t xml:space="preserve"> IFE; CAB; </w:t>
      </w:r>
      <w:r>
        <w:rPr>
          <w:rFonts w:ascii="Times New Roman" w:hAnsi="Times New Roman"/>
          <w:sz w:val="26"/>
          <w:szCs w:val="26"/>
        </w:rPr>
        <w:t>STR;</w:t>
      </w:r>
      <w:r w:rsidRPr="00BC3BF7">
        <w:rPr>
          <w:rFonts w:ascii="Times New Roman" w:hAnsi="Times New Roman"/>
          <w:sz w:val="26"/>
          <w:szCs w:val="26"/>
        </w:rPr>
        <w:t xml:space="preserve"> NDT; BSI; SI; </w:t>
      </w:r>
      <w:r>
        <w:rPr>
          <w:rFonts w:ascii="Times New Roman" w:hAnsi="Times New Roman" w:cs="Times New Roman"/>
          <w:sz w:val="26"/>
          <w:szCs w:val="26"/>
        </w:rPr>
        <w:t xml:space="preserve">MAP; </w:t>
      </w:r>
      <w:r>
        <w:rPr>
          <w:rFonts w:ascii="Times New Roman" w:hAnsi="Times New Roman"/>
          <w:sz w:val="26"/>
          <w:szCs w:val="26"/>
        </w:rPr>
        <w:t>PT;</w:t>
      </w:r>
      <w:r w:rsidRPr="00BC3BF7">
        <w:rPr>
          <w:rFonts w:ascii="Times New Roman" w:hAnsi="Times New Roman"/>
          <w:sz w:val="26"/>
          <w:szCs w:val="26"/>
        </w:rPr>
        <w:t xml:space="preserve"> WS</w:t>
      </w:r>
      <w:r w:rsidRPr="007157BC">
        <w:rPr>
          <w:rFonts w:ascii="Times New Roman" w:hAnsi="Times New Roman" w:cs="Times New Roman"/>
          <w:sz w:val="26"/>
          <w:szCs w:val="26"/>
        </w:rPr>
        <w:t>; EE</w:t>
      </w:r>
      <w:r w:rsidRPr="00BC3BF7">
        <w:rPr>
          <w:rFonts w:ascii="Times New Roman" w:hAnsi="Times New Roman"/>
          <w:sz w:val="26"/>
          <w:szCs w:val="26"/>
        </w:rPr>
        <w:t>)</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Maintenance Personnel wilfully breaks standing rules while disregarding the consequences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These are “common practice”. Often occur witwh such regularity that they are automatic. Violating this rule has become a group norm.</w:t>
      </w:r>
    </w:p>
    <w:p w:rsidR="00F90A65" w:rsidRPr="00BC3BF7" w:rsidRDefault="00F90A65" w:rsidP="00F90A65">
      <w:pPr>
        <w:spacing w:after="0" w:line="240" w:lineRule="auto"/>
        <w:rPr>
          <w:rFonts w:ascii="Times New Roman" w:hAnsi="Times New Roman"/>
          <w:sz w:val="26"/>
          <w:szCs w:val="26"/>
        </w:rPr>
      </w:pPr>
      <w:r w:rsidRPr="00BC3BF7" w:rsidDel="007F0B03">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Acceptable </w:t>
      </w:r>
      <w:r w:rsidRPr="00434A7F">
        <w:rPr>
          <w:rFonts w:ascii="Times New Roman" w:hAnsi="Times New Roman"/>
          <w:sz w:val="26"/>
          <w:szCs w:val="26"/>
        </w:rPr>
        <w:t>deferred</w:t>
      </w:r>
      <w:r w:rsidRPr="00BC3BF7">
        <w:rPr>
          <w:rFonts w:ascii="Times New Roman" w:hAnsi="Times New Roman" w:cs="Times New Roman"/>
          <w:sz w:val="26"/>
          <w:szCs w:val="26"/>
        </w:rPr>
        <w:t xml:space="preserve"> defect (ADD) is (A; B; C; QC; AUD; </w:t>
      </w:r>
      <w:r w:rsidRPr="00BC3BF7">
        <w:rPr>
          <w:rFonts w:ascii="Times New Roman" w:hAnsi="Times New Roman"/>
          <w:sz w:val="26"/>
          <w:szCs w:val="26"/>
        </w:rPr>
        <w:t xml:space="preserve">INV; PP; </w:t>
      </w:r>
      <w:r>
        <w:rPr>
          <w:rFonts w:ascii="Times New Roman" w:hAnsi="Times New Roman" w:cs="Times New Roman"/>
          <w:sz w:val="26"/>
          <w:szCs w:val="26"/>
        </w:rPr>
        <w:t>ACR;</w:t>
      </w:r>
      <w:r w:rsidRPr="00BC3BF7">
        <w:rPr>
          <w:rFonts w:ascii="Times New Roman" w:hAnsi="Times New Roman" w:cs="Times New Roman"/>
          <w:sz w:val="26"/>
          <w:szCs w:val="26"/>
        </w:rPr>
        <w:t xml:space="preserve"> BSI; NDT; </w:t>
      </w:r>
      <w:r>
        <w:rPr>
          <w:rFonts w:ascii="Times New Roman" w:hAnsi="Times New Roman" w:cs="Times New Roman"/>
          <w:sz w:val="26"/>
          <w:szCs w:val="26"/>
        </w:rPr>
        <w:t>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Defect of aircraft/ aircraft systems or aircraft components installed on the aircraft that affecting to airworthiness of the aircraft and have not been rectified in period of time as specified in AMM, MEL, CDL.</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Defect of aircraft/ aircraft systems or aircraft components installed on the aircraft that have not been rectified in period of time as specified in AMM, MEL, CDL and not affecting to airworthiness of the aircraft.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Defect of aircraft/ aircraft systems or aircraft components installed on the aircraft that not affecting to airworthiness of the aircraft and have been rectified in period of time as specified in AMM, MEL, CDL.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lang w:val="vi-VN"/>
        </w:rPr>
      </w:pPr>
      <w:r w:rsidRPr="00BC3BF7">
        <w:rPr>
          <w:rFonts w:ascii="Times New Roman" w:hAnsi="Times New Roman" w:cs="Times New Roman"/>
          <w:sz w:val="26"/>
          <w:szCs w:val="26"/>
        </w:rPr>
        <w:t xml:space="preserve">Ensure that </w:t>
      </w:r>
      <w:r w:rsidRPr="00434A7F">
        <w:rPr>
          <w:rFonts w:ascii="Times New Roman" w:hAnsi="Times New Roman"/>
          <w:sz w:val="26"/>
          <w:szCs w:val="26"/>
        </w:rPr>
        <w:t>all</w:t>
      </w:r>
      <w:r w:rsidRPr="00BC3BF7">
        <w:rPr>
          <w:rFonts w:ascii="Times New Roman" w:hAnsi="Times New Roman" w:cs="Times New Roman"/>
          <w:sz w:val="26"/>
          <w:szCs w:val="26"/>
        </w:rPr>
        <w:t xml:space="preserve"> required maintenance that has been called up, has been certified by appropriate category CAT B1/B2 certifying staff, qualified mechanics and any outstanding or incomplete maintenance has been identified and the operator notified before issue of the certificate of release to service; Controlling and overall supervising of implementation of the work pack (WP) according to Base maintenance process to ensure compliance with applicable authority regulations, procedures of customer, company  – This is the responsibilities of which person bellow?</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 xml:space="preserve">(B; C; QC; AUD; </w:t>
      </w:r>
      <w:r w:rsidRPr="00BC3BF7">
        <w:rPr>
          <w:rFonts w:ascii="Times New Roman" w:hAnsi="Times New Roman"/>
          <w:sz w:val="26"/>
          <w:szCs w:val="26"/>
        </w:rPr>
        <w:t xml:space="preserve">INV; PP; </w:t>
      </w:r>
      <w:r w:rsidRPr="00BC3BF7">
        <w:rPr>
          <w:rFonts w:ascii="Times New Roman" w:hAnsi="Times New Roman" w:cs="Times New Roman"/>
          <w:sz w:val="26"/>
          <w:szCs w:val="26"/>
        </w:rPr>
        <w:t>ACR)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Foreman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CAT C certifying staff.</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CAT B1 certifying staff.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10.10</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bCs/>
          <w:sz w:val="26"/>
          <w:szCs w:val="26"/>
        </w:rPr>
        <w:t xml:space="preserve">Which </w:t>
      </w:r>
      <w:r w:rsidRPr="00434A7F">
        <w:rPr>
          <w:rFonts w:ascii="Times New Roman" w:hAnsi="Times New Roman"/>
          <w:sz w:val="26"/>
          <w:szCs w:val="26"/>
        </w:rPr>
        <w:t>statement</w:t>
      </w:r>
      <w:r w:rsidRPr="00BC3BF7">
        <w:rPr>
          <w:rFonts w:ascii="Times New Roman" w:hAnsi="Times New Roman" w:cs="Times New Roman"/>
          <w:bCs/>
          <w:sz w:val="26"/>
          <w:szCs w:val="26"/>
        </w:rPr>
        <w:t xml:space="preserve"> below is correct?  </w:t>
      </w:r>
      <w:r w:rsidRPr="00BC3BF7">
        <w:rPr>
          <w:rFonts w:ascii="Times New Roman" w:hAnsi="Times New Roman" w:cs="Times New Roman"/>
          <w:sz w:val="26"/>
          <w:szCs w:val="26"/>
        </w:rPr>
        <w:t xml:space="preserve">(B; C; QC; AUD; </w:t>
      </w:r>
      <w:r w:rsidRPr="00BC3BF7">
        <w:rPr>
          <w:rFonts w:ascii="Times New Roman" w:hAnsi="Times New Roman"/>
          <w:sz w:val="26"/>
          <w:szCs w:val="26"/>
        </w:rPr>
        <w:t xml:space="preserve">INV; PP; </w:t>
      </w:r>
      <w:r>
        <w:rPr>
          <w:rFonts w:ascii="Times New Roman" w:hAnsi="Times New Roman" w:cs="Times New Roman"/>
          <w:sz w:val="26"/>
          <w:szCs w:val="26"/>
        </w:rPr>
        <w:t>ACR;</w:t>
      </w:r>
      <w:r w:rsidRPr="00BC3BF7">
        <w:rPr>
          <w:rFonts w:ascii="Times New Roman" w:hAnsi="Times New Roman" w:cs="Times New Roman"/>
          <w:sz w:val="26"/>
          <w:szCs w:val="26"/>
        </w:rPr>
        <w:t xml:space="preserve"> CAB; IFE)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bCs/>
          <w:sz w:val="26"/>
          <w:szCs w:val="26"/>
        </w:rPr>
        <w:t xml:space="preserve">a. For </w:t>
      </w:r>
      <w:bookmarkStart w:id="8" w:name="_Hlk98404165"/>
      <w:r w:rsidRPr="00BC3BF7">
        <w:rPr>
          <w:rFonts w:ascii="Times New Roman" w:hAnsi="Times New Roman" w:cs="Times New Roman"/>
          <w:sz w:val="26"/>
          <w:szCs w:val="26"/>
        </w:rPr>
        <w:t>the preliminary inspection</w:t>
      </w:r>
      <w:r w:rsidRPr="00BC3BF7">
        <w:t xml:space="preserve"> </w:t>
      </w:r>
      <w:r w:rsidRPr="00BC3BF7">
        <w:rPr>
          <w:rFonts w:ascii="Times New Roman" w:hAnsi="Times New Roman" w:cs="Times New Roman"/>
          <w:bCs/>
          <w:sz w:val="26"/>
          <w:szCs w:val="26"/>
        </w:rPr>
        <w:t>in</w:t>
      </w:r>
      <w:bookmarkEnd w:id="8"/>
      <w:r w:rsidRPr="00BC3BF7">
        <w:rPr>
          <w:rFonts w:ascii="Times New Roman" w:hAnsi="Times New Roman" w:cs="Times New Roman"/>
          <w:bCs/>
          <w:sz w:val="26"/>
          <w:szCs w:val="26"/>
        </w:rPr>
        <w:t xml:space="preserve"> base maintenance, a</w:t>
      </w:r>
      <w:r w:rsidRPr="00BC3BF7">
        <w:rPr>
          <w:rFonts w:ascii="Times New Roman" w:hAnsi="Times New Roman" w:cs="Times New Roman"/>
          <w:sz w:val="26"/>
          <w:szCs w:val="26"/>
        </w:rPr>
        <w:t>ll finding found shall be documented on Preliminary Inspection Finding List (VAECO Form 6002) and verified by C/S CAT C. Then it is forwarded to production planner for raising NRC according to customer acceptance by contract or by the customer representative.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w:t>
      </w:r>
      <w:r w:rsidRPr="00BC3BF7">
        <w:rPr>
          <w:rFonts w:ascii="Times New Roman" w:hAnsi="Times New Roman" w:cs="Times New Roman"/>
          <w:bCs/>
          <w:sz w:val="26"/>
          <w:szCs w:val="26"/>
        </w:rPr>
        <w:t xml:space="preserve">For </w:t>
      </w:r>
      <w:r w:rsidRPr="00BC3BF7">
        <w:rPr>
          <w:rFonts w:ascii="Times New Roman" w:hAnsi="Times New Roman" w:cs="Times New Roman"/>
          <w:sz w:val="26"/>
          <w:szCs w:val="26"/>
        </w:rPr>
        <w:t>the preliminary inspection</w:t>
      </w:r>
      <w:r w:rsidRPr="00BC3BF7">
        <w:t xml:space="preserve"> </w:t>
      </w:r>
      <w:r w:rsidRPr="00BC3BF7">
        <w:rPr>
          <w:rFonts w:ascii="Times New Roman" w:hAnsi="Times New Roman" w:cs="Times New Roman"/>
          <w:bCs/>
          <w:sz w:val="26"/>
          <w:szCs w:val="26"/>
        </w:rPr>
        <w:t>in base maintenance, a</w:t>
      </w:r>
      <w:r w:rsidRPr="00BC3BF7">
        <w:rPr>
          <w:rFonts w:ascii="Times New Roman" w:hAnsi="Times New Roman" w:cs="Times New Roman"/>
          <w:sz w:val="26"/>
          <w:szCs w:val="26"/>
        </w:rPr>
        <w:t>ll finding found shall be documented on Preliminary Inspection Finding List (VAECO Form 6002) by the C/S CAT C. Then it is forwarded to production planner for raising NRC according to customer acceptance by contract or by the customer representative.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bCs/>
          <w:sz w:val="26"/>
          <w:szCs w:val="26"/>
        </w:rPr>
        <w:t xml:space="preserve">*c. For </w:t>
      </w:r>
      <w:r w:rsidRPr="00BC3BF7">
        <w:rPr>
          <w:rFonts w:ascii="Times New Roman" w:hAnsi="Times New Roman" w:cs="Times New Roman"/>
          <w:sz w:val="26"/>
          <w:szCs w:val="26"/>
        </w:rPr>
        <w:t>the preliminary inspection</w:t>
      </w:r>
      <w:r w:rsidRPr="00BC3BF7">
        <w:t xml:space="preserve"> </w:t>
      </w:r>
      <w:r w:rsidRPr="00BC3BF7">
        <w:rPr>
          <w:rFonts w:ascii="Times New Roman" w:hAnsi="Times New Roman" w:cs="Times New Roman"/>
          <w:bCs/>
          <w:sz w:val="26"/>
          <w:szCs w:val="26"/>
        </w:rPr>
        <w:t>in base maintenance, a</w:t>
      </w:r>
      <w:r w:rsidRPr="00BC3BF7">
        <w:rPr>
          <w:rFonts w:ascii="Times New Roman" w:hAnsi="Times New Roman" w:cs="Times New Roman"/>
          <w:sz w:val="26"/>
          <w:szCs w:val="26"/>
        </w:rPr>
        <w:t>ll finding found shall be documented on Preliminary Inspection Finding List (VAECO Form 6002) by the authorized inspection staff and verified by C/S CAT C. Then it is forwarded to production planner for raising NRC according to customer acceptance by contract or by the customer representative.</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Ref. SOP 4</w:t>
      </w:r>
      <w:r w:rsidRPr="00BC3BF7">
        <w:rPr>
          <w:rFonts w:ascii="Times New Roman" w:hAnsi="Times New Roman" w:cs="Times New Roman"/>
          <w:bCs/>
          <w:sz w:val="26"/>
          <w:szCs w:val="26"/>
        </w:rPr>
        <w:t>.1.7.2</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statement below </w:t>
      </w:r>
      <w:r w:rsidRPr="00434A7F">
        <w:rPr>
          <w:rFonts w:ascii="Times New Roman" w:hAnsi="Times New Roman" w:cs="Times New Roman"/>
          <w:bCs/>
          <w:sz w:val="26"/>
          <w:szCs w:val="26"/>
        </w:rPr>
        <w:t>is</w:t>
      </w:r>
      <w:r w:rsidRPr="00BC3BF7">
        <w:rPr>
          <w:rFonts w:ascii="Times New Roman" w:hAnsi="Times New Roman" w:cs="Times New Roman"/>
          <w:sz w:val="26"/>
          <w:szCs w:val="26"/>
        </w:rPr>
        <w:t xml:space="preserve"> correct for content of override policy? (A; B; C; QC; AUD; </w:t>
      </w:r>
      <w:r w:rsidRPr="00BC3BF7">
        <w:rPr>
          <w:rFonts w:ascii="Times New Roman" w:hAnsi="Times New Roman"/>
          <w:sz w:val="26"/>
          <w:szCs w:val="26"/>
        </w:rPr>
        <w:t xml:space="preserve">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When a conflict occurs during course of inspection, under no circumstances shall maintenance staff override decision of an authorized inspection staff.</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 xml:space="preserve">b. When a conflict occurs during course of inspection, QC manager can override decision of an authorized inspection staff in case of Specification Misinterpretation, Specification Unavailability, or Specification Deficiency or Inadequacy; And for any conflict that cannot be solved,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 will give final decision.</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*c. When a conflict occurs during course of inspection, under no circumstances shall maintenance staff override decision of an authorized inspection staff; QC manager can override decision of an authorized inspection staff in case of Specification Misinterpretation, Specification Unavailability, or Specification Deficiency or Inadequacy; And for any conflict that cannot be solved,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 will give final decision.</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r w:rsidRPr="00BC3BF7">
        <w:rPr>
          <w:rFonts w:ascii="Times New Roman" w:hAnsi="Times New Roman" w:cs="Times New Roman"/>
          <w:bCs/>
          <w:sz w:val="26"/>
          <w:szCs w:val="26"/>
        </w:rPr>
        <w:t>Ref. SOP 4.1.6</w:t>
      </w:r>
    </w:p>
    <w:p w:rsidR="00F90A65" w:rsidRPr="00BC3BF7" w:rsidRDefault="00F90A65" w:rsidP="00F90A65">
      <w:pPr>
        <w:autoSpaceDE w:val="0"/>
        <w:autoSpaceDN w:val="0"/>
        <w:adjustRightInd w:val="0"/>
        <w:spacing w:after="0" w:line="240" w:lineRule="auto"/>
        <w:rPr>
          <w:rFonts w:ascii="Times New Roman" w:hAnsi="Times New Roman" w:cs="Times New Roman"/>
          <w:bCs/>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eastAsia="Times New Roman" w:hAnsi="Times New Roman" w:cs="Times New Roman"/>
          <w:sz w:val="26"/>
          <w:szCs w:val="26"/>
        </w:rPr>
        <w:t xml:space="preserve">Critical maintenance </w:t>
      </w:r>
      <w:r w:rsidRPr="00434A7F">
        <w:rPr>
          <w:rFonts w:ascii="Times New Roman" w:hAnsi="Times New Roman" w:cs="Times New Roman"/>
          <w:bCs/>
          <w:sz w:val="26"/>
          <w:szCs w:val="26"/>
        </w:rPr>
        <w:t>task</w:t>
      </w:r>
      <w:r w:rsidRPr="00BC3BF7">
        <w:rPr>
          <w:rFonts w:ascii="Times New Roman" w:eastAsia="Times New Roman" w:hAnsi="Times New Roman" w:cs="Times New Roman"/>
          <w:sz w:val="26"/>
          <w:szCs w:val="26"/>
        </w:rPr>
        <w:t xml:space="preserve"> type 1 is:?</w:t>
      </w:r>
      <w:r w:rsidRPr="00BC3BF7">
        <w:rPr>
          <w:rFonts w:ascii="Times New Roman" w:hAnsi="Times New Roman" w:cs="Times New Roman"/>
          <w:sz w:val="26"/>
          <w:szCs w:val="26"/>
        </w:rPr>
        <w:t xml:space="preserve"> (A; B; C; QC; AUD; </w:t>
      </w:r>
      <w:r w:rsidRPr="00BC3BF7">
        <w:rPr>
          <w:rFonts w:ascii="Times New Roman" w:hAnsi="Times New Roman"/>
          <w:sz w:val="26"/>
          <w:szCs w:val="26"/>
        </w:rPr>
        <w:t xml:space="preserve">INV; PP; MP; CMP; EE;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maintenance task that involve the assembly or any disturbance of a system or any part on an aircraft that, if errors occurred, could endanger the flight safety (sometime called flight safety sensitive maintenance task).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 maintenance task involving some element of removal/disassembly and installation/ reassembly of several components of the same type fitted to more than one system, a failure of which could have an impact on safety, on the same aircraft during a particular maintenance check.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eastAsia="Times New Roman" w:hAnsi="Times New Roman" w:cs="Times New Roman"/>
          <w:sz w:val="26"/>
          <w:szCs w:val="26"/>
        </w:rPr>
        <w:t xml:space="preserve">Critical </w:t>
      </w:r>
      <w:r w:rsidRPr="00434A7F">
        <w:rPr>
          <w:rFonts w:ascii="Times New Roman" w:hAnsi="Times New Roman" w:cs="Times New Roman"/>
          <w:bCs/>
          <w:sz w:val="26"/>
          <w:szCs w:val="26"/>
        </w:rPr>
        <w:t>maintenance</w:t>
      </w:r>
      <w:r w:rsidRPr="00BC3BF7">
        <w:rPr>
          <w:rFonts w:ascii="Times New Roman" w:eastAsia="Times New Roman" w:hAnsi="Times New Roman" w:cs="Times New Roman"/>
          <w:sz w:val="26"/>
          <w:szCs w:val="26"/>
        </w:rPr>
        <w:t xml:space="preserve"> task type 2 is:?</w:t>
      </w:r>
      <w:r w:rsidRPr="00BC3BF7">
        <w:rPr>
          <w:rFonts w:ascii="Times New Roman" w:hAnsi="Times New Roman" w:cs="Times New Roman"/>
          <w:sz w:val="26"/>
          <w:szCs w:val="26"/>
        </w:rPr>
        <w:t xml:space="preserve">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PP; CMP; MP; EE;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An inspection first made by an authorised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maintenance task involving some element of removal/disassembly and installation/ reassembly of several components of the same type fitted to more than one system, a failure of which could have an impact on safety, on the same aircraft during a particular maintenance check.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 maintenance task that involve the assembly or any disturbance of a system or any part on an aircraft that, if errors occurred, could endanger the flight safety (sometime called flight safety sensitive maintenance task).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eastAsia="Times New Roman" w:hAnsi="Times New Roman" w:cs="Times New Roman"/>
          <w:sz w:val="26"/>
          <w:szCs w:val="26"/>
        </w:rPr>
        <w:t>Independence inspection is:?</w:t>
      </w:r>
      <w:r w:rsidRPr="00BC3BF7">
        <w:rPr>
          <w:rFonts w:ascii="Times New Roman" w:hAnsi="Times New Roman" w:cs="Times New Roman"/>
          <w:sz w:val="26"/>
          <w:szCs w:val="26"/>
        </w:rPr>
        <w:t xml:space="preserve"> (A; B; C; QC; AUD; </w:t>
      </w:r>
      <w:r w:rsidRPr="00BC3BF7">
        <w:rPr>
          <w:rFonts w:ascii="Times New Roman" w:hAnsi="Times New Roman"/>
          <w:sz w:val="26"/>
          <w:szCs w:val="26"/>
        </w:rPr>
        <w:t xml:space="preserve">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A maintenance task involving some element of removal/disassembly and installation/ reassembly of several components of the same type fitted to more than one system, a failure of which could have an impact on safety, on the same aircraft during a particular maintenance check.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maintenance task that involve the assembly or any disturbance of a system or any part on an aircraft that, if errors occurred, could endanger the flight safety (sometime called flight safety sensitive maintenance task).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hAnsi="Times New Roman" w:cs="Times New Roman"/>
          <w:sz w:val="26"/>
          <w:szCs w:val="26"/>
        </w:rPr>
        <w:t xml:space="preserve">A </w:t>
      </w:r>
      <w:r w:rsidRPr="00434A7F">
        <w:rPr>
          <w:rFonts w:ascii="Times New Roman" w:eastAsia="Times New Roman" w:hAnsi="Times New Roman" w:cs="Times New Roman"/>
          <w:sz w:val="26"/>
          <w:szCs w:val="26"/>
        </w:rPr>
        <w:t>maintenance</w:t>
      </w:r>
      <w:r w:rsidRPr="00BC3BF7">
        <w:rPr>
          <w:rFonts w:ascii="Times New Roman" w:hAnsi="Times New Roman" w:cs="Times New Roman"/>
          <w:sz w:val="26"/>
          <w:szCs w:val="26"/>
        </w:rPr>
        <w:t xml:space="preserve"> task involving some element of removal/disassembly and installation/ reassembly of several components of the same type fitted to more than one system, a failure of which could have an impact on safety, on the same aircraft during a particular maintenance check. – This is the definition of which task type below?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PP; CMP; MP; EE;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Critical maintenance task type 1.</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Critical maintenance task type 2.</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Independence inspection.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hAnsi="Times New Roman" w:cs="Times New Roman"/>
          <w:sz w:val="26"/>
          <w:szCs w:val="26"/>
        </w:rPr>
        <w:t xml:space="preserve">A maintenance task that involve the assembly or any disturbance of a system or any part on an aircraft that, if errors occurred, could endanger the flight safety (sometime called flight safety sensitive maintenance task). – This is the definition of which task type below?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PP; CMP; MP; EE;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Critical maintenance task type 1.</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Critical maintenance task type 2.</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Independence inspection.</w:t>
      </w:r>
    </w:p>
    <w:p w:rsidR="00F90A65"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eastAsia="Times New Roman" w:hAnsi="Times New Roman" w:cs="Times New Roman"/>
          <w:sz w:val="26"/>
          <w:szCs w:val="26"/>
        </w:rPr>
      </w:pPr>
      <w:r w:rsidRPr="00BC3BF7">
        <w:rPr>
          <w:rFonts w:ascii="Times New Roman" w:hAnsi="Times New Roman" w:cs="Times New Roman"/>
          <w:sz w:val="26"/>
          <w:szCs w:val="26"/>
        </w:rPr>
        <w:t xml:space="preserve">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 – This is the definition of which task type below?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Critical maintenance task type 1.</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Critical maintenance task type 2.</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Independence inspection.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lastRenderedPageBreak/>
        <w:t xml:space="preserve">Maintenance items (routine maintenance work or non-routine maintenance work), if not properly performed or if improper parts or materials are used, that could result in a failure, malfunction, or defect endangering the safe operations of the aircraft. These maintenance items need to be inspected by a specific inspector who is authorized by customer and doesn’t implement this task. – This is the definition of which item below?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PP; CMP; MP; EE; </w:t>
      </w:r>
      <w:r>
        <w:rPr>
          <w:rFonts w:ascii="Times New Roman" w:hAnsi="Times New Roman" w:cs="Times New Roman"/>
          <w:sz w:val="26"/>
          <w:szCs w:val="26"/>
        </w:rPr>
        <w:t>ACR;</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RII (Required inspection items)</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Independent inspection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Critical task type 2.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to determine maintenance items are RII?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PP; CMP; MP; EE; </w:t>
      </w:r>
      <w:r>
        <w:rPr>
          <w:rFonts w:ascii="Times New Roman" w:hAnsi="Times New Roman" w:cs="Times New Roman"/>
          <w:sz w:val="26"/>
          <w:szCs w:val="26"/>
        </w:rPr>
        <w:t>ACR;</w:t>
      </w:r>
      <w:r w:rsidRPr="00BC3BF7">
        <w:rPr>
          <w:rFonts w:ascii="Times New Roman" w:hAnsi="Times New Roman" w:cs="Times New Roman"/>
          <w:sz w:val="26"/>
          <w:szCs w:val="26"/>
        </w:rPr>
        <w:t xml:space="preserve"> STR)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EGD</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Customer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bookmarkStart w:id="9" w:name="_Hlk98406883"/>
      <w:bookmarkStart w:id="10" w:name="_Hlk98407257"/>
      <w:r w:rsidRPr="00BC3BF7">
        <w:rPr>
          <w:rFonts w:ascii="Times New Roman" w:hAnsi="Times New Roman" w:cs="Times New Roman"/>
          <w:sz w:val="26"/>
          <w:szCs w:val="26"/>
        </w:rPr>
        <w:t>Customer/Maintenance centers/ EGD/ MCC</w:t>
      </w:r>
      <w:bookmarkEnd w:id="9"/>
      <w:bookmarkEnd w:id="10"/>
      <w:r w:rsidRPr="00BC3BF7">
        <w:rPr>
          <w:rFonts w:ascii="Times New Roman" w:hAnsi="Times New Roman" w:cs="Times New Roman"/>
          <w:sz w:val="26"/>
          <w:szCs w:val="26"/>
        </w:rPr>
        <w:t xml:space="preserve">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4.5.3</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need to do in case Maintenance centers/ EGD/ MCC cannot determine maintenance items are RII as requirements in customer procedure?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PP; CMP; MP; EE; </w:t>
      </w:r>
      <w:r>
        <w:rPr>
          <w:rFonts w:ascii="Times New Roman" w:hAnsi="Times New Roman" w:cs="Times New Roman"/>
          <w:sz w:val="26"/>
          <w:szCs w:val="26"/>
        </w:rPr>
        <w:t>ACR;</w:t>
      </w:r>
      <w:r w:rsidRPr="00BC3BF7">
        <w:rPr>
          <w:rFonts w:ascii="Times New Roman" w:hAnsi="Times New Roman" w:cs="Times New Roman"/>
          <w:sz w:val="26"/>
          <w:szCs w:val="26"/>
        </w:rPr>
        <w:t xml:space="preserve"> STR)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Maintenance centers/ EGD/ MCC will skip the determination and continue the work as normal task.</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Maintenance centers/ EGD/ MCC will inform BPD to work with customer to get an official confirmation.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MCC will inform BPD to work with customer to get an official confirmation.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RII tasks are identified by which of information bellow?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PP; CMP; MP; EE; </w:t>
      </w:r>
      <w:r>
        <w:rPr>
          <w:rFonts w:ascii="Times New Roman" w:hAnsi="Times New Roman" w:cs="Times New Roman"/>
          <w:sz w:val="26"/>
          <w:szCs w:val="26"/>
        </w:rPr>
        <w:t>ACR;</w:t>
      </w:r>
      <w:r w:rsidRPr="00BC3BF7">
        <w:rPr>
          <w:rFonts w:ascii="Times New Roman" w:hAnsi="Times New Roman" w:cs="Times New Roman"/>
          <w:sz w:val="26"/>
          <w:szCs w:val="26"/>
        </w:rPr>
        <w:t xml:space="preserve"> STR)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Is stamped with “RII” at the right upper corner on the first page of maintenance document.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Is marked with “RII” next to RII items;</w:t>
      </w:r>
      <w:bookmarkStart w:id="11" w:name="_Hlk98406543"/>
      <w:r w:rsidRPr="00BC3BF7">
        <w:rPr>
          <w:rFonts w:ascii="Times New Roman" w:hAnsi="Times New Roman" w:cs="Times New Roman"/>
          <w:sz w:val="26"/>
          <w:szCs w:val="26"/>
        </w:rPr>
        <w:t xml:space="preserve"> and there is an item “Refer to Item…. Inspected following Customer (VNA/VJC/JPA/K6/KE…) RII procedures” at the end of the EO/ SRO/ WO/ NRC or right below each item marked with “RII”.</w:t>
      </w:r>
      <w:bookmarkEnd w:id="11"/>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If there is any finding during inspection of RII, the RII inspector will require the authorized staff who accomplished the item(s) to rework then re-inspect for those items until satisfied. – This is requirement of which term below?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w:t>
      </w:r>
      <w:r w:rsidRPr="00BC3BF7">
        <w:rPr>
          <w:rFonts w:ascii="Times New Roman" w:hAnsi="Times New Roman"/>
          <w:sz w:val="26"/>
          <w:szCs w:val="26"/>
        </w:rPr>
        <w:t xml:space="preserve">INV; PP; CMP; MP; EE; </w:t>
      </w:r>
      <w:r w:rsidRPr="00BC3BF7">
        <w:rPr>
          <w:rFonts w:ascii="Times New Roman" w:hAnsi="Times New Roman" w:cs="Times New Roman"/>
          <w:sz w:val="26"/>
          <w:szCs w:val="26"/>
        </w:rPr>
        <w:t>AUD; ACR)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Buy back</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Override policy.</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these answers are not correct.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How to complete the maintenance document in the case that buy-back is required?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PP; </w:t>
      </w:r>
      <w:r w:rsidRPr="00BC3BF7">
        <w:rPr>
          <w:rFonts w:ascii="Times New Roman" w:hAnsi="Times New Roman" w:cs="Times New Roman"/>
          <w:sz w:val="26"/>
          <w:szCs w:val="26"/>
        </w:rPr>
        <w:t>ACR)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RII inspector notes “Buy-back required” in the description / work performed / work description / work requirement block of the respective Task card / WO / NRC/ EO and report to certifying staff CAT C for monitoring.</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RII inspector notes “Buy-back required” in the description / work performed / work description / work requirement block of the respective Task card / WO / NRC/ EO and raise a JC/NRCC Form (in base maintenance) or a new technical log entry (in line maintenance)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for the rework and re-performance of RII inspection.</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The RII inspector notes “Buy-back required” in the description / work performed / work description / work requirement block of the respective Task card / WO / NRC/ EO and handover to the respective maintenance staff.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Can a person who is not a RII inspector perform inspection RII task?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w:t>
      </w:r>
      <w:r w:rsidRPr="00BC3BF7">
        <w:rPr>
          <w:rFonts w:ascii="Times New Roman" w:hAnsi="Times New Roman" w:cs="Times New Roman"/>
          <w:sz w:val="26"/>
          <w:szCs w:val="26"/>
        </w:rPr>
        <w:t>ACR)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Yes</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Yes, If Maintenance centers do not have enough RII inspector to perform RII tasks and he/she is in the list of proposed RII inspectors created by respective maintenance centers. </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type of re-certifying certificate to be issued to declare the serviceability of removed components / parts from the aircraft/ aircraft component?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PP; MP; CMP; </w:t>
      </w:r>
      <w:r>
        <w:rPr>
          <w:rFonts w:ascii="Times New Roman" w:hAnsi="Times New Roman" w:cs="Times New Roman"/>
          <w:sz w:val="26"/>
          <w:szCs w:val="26"/>
        </w:rPr>
        <w:t>ACR;</w:t>
      </w:r>
      <w:r w:rsidRPr="00BC3BF7">
        <w:rPr>
          <w:rFonts w:ascii="Times New Roman" w:hAnsi="Times New Roman" w:cs="Times New Roman"/>
          <w:sz w:val="26"/>
          <w:szCs w:val="26"/>
        </w:rPr>
        <w:t xml:space="preserve"> WS; SI; </w:t>
      </w:r>
      <w:r>
        <w:rPr>
          <w:rFonts w:ascii="Times New Roman" w:hAnsi="Times New Roman" w:cs="Times New Roman"/>
          <w:sz w:val="26"/>
          <w:szCs w:val="26"/>
        </w:rPr>
        <w:t>MAP; 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VAECO Form 5001;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CAAV Form 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type of certificate specified in the WO based on customer demands (official letter, telex, service order) if requested by customer or based on the actual condition as follows:</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VAECO Form 5001;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CAAV Form 1;</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  FAA 8130-3 (only applicable on U.S registered aircraft).</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10.10</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To avoid the effects of humidity, temperature, contamination and damage, part and material will be: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Kept in normal condition.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Preserved in accordance with the manufacturer’s requirements or applicable industrial standards.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Preserved in store without any specific requirement.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C 9.3.1.3 or RSM P2 C 9.3.1.3 or EASA MOE P2 2.3.1.1 (5)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To assure safety and security, part and material will be: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Accessed by any personnel.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Kept in quarantine store.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Secured to prevent unauthorized access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C 9.3.1.4 or RSM P2 C9 9.3.1.4 (EASA MOE P2 2.3.1not mention require “secured to prevent unauthorized access”)</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Which software system is used to control part and material provided by Vietnam Airlines? (AUD; </w:t>
      </w:r>
      <w:r w:rsidRPr="007157BC">
        <w:rPr>
          <w:rFonts w:ascii="Times New Roman" w:hAnsi="Times New Roman"/>
          <w:color w:val="000000" w:themeColor="text1"/>
          <w:sz w:val="26"/>
          <w:szCs w:val="26"/>
        </w:rPr>
        <w:t xml:space="preserve">INV; PP; CMP; MP; </w:t>
      </w:r>
      <w:r w:rsidRPr="007157BC">
        <w:rPr>
          <w:rFonts w:ascii="Times New Roman" w:hAnsi="Times New Roman" w:cs="Times New Roman"/>
          <w:color w:val="000000" w:themeColor="text1"/>
          <w:sz w:val="26"/>
          <w:szCs w:val="26"/>
        </w:rPr>
        <w:t xml:space="preserve">A; B; C; </w:t>
      </w:r>
      <w:r w:rsidRPr="005D2FE2">
        <w:rPr>
          <w:rFonts w:ascii="Times New Roman" w:hAnsi="Times New Roman" w:cs="Times New Roman"/>
          <w:sz w:val="26"/>
          <w:szCs w:val="26"/>
        </w:rPr>
        <w:t>QM;</w:t>
      </w:r>
      <w:r w:rsidRPr="007157BC">
        <w:rPr>
          <w:rFonts w:ascii="Times New Roman" w:hAnsi="Times New Roman" w:cs="Times New Roman"/>
          <w:color w:val="000000" w:themeColor="text1"/>
          <w:sz w:val="26"/>
          <w:szCs w:val="26"/>
        </w:rPr>
        <w:t xml:space="preserve"> SI; </w:t>
      </w:r>
      <w:r>
        <w:rPr>
          <w:rFonts w:ascii="Times New Roman" w:hAnsi="Times New Roman" w:cs="Times New Roman"/>
          <w:sz w:val="26"/>
          <w:szCs w:val="26"/>
        </w:rPr>
        <w:t xml:space="preserve">MAP; </w:t>
      </w:r>
      <w:r w:rsidRPr="007157BC">
        <w:rPr>
          <w:rFonts w:ascii="Times New Roman" w:hAnsi="Times New Roman" w:cs="Times New Roman"/>
          <w:color w:val="000000" w:themeColor="text1"/>
          <w:sz w:val="26"/>
          <w:szCs w:val="26"/>
        </w:rPr>
        <w:t>WS; NDT</w:t>
      </w:r>
      <w:r>
        <w:rPr>
          <w:rFonts w:ascii="Times New Roman" w:hAnsi="Times New Roman" w:cs="Times New Roman"/>
          <w:color w:val="000000" w:themeColor="text1"/>
          <w:sz w:val="26"/>
          <w:szCs w:val="26"/>
        </w:rPr>
        <w:t>; TOC</w:t>
      </w:r>
      <w:r w:rsidRPr="007157BC">
        <w:rPr>
          <w:rFonts w:ascii="Times New Roman" w:hAnsi="Times New Roman" w:cs="Times New Roman"/>
          <w:color w:val="000000" w:themeColor="text1"/>
          <w:sz w:val="26"/>
          <w:szCs w:val="26"/>
        </w:rPr>
        <w:t>)</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Aircraft Maintenance and Operational Support (AMOS).</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b. Other software system than AMOS. </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All of these answers are correct.</w:t>
      </w:r>
    </w:p>
    <w:p w:rsidR="00F90A65" w:rsidRPr="007157BC" w:rsidRDefault="00F90A65" w:rsidP="00F90A65">
      <w:pPr>
        <w:spacing w:after="0" w:line="240" w:lineRule="auto"/>
        <w:rPr>
          <w:rFonts w:ascii="Times New Roman" w:hAnsi="Times New Roman" w:cs="Times New Roman"/>
          <w:color w:val="FF0000"/>
          <w:sz w:val="26"/>
          <w:szCs w:val="26"/>
        </w:rPr>
      </w:pPr>
      <w:r w:rsidRPr="007157BC">
        <w:rPr>
          <w:rFonts w:ascii="Times New Roman" w:hAnsi="Times New Roman" w:cs="Times New Roman"/>
          <w:color w:val="000000" w:themeColor="text1"/>
          <w:sz w:val="26"/>
          <w:szCs w:val="26"/>
        </w:rPr>
        <w:t>Ref.: MOE Phần 2 Chương 9.3.2.1 or RSM P2 C 9.3.2.1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statement is true?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Pr>
          <w:rFonts w:ascii="Times New Roman" w:hAnsi="Times New Roman" w:cs="Times New Roman"/>
          <w:sz w:val="26"/>
          <w:szCs w:val="26"/>
        </w:rPr>
        <w:t xml:space="preserve"> SI; MAP; WS; NDT</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Serviceable part and material always must be separated with unserviceable part and material.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Serviceable part and material can be kept in the same place with unserviceable part and material provided they are attached with identifying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Serviceable part and material can be kept in the same place with unserviceable part and material.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C 9.3.1.2 or RSM P2 C 9.3.1.2 or EASA MOE P2 2.3.1.1 (1)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tag is used to identify serviceable status of rotable part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Consumable Release Tag (VAECO Form 0008)</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Serviceable Tag for Rotable Parts (VAECO Form 0005/Left hand section)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Unserviceable Tag for Rotable Part (VAECO Form 0005/Right hand section)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MOE P2 C 9.3.3.1 or RSM P2 C 9.3.3.1 or EASA MOE P2 2.3.2 (1)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dispatch individual item from a batch of consumable part/ materials which tag shall be attached with individual item.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Consumable Release Tag (VAECO Form 0008)</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Serviceable Tag for Expendable/Consumable (VAECO Form 0007).</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Identification Tag (VAECO Form 0003).</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MOE P2 C 9.3.3.4 or RSM P2 C 9.3.3.4 or EASA MOE P2 2.3.2 (2) </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lastRenderedPageBreak/>
        <w:t xml:space="preserve">The expiry </w:t>
      </w:r>
      <w:r w:rsidRPr="00434A7F">
        <w:rPr>
          <w:rFonts w:ascii="Times New Roman" w:hAnsi="Times New Roman" w:cs="Times New Roman"/>
          <w:sz w:val="26"/>
          <w:szCs w:val="26"/>
        </w:rPr>
        <w:t>date</w:t>
      </w:r>
      <w:r w:rsidRPr="007157BC">
        <w:rPr>
          <w:rFonts w:ascii="Times New Roman" w:hAnsi="Times New Roman" w:cs="Times New Roman"/>
          <w:color w:val="000000" w:themeColor="text1"/>
          <w:sz w:val="26"/>
          <w:szCs w:val="26"/>
        </w:rPr>
        <w:t xml:space="preserve"> of part/ material shall be defined based on: (AUD; </w:t>
      </w:r>
      <w:r w:rsidRPr="007157BC">
        <w:rPr>
          <w:rFonts w:ascii="Times New Roman" w:hAnsi="Times New Roman"/>
          <w:color w:val="000000" w:themeColor="text1"/>
          <w:sz w:val="26"/>
          <w:szCs w:val="26"/>
        </w:rPr>
        <w:t xml:space="preserve">INV; </w:t>
      </w:r>
      <w:r w:rsidRPr="007157BC">
        <w:rPr>
          <w:rFonts w:ascii="Times New Roman" w:hAnsi="Times New Roman" w:cs="Times New Roman"/>
          <w:color w:val="000000" w:themeColor="text1"/>
          <w:sz w:val="26"/>
          <w:szCs w:val="26"/>
        </w:rPr>
        <w:t xml:space="preserve">A; B; C; </w:t>
      </w:r>
      <w:r w:rsidRPr="005D2FE2">
        <w:rPr>
          <w:rFonts w:ascii="Times New Roman" w:hAnsi="Times New Roman" w:cs="Times New Roman"/>
          <w:sz w:val="26"/>
          <w:szCs w:val="26"/>
        </w:rPr>
        <w:t>QM;</w:t>
      </w:r>
      <w:r>
        <w:rPr>
          <w:rFonts w:ascii="Times New Roman" w:hAnsi="Times New Roman" w:cs="Times New Roman"/>
          <w:color w:val="000000" w:themeColor="text1"/>
          <w:sz w:val="26"/>
          <w:szCs w:val="26"/>
        </w:rPr>
        <w:t xml:space="preserve"> SI; </w:t>
      </w:r>
      <w:r>
        <w:rPr>
          <w:rFonts w:ascii="Times New Roman" w:hAnsi="Times New Roman" w:cs="Times New Roman"/>
          <w:sz w:val="26"/>
          <w:szCs w:val="26"/>
        </w:rPr>
        <w:t xml:space="preserve">MAP; </w:t>
      </w:r>
      <w:r>
        <w:rPr>
          <w:rFonts w:ascii="Times New Roman" w:hAnsi="Times New Roman" w:cs="Times New Roman"/>
          <w:color w:val="000000" w:themeColor="text1"/>
          <w:sz w:val="26"/>
          <w:szCs w:val="26"/>
        </w:rPr>
        <w:t>WS; NDT</w:t>
      </w:r>
      <w:r w:rsidRPr="007157BC">
        <w:rPr>
          <w:rFonts w:ascii="Times New Roman" w:hAnsi="Times New Roman" w:cs="Times New Roman"/>
          <w:color w:val="000000" w:themeColor="text1"/>
          <w:sz w:val="26"/>
          <w:szCs w:val="26"/>
        </w:rPr>
        <w:t>)</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Information in the AMOS only.</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Information from part/ material supplier.</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Information in the certificate/ document/ label from Manufacturer</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Ref.: MOE P2 C 9.3.5.1 or RSM P2 C 9.3.5.1 or EASA MOE P2 2.3.1.2 (1)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delivering part/ materials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deliverer (store personnel) will inspect the status and related documents for the item prior to delivery to assure serviceable items are made available.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receiver (maintenance personnel) will inspect status of the item and related documents for serviceability and sign in the spare request sheet or delivery/receiver book, acknowledging the receipt of a serviceable item.</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t>
      </w:r>
      <w:r w:rsidRPr="00BC3BF7">
        <w:rPr>
          <w:rFonts w:ascii="Times New Roman" w:hAnsi="Times New Roman"/>
          <w:sz w:val="26"/>
          <w:szCs w:val="26"/>
        </w:rPr>
        <w:t>All of these answers are correct.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 C 9.3.6.6 or RSM P2 C 9.3.6.6 or EASA MOE P2 2.2.3 and 2.3.3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will make decision and attach a tag to condemned part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Pr>
          <w:rFonts w:ascii="Times New Roman" w:hAnsi="Times New Roman" w:cs="Times New Roman"/>
          <w:sz w:val="26"/>
          <w:szCs w:val="26"/>
        </w:rPr>
        <w:t xml:space="preserve"> SI; MAP; WS; NDT</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Store inspector.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Aircraft certifying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A/C Inspection personnel.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9.14.6.1.b or EASA MOE P2 2.3.2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returning to store, materials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Will be accepted if materials are still in original packing and good condition.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Will be accepted in all cases.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Will be discarded.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9.7.6.7.1.a</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Single serviceable component can be ‘Robbed’ from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 xml:space="preserve">WS; AUD; MP; </w:t>
      </w:r>
      <w:r w:rsidRPr="00BC3BF7">
        <w:rPr>
          <w:rFonts w:ascii="Times New Roman" w:hAnsi="Times New Roman"/>
          <w:sz w:val="26"/>
          <w:szCs w:val="26"/>
        </w:rPr>
        <w:t>INV</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stocked serviceable Next Higher Assembly.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stocked Un-serviceable Next Higher Assembly.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mentioned cases are correct.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9.12.5.1.1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category of part does VAECO fabricate?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 VAECO is approved maintenance organization not production/ designed organization;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Category 3 parts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Category 2 parts in accordance with FAA Advisory Circular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4.24.2 or RSM &amp;QCM P2 C 9.4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Unserviceable part removed from an aircraft to be returned to VAECO Store must be attached with the following document: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w:t>
      </w:r>
      <w:r>
        <w:rPr>
          <w:rFonts w:ascii="Times New Roman" w:hAnsi="Times New Roman" w:cs="Times New Roman"/>
          <w:sz w:val="26"/>
          <w:szCs w:val="26"/>
        </w:rPr>
        <w:t>S</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Unserviceable tag; Technical-log page or NRC; applicable trouble shooting data such as: PFR/ OMM, Bite test.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Unserviceable tag; Technical-log page or NRC.</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Technical-log page or NRC; applicable trouble shooting data such as: PFR/ OMM, Bite test.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4.9.5.3 (4) or EASA MOE P2 2.19.3 (1)</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color w:val="000000" w:themeColor="text1"/>
          <w:sz w:val="26"/>
          <w:szCs w:val="26"/>
        </w:rPr>
      </w:pPr>
      <w:r w:rsidRPr="00434A7F">
        <w:rPr>
          <w:rFonts w:ascii="Times New Roman" w:hAnsi="Times New Roman" w:cs="Times New Roman"/>
          <w:sz w:val="26"/>
          <w:szCs w:val="26"/>
        </w:rPr>
        <w:t>Information</w:t>
      </w:r>
      <w:r w:rsidRPr="007157BC">
        <w:rPr>
          <w:rFonts w:ascii="Times New Roman" w:hAnsi="Times New Roman" w:cs="Times New Roman"/>
          <w:color w:val="000000" w:themeColor="text1"/>
          <w:sz w:val="26"/>
          <w:szCs w:val="26"/>
        </w:rPr>
        <w:t xml:space="preserve"> “remove/installation” of unserviceable part removed from VNA aircraft shall be updated into AMOS immediately and within 24 hours since the component is returned to store by (AUD; </w:t>
      </w:r>
      <w:r w:rsidRPr="007157BC">
        <w:rPr>
          <w:rFonts w:ascii="Times New Roman" w:hAnsi="Times New Roman"/>
          <w:color w:val="000000" w:themeColor="text1"/>
          <w:sz w:val="26"/>
          <w:szCs w:val="26"/>
        </w:rPr>
        <w:t xml:space="preserve">INV; PP; </w:t>
      </w:r>
      <w:r w:rsidRPr="007157BC">
        <w:rPr>
          <w:rFonts w:ascii="Times New Roman" w:hAnsi="Times New Roman" w:cs="Times New Roman"/>
          <w:color w:val="000000" w:themeColor="text1"/>
          <w:sz w:val="26"/>
          <w:szCs w:val="26"/>
        </w:rPr>
        <w:t>A; B; C; ACR)</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Technical Division staff.</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Logistics Center</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Business Planning Department.</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Ref.: SOP 4.9.5.6 (9)</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Materials have reached or exceeded their certified shelf-life limits: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16032E">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r>
        <w:rPr>
          <w:rFonts w:ascii="Times New Roman" w:hAnsi="Times New Roman" w:cs="Times New Roman"/>
          <w:sz w:val="26"/>
          <w:szCs w:val="26"/>
        </w:rPr>
        <w:t>;</w:t>
      </w:r>
      <w:r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must be tagged with Condemned Part Tag (VAECO Form 0009) by Store Inspector and transferred to Condemn Store.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must be transferred to another store in order to obtain the new self-life.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could be used if the material is still in good condition.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9.14.6 (1b) or EASA MOE P2 2.3.2 (9a)</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receiving control number (GRN) is: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used to control original certificates, documents of part/ materials;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issued by the manufacturer for controlling of part/ material;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approval number for supplier who provide the part/ material for VAECO.</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9.7.6.3.8.b or EASA MOE P2 2.2.3.1 (7)</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document is used to confirm serviceable status of component removed from A/C?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Identification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Serviceable tag.</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Re-certified certificate.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4.12.1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receive from VAECO main store, GRN and information of consumable material should be found base on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Serviceable tag (VAECO Form 0005).</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Consumable release Tag (VAECO Form 0008) or Serviceable Tag for Expendable/Consumable Item (VAECO Form 0007)</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Container of package of consumable spare part.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Form Manual</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requirement must be met during preservation of  Electrostatic Discharge Sensitive (ESDS) parts?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 xml:space="preserve">WS; </w:t>
      </w:r>
      <w:r w:rsidRPr="007157BC">
        <w:rPr>
          <w:rFonts w:ascii="Times New Roman" w:hAnsi="Times New Roman" w:cs="Times New Roman"/>
          <w:sz w:val="26"/>
          <w:szCs w:val="26"/>
        </w:rPr>
        <w:t>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To be stored in containers completely insulated from metal objects;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Be preserved in containers ATA-300;</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All of these answers are correct.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9.8.5.3.8.b or EASA MOE P2 2.3.1.3 (a)</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After removing from aircraft during maintenance an aircraft parts shall be identified by using: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t>
      </w:r>
      <w:r>
        <w:rPr>
          <w:rFonts w:ascii="Times New Roman" w:hAnsi="Times New Roman" w:cs="Times New Roman"/>
          <w:sz w:val="26"/>
          <w:szCs w:val="26"/>
        </w:rPr>
        <w:t xml:space="preserve">MAP; </w:t>
      </w:r>
      <w:r w:rsidRPr="00BC3BF7">
        <w:rPr>
          <w:rFonts w:ascii="Times New Roman" w:hAnsi="Times New Roman" w:cs="Times New Roman"/>
          <w:sz w:val="26"/>
          <w:szCs w:val="26"/>
        </w:rPr>
        <w:t>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Serviceable tag – left hand part (VAECO form 0005).</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Identification tag (VAECO form 0003).</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Un-serviceable tag – right hand part (VAECO form 0005).</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4.8.5.2 (2); RSM &amp;QCM P2 C 10.4.4 (7); MOE P2 C 9.3.3 (6); 10.4.4 (8); EASA MOE 2.3.2 (6)</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At main </w:t>
      </w:r>
      <w:r w:rsidRPr="00434A7F">
        <w:rPr>
          <w:rFonts w:ascii="Times New Roman" w:hAnsi="Times New Roman" w:cs="Times New Roman"/>
          <w:sz w:val="26"/>
          <w:szCs w:val="26"/>
        </w:rPr>
        <w:t>station</w:t>
      </w:r>
      <w:r w:rsidRPr="00BC3BF7">
        <w:rPr>
          <w:rFonts w:ascii="Times New Roman" w:hAnsi="Times New Roman"/>
          <w:sz w:val="26"/>
          <w:szCs w:val="26"/>
        </w:rPr>
        <w:t xml:space="preserve">, can maintenance staff use part/material directly supplied by customers? (A; B; </w:t>
      </w:r>
      <w:r>
        <w:rPr>
          <w:rFonts w:ascii="Times New Roman" w:hAnsi="Times New Roman"/>
          <w:sz w:val="26"/>
          <w:szCs w:val="26"/>
        </w:rPr>
        <w:t>ACR;</w:t>
      </w:r>
      <w:r w:rsidRPr="00BC3BF7">
        <w:rPr>
          <w:rFonts w:ascii="Times New Roman" w:hAnsi="Times New Roman"/>
          <w:sz w:val="26"/>
          <w:szCs w:val="26"/>
        </w:rPr>
        <w:t xml:space="preserve"> C; </w:t>
      </w:r>
      <w:r>
        <w:rPr>
          <w:rFonts w:ascii="Times New Roman" w:hAnsi="Times New Roman"/>
          <w:sz w:val="26"/>
          <w:szCs w:val="26"/>
        </w:rPr>
        <w:t>STR;</w:t>
      </w:r>
      <w:r w:rsidRPr="00BC3BF7">
        <w:rPr>
          <w:rFonts w:ascii="Times New Roman" w:hAnsi="Times New Roman"/>
          <w:sz w:val="26"/>
          <w:szCs w:val="26"/>
        </w:rPr>
        <w:t xml:space="preserve"> CAB; IFE; AUD; INV;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Yes, provided the part/material is accompanied with customer’s approved documents.</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No, all part/material used on aircraft must go through VAECO incoming inspection system.</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Yes, provided the customer is VAECO’s contractor.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P3C2</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sz w:val="26"/>
          <w:szCs w:val="26"/>
        </w:rPr>
      </w:pPr>
      <w:r w:rsidRPr="00BC3BF7">
        <w:rPr>
          <w:rFonts w:ascii="Times New Roman" w:hAnsi="Times New Roman"/>
          <w:sz w:val="26"/>
          <w:szCs w:val="26"/>
        </w:rPr>
        <w:t xml:space="preserve">When </w:t>
      </w:r>
      <w:r w:rsidRPr="00434A7F">
        <w:rPr>
          <w:rFonts w:ascii="Times New Roman" w:hAnsi="Times New Roman" w:cs="Times New Roman"/>
          <w:sz w:val="26"/>
          <w:szCs w:val="26"/>
        </w:rPr>
        <w:t>making</w:t>
      </w:r>
      <w:r w:rsidRPr="00BC3BF7">
        <w:rPr>
          <w:rFonts w:ascii="Times New Roman" w:hAnsi="Times New Roman"/>
          <w:sz w:val="26"/>
          <w:szCs w:val="26"/>
        </w:rPr>
        <w:t xml:space="preserve"> entries in Technical log of VNA aircraft: (A; B; C; CAB; IFE; AUD; INV; QC Inspector)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*a. Only blue/black color ball point pens are allowed.</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b. All type of pens (except pencil) are allowed provided it is of blue/black color.</w:t>
      </w:r>
    </w:p>
    <w:p w:rsidR="00F90A65" w:rsidRPr="00BC3BF7" w:rsidRDefault="00F90A65" w:rsidP="00F90A65">
      <w:pPr>
        <w:spacing w:after="0" w:line="240" w:lineRule="auto"/>
        <w:rPr>
          <w:rFonts w:ascii="Times New Roman" w:hAnsi="Times New Roman"/>
          <w:sz w:val="26"/>
          <w:szCs w:val="26"/>
        </w:rPr>
      </w:pPr>
      <w:r w:rsidRPr="00BC3BF7">
        <w:rPr>
          <w:rFonts w:ascii="Times New Roman" w:hAnsi="Times New Roman"/>
          <w:sz w:val="26"/>
          <w:szCs w:val="26"/>
        </w:rPr>
        <w:t>c.  Any type of pen is acceptable.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MME 3.41.6</w:t>
      </w:r>
    </w:p>
    <w:p w:rsidR="00F90A65" w:rsidRPr="00BC3BF7" w:rsidRDefault="00F90A65" w:rsidP="00F90A65">
      <w:pPr>
        <w:spacing w:after="0" w:line="240" w:lineRule="auto"/>
        <w:rPr>
          <w:rFonts w:ascii="Times New Roman" w:hAnsi="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While receiving of part/ </w:t>
      </w:r>
      <w:r w:rsidRPr="00434A7F">
        <w:rPr>
          <w:rFonts w:ascii="Times New Roman" w:hAnsi="Times New Roman"/>
          <w:sz w:val="26"/>
          <w:szCs w:val="26"/>
        </w:rPr>
        <w:t>materials</w:t>
      </w:r>
      <w:r w:rsidRPr="00BC3BF7">
        <w:rPr>
          <w:rFonts w:ascii="Times New Roman" w:hAnsi="Times New Roman" w:cs="Times New Roman"/>
          <w:sz w:val="26"/>
          <w:szCs w:val="26"/>
        </w:rPr>
        <w:t xml:space="preserve"> for maintenance, who is responsible to verify the correction of part/materials in comparison with the part/ materials requisition; checks physical condition of part/ materials? (A; B; C;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w:t>
      </w:r>
      <w:r>
        <w:rPr>
          <w:rFonts w:ascii="Times New Roman" w:hAnsi="Times New Roman" w:cs="Times New Roman"/>
          <w:sz w:val="26"/>
          <w:szCs w:val="26"/>
        </w:rPr>
        <w:t>ACR;</w:t>
      </w:r>
      <w:r w:rsidRPr="00BC3BF7">
        <w:rPr>
          <w:rFonts w:ascii="Times New Roman" w:hAnsi="Times New Roman" w:cs="Times New Roman"/>
          <w:sz w:val="26"/>
          <w:szCs w:val="26"/>
        </w:rPr>
        <w:t xml:space="preserve"> WS; BSI; NDT; SI; </w:t>
      </w:r>
      <w:r>
        <w:rPr>
          <w:rFonts w:ascii="Times New Roman" w:hAnsi="Times New Roman" w:cs="Times New Roman"/>
          <w:sz w:val="26"/>
          <w:szCs w:val="26"/>
        </w:rPr>
        <w:t>MAP; PT;</w:t>
      </w:r>
      <w:r w:rsidRPr="00BC3BF7">
        <w:rPr>
          <w:rFonts w:ascii="Times New Roman" w:hAnsi="Times New Roman" w:cs="Times New Roman"/>
          <w:sz w:val="26"/>
          <w:szCs w:val="26"/>
        </w:rPr>
        <w:t xml:space="preserve"> </w:t>
      </w:r>
      <w:r>
        <w:rPr>
          <w:rFonts w:ascii="Times New Roman" w:hAnsi="Times New Roman" w:cs="Times New Roman"/>
          <w:sz w:val="26"/>
          <w:szCs w:val="26"/>
        </w:rPr>
        <w:t>STR;</w:t>
      </w:r>
      <w:r w:rsidRPr="00BC3BF7">
        <w:rPr>
          <w:rFonts w:ascii="Times New Roman" w:hAnsi="Times New Roman" w:cs="Times New Roman"/>
          <w:sz w:val="26"/>
          <w:szCs w:val="26"/>
        </w:rPr>
        <w:t xml:space="preserve"> CAB; IFE)</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Part/ Material requester.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vi-VN"/>
        </w:rPr>
        <w:t>*</w:t>
      </w:r>
      <w:r w:rsidRPr="00BC3BF7">
        <w:rPr>
          <w:rFonts w:ascii="Times New Roman" w:hAnsi="Times New Roman" w:cs="Times New Roman"/>
          <w:sz w:val="26"/>
          <w:szCs w:val="26"/>
        </w:rPr>
        <w:t>b. Part/ Material receiver.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Part/ Material issuer.</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9.10.5</w:t>
      </w:r>
    </w:p>
    <w:p w:rsidR="00F90A65" w:rsidRPr="00BC3BF7" w:rsidRDefault="00F90A65" w:rsidP="00F90A65">
      <w:pPr>
        <w:autoSpaceDE w:val="0"/>
        <w:autoSpaceDN w:val="0"/>
        <w:adjustRightInd w:val="0"/>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According to VAECO </w:t>
      </w:r>
      <w:r w:rsidRPr="00434A7F">
        <w:rPr>
          <w:rFonts w:ascii="Times New Roman" w:hAnsi="Times New Roman"/>
          <w:sz w:val="26"/>
          <w:szCs w:val="26"/>
        </w:rPr>
        <w:t>procedure</w:t>
      </w:r>
      <w:r w:rsidRPr="00BC3BF7">
        <w:rPr>
          <w:rFonts w:ascii="Times New Roman" w:hAnsi="Times New Roman" w:cs="Times New Roman"/>
          <w:sz w:val="26"/>
          <w:szCs w:val="26"/>
        </w:rPr>
        <w:t xml:space="preserve">, tools and equipment should be classified as follow: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Specific tools &amp; Equipment and Non-Specific tools &amp; Equipment;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Measuring &amp; Test Equipment and Non-Specific tools &amp; Equipment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Measuring &amp; Test Equipment and hand tools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RSM QCM Chapter 8 8.2; Ref. MOE P.2 C8.2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perform the </w:t>
      </w:r>
      <w:r w:rsidRPr="00434A7F">
        <w:rPr>
          <w:rFonts w:ascii="Times New Roman" w:hAnsi="Times New Roman"/>
          <w:sz w:val="26"/>
          <w:szCs w:val="26"/>
        </w:rPr>
        <w:t>preliminary</w:t>
      </w:r>
      <w:r w:rsidRPr="00BC3BF7">
        <w:rPr>
          <w:rFonts w:ascii="Times New Roman" w:hAnsi="Times New Roman" w:cs="Times New Roman"/>
          <w:sz w:val="26"/>
          <w:szCs w:val="26"/>
        </w:rPr>
        <w:t xml:space="preserve"> inspection of T&amp;E: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Tool </w:t>
      </w:r>
      <w:r>
        <w:rPr>
          <w:rFonts w:ascii="Times New Roman" w:hAnsi="Times New Roman" w:cs="Times New Roman"/>
          <w:sz w:val="26"/>
          <w:szCs w:val="26"/>
        </w:rPr>
        <w:t>Controller;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Store </w:t>
      </w:r>
      <w:r>
        <w:rPr>
          <w:rFonts w:ascii="Times New Roman" w:hAnsi="Times New Roman" w:cs="Times New Roman"/>
          <w:sz w:val="26"/>
          <w:szCs w:val="26"/>
        </w:rPr>
        <w:t>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Staff of tool store.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9.15.5.1.1.2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performing detail inspection of physical condition, specification and technical status, included specific manufacturer's requirements such as storage condition, maintenance requirement: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Tool </w:t>
      </w:r>
      <w:r>
        <w:rPr>
          <w:rFonts w:ascii="Times New Roman" w:hAnsi="Times New Roman" w:cs="Times New Roman"/>
          <w:sz w:val="26"/>
          <w:szCs w:val="26"/>
        </w:rPr>
        <w:t>Controller;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Store </w:t>
      </w:r>
      <w:r>
        <w:rPr>
          <w:rFonts w:ascii="Times New Roman" w:hAnsi="Times New Roman" w:cs="Times New Roman"/>
          <w:sz w:val="26"/>
          <w:szCs w:val="26"/>
        </w:rPr>
        <w:t>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Staff of tool store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9.15.5.1.2.1</w:t>
      </w: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Tool </w:t>
      </w:r>
      <w:r w:rsidRPr="00434A7F">
        <w:rPr>
          <w:rFonts w:ascii="Times New Roman" w:hAnsi="Times New Roman"/>
          <w:sz w:val="26"/>
          <w:szCs w:val="26"/>
        </w:rPr>
        <w:t>controller</w:t>
      </w:r>
      <w:r w:rsidRPr="00BC3BF7">
        <w:rPr>
          <w:rFonts w:ascii="Times New Roman" w:hAnsi="Times New Roman" w:cs="Times New Roman"/>
          <w:sz w:val="26"/>
          <w:szCs w:val="26"/>
        </w:rPr>
        <w:t xml:space="preserve"> will classify and determine the calibration requirements (interval and parameters) based on: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Manufacturer’s certificates and/ or technical document for the new tool/ equipment;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Calibration certificate/ report and/ or repair report for the tool/ equipment after calibration/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Manufacturer’s certificates and/ or technical document for the new tool/ equipment and Calibration certificate/ report and/ or repair report for the tool/ equipment after calibration/ maintenance;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9.15.5.1.2.3.a</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If there is no information of calibration due date or interval in the certificate of T&amp; E, calibration interval shall: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Be determined by Tool </w:t>
      </w:r>
      <w:r>
        <w:rPr>
          <w:rFonts w:ascii="Times New Roman" w:hAnsi="Times New Roman" w:cs="Times New Roman"/>
          <w:sz w:val="26"/>
          <w:szCs w:val="26"/>
        </w:rPr>
        <w:t>Controller;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Be determined by Calibration shop </w:t>
      </w:r>
      <w:r>
        <w:rPr>
          <w:rFonts w:ascii="Times New Roman" w:hAnsi="Times New Roman" w:cs="Times New Roman"/>
          <w:sz w:val="26"/>
          <w:szCs w:val="26"/>
        </w:rPr>
        <w:t>manager;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Be determined by QC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SOP 9.15.5.1.2.3.b</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If the CRTE is determined to be out-of tolerance, it shall be attached with: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Tool/ Equipment Unserviceable tag (VAECO Form 0002)</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Caution label (VAECO Form 0019) or Usage notice (VAECO Form 0016)</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Calibration Not Required label (VAECO Form 0018)</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Ref.: SOP 9.15.5.1.2.3.f</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For a </w:t>
      </w:r>
      <w:r w:rsidRPr="00434A7F">
        <w:rPr>
          <w:rFonts w:ascii="Times New Roman" w:hAnsi="Times New Roman" w:cs="Times New Roman"/>
          <w:sz w:val="26"/>
          <w:szCs w:val="26"/>
        </w:rPr>
        <w:t>new</w:t>
      </w:r>
      <w:r w:rsidRPr="007157BC">
        <w:rPr>
          <w:rFonts w:ascii="Times New Roman" w:hAnsi="Times New Roman" w:cs="Times New Roman"/>
          <w:color w:val="000000" w:themeColor="text1"/>
          <w:sz w:val="26"/>
          <w:szCs w:val="26"/>
        </w:rPr>
        <w:t xml:space="preserve"> tool/ equipment which has a serial number, Tool controller will classify it in suitable material class and enter any necessary information into: (AUD; </w:t>
      </w:r>
      <w:r w:rsidRPr="007157BC">
        <w:rPr>
          <w:rFonts w:ascii="Times New Roman" w:hAnsi="Times New Roman"/>
          <w:color w:val="000000" w:themeColor="text1"/>
          <w:sz w:val="26"/>
          <w:szCs w:val="26"/>
        </w:rPr>
        <w:t xml:space="preserve">INV; </w:t>
      </w:r>
      <w:r w:rsidRPr="007157BC">
        <w:rPr>
          <w:rFonts w:ascii="Times New Roman" w:hAnsi="Times New Roman" w:cs="Times New Roman"/>
          <w:color w:val="000000" w:themeColor="text1"/>
          <w:sz w:val="26"/>
          <w:szCs w:val="26"/>
        </w:rPr>
        <w:t xml:space="preserve">A; B; C; </w:t>
      </w:r>
      <w:r w:rsidRPr="005D2FE2">
        <w:rPr>
          <w:rFonts w:ascii="Times New Roman" w:hAnsi="Times New Roman" w:cs="Times New Roman"/>
          <w:sz w:val="26"/>
          <w:szCs w:val="26"/>
        </w:rPr>
        <w:t>QM;</w:t>
      </w:r>
      <w:r w:rsidRPr="007157BC">
        <w:rPr>
          <w:rFonts w:ascii="Times New Roman" w:hAnsi="Times New Roman" w:cs="Times New Roman"/>
          <w:color w:val="000000" w:themeColor="text1"/>
          <w:sz w:val="26"/>
          <w:szCs w:val="26"/>
        </w:rPr>
        <w:t xml:space="preserve"> WS; NDT</w:t>
      </w:r>
      <w:r>
        <w:rPr>
          <w:rFonts w:ascii="Times New Roman" w:hAnsi="Times New Roman" w:cs="Times New Roman"/>
          <w:color w:val="000000" w:themeColor="text1"/>
          <w:sz w:val="26"/>
          <w:szCs w:val="26"/>
        </w:rPr>
        <w:t>; TOC</w:t>
      </w:r>
      <w:r w:rsidRPr="007157BC">
        <w:rPr>
          <w:rFonts w:ascii="Times New Roman" w:hAnsi="Times New Roman" w:cs="Times New Roman"/>
          <w:color w:val="000000" w:themeColor="text1"/>
          <w:sz w:val="26"/>
          <w:szCs w:val="26"/>
        </w:rPr>
        <w:t>)</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AMOS system</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In VAECO website</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Self- developed software of tool store</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Ref.: SOP </w:t>
      </w:r>
      <w:r w:rsidRPr="007157BC">
        <w:rPr>
          <w:rFonts w:ascii="Times New Roman" w:hAnsi="Times New Roman" w:cs="Times New Roman"/>
          <w:bCs/>
          <w:color w:val="000000" w:themeColor="text1"/>
          <w:sz w:val="26"/>
          <w:szCs w:val="26"/>
        </w:rPr>
        <w:t>9.15.5.3.1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checking and accepting the T&amp;E handovered from LGC: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Pr>
          <w:rFonts w:ascii="Times New Roman" w:hAnsi="Times New Roman" w:cs="Times New Roman"/>
          <w:sz w:val="26"/>
          <w:szCs w:val="26"/>
        </w:rPr>
        <w:t xml:space="preserve"> SI; WS; NDT</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respective MSC Directors or DAD Branch 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respective MSC Directors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respective MSC Directors or Ramp Maintenance Directors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Self-equipped tools/ equipment used in maintenance by maintenance staff are: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Hand tools only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Non-specific tool/ equipment and must be accepted by his manager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Forbidden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9.16.4.3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Specific and non-specific T&amp;E to be shared shall be preserved IAW: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SI;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Manufacturer’s requirements/ recommendation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Industrial standards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National standards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9.16.5.1.1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equipment which have accessories but come in kit, they shall be: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Identified with the main item</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Controlled by a contents list to be kept in the kit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Identified with the main item and Controlled by a contents list to be kept in the kit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9.16.5.2.4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borrowed T&amp;E from Tool store must be returned to Tool store?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Before completion of each working shift or at the time registered with Tool store keeper (for long time usage)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At the time the related work finished.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 xml:space="preserve">c. At maximum of 02 days from borrowed date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9.16.5.4.10</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While borrowing of T&amp;E, the checking of physical condition, calibration/ maintenance due date and accompanied technical document is performed by?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Borrower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No one, because all T&amp;E in tool store are serviceable;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Tool controller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9.16.5.4.6</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Who is responsible for establish a list of all tools in personal tool box (VAECO form 2063)?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Pr>
          <w:rFonts w:ascii="Times New Roman" w:hAnsi="Times New Roman" w:cs="Times New Roman"/>
          <w:sz w:val="26"/>
          <w:szCs w:val="26"/>
        </w:rPr>
        <w:t xml:space="preserve"> WS</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User/ person-in-charge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Respective manager and 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Tool controller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Modification to any tools of personal tools is: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Pr>
          <w:rFonts w:ascii="Times New Roman" w:hAnsi="Times New Roman" w:cs="Times New Roman"/>
          <w:sz w:val="26"/>
          <w:szCs w:val="26"/>
        </w:rPr>
        <w:t xml:space="preserve"> WS</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allowed with prior approval from the respective director, the tool will then be de-registered and re-registered under difference name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allowed anytime if the modification is more convenient for user work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Not allowable.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9.16.5.5.14</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Where can you check information of accepted fabricated tool/ equipment? (AUD; </w:t>
      </w:r>
      <w:r w:rsidRPr="007157BC">
        <w:rPr>
          <w:rFonts w:ascii="Times New Roman" w:hAnsi="Times New Roman"/>
          <w:color w:val="000000" w:themeColor="text1"/>
          <w:sz w:val="26"/>
          <w:szCs w:val="26"/>
        </w:rPr>
        <w:t xml:space="preserve">INV; </w:t>
      </w:r>
      <w:r w:rsidRPr="007157BC">
        <w:rPr>
          <w:rFonts w:ascii="Times New Roman" w:hAnsi="Times New Roman" w:cs="Times New Roman"/>
          <w:color w:val="000000" w:themeColor="text1"/>
          <w:sz w:val="26"/>
          <w:szCs w:val="26"/>
        </w:rPr>
        <w:t xml:space="preserve">A; B; C; </w:t>
      </w:r>
      <w:r w:rsidRPr="005D2FE2">
        <w:rPr>
          <w:rFonts w:ascii="Times New Roman" w:hAnsi="Times New Roman" w:cs="Times New Roman"/>
          <w:sz w:val="26"/>
          <w:szCs w:val="26"/>
        </w:rPr>
        <w:t>QM;</w:t>
      </w:r>
      <w:r w:rsidRPr="007157BC">
        <w:rPr>
          <w:rFonts w:ascii="Times New Roman" w:hAnsi="Times New Roman" w:cs="Times New Roman"/>
          <w:color w:val="000000" w:themeColor="text1"/>
          <w:sz w:val="26"/>
          <w:szCs w:val="26"/>
        </w:rPr>
        <w:t xml:space="preserve"> WS; NDT</w:t>
      </w:r>
      <w:r>
        <w:rPr>
          <w:rFonts w:ascii="Times New Roman" w:hAnsi="Times New Roman" w:cs="Times New Roman"/>
          <w:color w:val="000000" w:themeColor="text1"/>
          <w:sz w:val="26"/>
          <w:szCs w:val="26"/>
        </w:rPr>
        <w:t>; TOC</w:t>
      </w:r>
      <w:r w:rsidRPr="007157BC">
        <w:rPr>
          <w:rFonts w:ascii="Times New Roman" w:hAnsi="Times New Roman" w:cs="Times New Roman"/>
          <w:color w:val="000000" w:themeColor="text1"/>
          <w:sz w:val="26"/>
          <w:szCs w:val="26"/>
        </w:rPr>
        <w:t>)</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AMOS</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VAECO Website</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All of these answers are correct.</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Ref.: SOP </w:t>
      </w:r>
      <w:r w:rsidRPr="007157BC">
        <w:rPr>
          <w:rFonts w:ascii="Times New Roman" w:hAnsi="Times New Roman" w:cs="Times New Roman"/>
          <w:bCs/>
          <w:color w:val="000000" w:themeColor="text1"/>
          <w:sz w:val="26"/>
          <w:szCs w:val="26"/>
        </w:rPr>
        <w:t>9.16.5.7.9</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kind of the following T&amp;E should be evaluated by using The Evaluation of equivalent T&amp;E (Form 3001)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Specific tool/ equipment that is not confirmed by the aircraft/ aircraft component manufacturer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Non-specific tool/ equipment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Specific tool/ equipment that is accepted by manufacturer of the aircraft/ aircraft component</w:t>
      </w:r>
    </w:p>
    <w:p w:rsidR="00F90A65" w:rsidRDefault="00F90A65" w:rsidP="00F90A65">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9.16.5.8.5</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stamp shall be attached to serviceable CRTE?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Pr>
          <w:rFonts w:ascii="Times New Roman" w:hAnsi="Times New Roman" w:cs="Times New Roman"/>
          <w:sz w:val="26"/>
          <w:szCs w:val="26"/>
        </w:rPr>
        <w:t xml:space="preserve"> WS; NDT</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 xml:space="preserve">a. Calibration Control label (VAECO Form 0004)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Calibration Stamp (VAECO Form 0021)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Calibration Control label (VAECO Form 0004) or Calibration Stamp (VAECO Form 0021)</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Is it acceptable as serviceable for Measuring and test tool/ equipment not attached with Calibration Control label (VAECO Form 0004) or Calibration Stamp (VAECO Form 0021)?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Yes, if it is attached with Calibration Not Required label (VAECO Form 0018)</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No, it must be attached one of two form above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Yes, if it is calibrated by VAECO Calibration shop</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CRTE has a function limited and/ or accuracy downgraded shall be attached with: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r>
        <w:rPr>
          <w:rFonts w:ascii="Times New Roman" w:hAnsi="Times New Roman" w:cs="Times New Roman"/>
          <w:sz w:val="26"/>
          <w:szCs w:val="26"/>
        </w:rPr>
        <w:t>;</w:t>
      </w:r>
      <w:r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Caution label (VAECO Form 0019) and Tools/ Equipment Unserviceable Tag (VAECO Form 0002)</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Usage Notice (VAECO Form 0016) and Tools/ Equipment Unserviceable Tag (VAECO Form 0002)</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Caution label (VAECO Form 0019) and Usage Notice (VAECO Form 0016)</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cs="Times New Roman"/>
          <w:bCs/>
          <w:sz w:val="26"/>
          <w:szCs w:val="26"/>
        </w:rPr>
        <w:t>9.17.5.1.3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Which form shall be attached to the CRTE that calibrated from calibration agency other than VAECO if the CRTE meets the manufacturer requirements.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r>
        <w:rPr>
          <w:rFonts w:ascii="Times New Roman" w:hAnsi="Times New Roman" w:cs="Times New Roman"/>
          <w:sz w:val="26"/>
          <w:szCs w:val="26"/>
        </w:rPr>
        <w:t>;</w:t>
      </w:r>
      <w:r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Calibration Control Label (VAECO Form 0004)</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Calibration Stamp (VAECO Form 0021)</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Not need any form because calibration agency has its own stamp to be attached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9.17.5.1.11.c</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12" w:name="_Hlk97718151"/>
      <w:r w:rsidRPr="00BC3BF7">
        <w:rPr>
          <w:rFonts w:ascii="Times New Roman" w:hAnsi="Times New Roman" w:cs="Times New Roman"/>
          <w:sz w:val="26"/>
          <w:szCs w:val="26"/>
        </w:rPr>
        <w:t xml:space="preserve">For a multi-functioned measure/ test equipment, when one or more independence functions do not meet the manufacturer's specification then is it acceptable for using then remain functions of the measure/ test equipment?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sidRPr="005D2FE2">
        <w:rPr>
          <w:rFonts w:ascii="Times New Roman" w:hAnsi="Times New Roman" w:cs="Times New Roman"/>
          <w:sz w:val="26"/>
          <w:szCs w:val="26"/>
        </w:rPr>
        <w:t>QM;</w:t>
      </w:r>
      <w:r w:rsidRPr="00BC3BF7">
        <w:rPr>
          <w:rFonts w:ascii="Times New Roman" w:hAnsi="Times New Roman" w:cs="Times New Roman"/>
          <w:sz w:val="26"/>
          <w:szCs w:val="26"/>
        </w:rPr>
        <w:t xml:space="preserve"> WS; NDT)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 that multi-functioned measure/ test equipment must be not used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Yes, if it is approved by MSC </w:t>
      </w:r>
      <w:r>
        <w:rPr>
          <w:rFonts w:ascii="Times New Roman" w:hAnsi="Times New Roman" w:cs="Times New Roman"/>
          <w:sz w:val="26"/>
          <w:szCs w:val="26"/>
        </w:rPr>
        <w:t>Director;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It depends on user after the remaining function of equipment is confirmed by inspection/test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9.17.5.1.12</w:t>
      </w:r>
    </w:p>
    <w:bookmarkEnd w:id="12"/>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use of a measurement tool/equipment is only allowed when: (A; B; C; </w:t>
      </w:r>
      <w:r>
        <w:rPr>
          <w:rFonts w:ascii="Times New Roman" w:hAnsi="Times New Roman" w:cs="Times New Roman"/>
          <w:sz w:val="26"/>
          <w:szCs w:val="26"/>
        </w:rPr>
        <w:t>ACR;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IFE; CAB; </w:t>
      </w:r>
      <w:r>
        <w:rPr>
          <w:rFonts w:ascii="Times New Roman" w:hAnsi="Times New Roman" w:cs="Times New Roman"/>
          <w:sz w:val="26"/>
          <w:szCs w:val="26"/>
        </w:rPr>
        <w:t>STR;</w:t>
      </w:r>
      <w:r w:rsidRPr="00BC3BF7">
        <w:rPr>
          <w:rFonts w:ascii="Times New Roman" w:hAnsi="Times New Roman" w:cs="Times New Roman"/>
          <w:sz w:val="26"/>
          <w:szCs w:val="26"/>
        </w:rPr>
        <w:t xml:space="preserve"> NDT; BSI; SI; </w:t>
      </w:r>
      <w:r>
        <w:rPr>
          <w:rFonts w:ascii="Times New Roman" w:hAnsi="Times New Roman" w:cs="Times New Roman"/>
          <w:sz w:val="26"/>
          <w:szCs w:val="26"/>
        </w:rPr>
        <w:t>PT;</w:t>
      </w:r>
      <w:r w:rsidRPr="00BC3BF7">
        <w:rPr>
          <w:rFonts w:ascii="Times New Roman" w:hAnsi="Times New Roman" w:cs="Times New Roman"/>
          <w:sz w:val="26"/>
          <w:szCs w:val="26"/>
        </w:rPr>
        <w:t xml:space="preserve"> WS</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*a. They have the “Calibration not required” (VAECO Form 0018) stamp or Calibration Control Label (VAECO Form 0004) or Calibration Stamp (VAECO Form 0021 attached.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They have the “Serviceable tag” (VAECO Form 0005) attached that confirms their serviceability.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They have the “Usage notice” (VAECO Form 0016) attached that declares their accuracy.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MOE P2C8</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shall hand tool be considered lost? (B; </w:t>
      </w:r>
      <w:r>
        <w:rPr>
          <w:rFonts w:ascii="Times New Roman" w:hAnsi="Times New Roman" w:cs="Times New Roman"/>
          <w:sz w:val="26"/>
          <w:szCs w:val="26"/>
        </w:rPr>
        <w:t>ACR;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w:t>
      </w:r>
      <w:r w:rsidRPr="00BC3BF7">
        <w:rPr>
          <w:rFonts w:ascii="Times New Roman" w:hAnsi="Times New Roman" w:cs="Times New Roman"/>
          <w:sz w:val="26"/>
          <w:szCs w:val="26"/>
        </w:rPr>
        <w:t>QC 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it can‟t be located after one hour from time of discovery of its loss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it is discovered lost at end-of-day tool inventory check</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9.16.5.5.11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is the specific tool and equipment? (A; B; C; </w:t>
      </w:r>
      <w:r>
        <w:rPr>
          <w:rFonts w:ascii="Times New Roman" w:hAnsi="Times New Roman" w:cs="Times New Roman"/>
          <w:sz w:val="26"/>
          <w:szCs w:val="26"/>
        </w:rPr>
        <w:t>ACR;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IFE; CAB; </w:t>
      </w:r>
      <w:r>
        <w:rPr>
          <w:rFonts w:ascii="Times New Roman" w:hAnsi="Times New Roman" w:cs="Times New Roman"/>
          <w:sz w:val="26"/>
          <w:szCs w:val="26"/>
        </w:rPr>
        <w:t>STR;</w:t>
      </w:r>
      <w:r w:rsidRPr="00BC3BF7">
        <w:rPr>
          <w:rFonts w:ascii="Times New Roman" w:hAnsi="Times New Roman" w:cs="Times New Roman"/>
          <w:sz w:val="26"/>
          <w:szCs w:val="26"/>
        </w:rPr>
        <w:t xml:space="preserve"> NDT; BSI; </w:t>
      </w:r>
      <w:r>
        <w:rPr>
          <w:rFonts w:ascii="Times New Roman" w:hAnsi="Times New Roman" w:cs="Times New Roman"/>
          <w:sz w:val="26"/>
          <w:szCs w:val="26"/>
        </w:rPr>
        <w:t>PT;</w:t>
      </w:r>
      <w:r w:rsidRPr="00BC3BF7">
        <w:rPr>
          <w:rFonts w:ascii="Times New Roman" w:hAnsi="Times New Roman" w:cs="Times New Roman"/>
          <w:sz w:val="26"/>
          <w:szCs w:val="26"/>
        </w:rPr>
        <w:t xml:space="preserve"> WS)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specific tool and equipments  are acceptable for use inmaintenance activities without specific requirements in the technical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specific tool and equipments are designed solely to support specific airplane component or system maintenance task procedure(s) as specified in Technical Data. Specific tools and equipment are specified by part number in Technical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specific tool and equipments  standard hand tools and those tools and equipment that have multiple applications for their use.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CAAV MOE 8.2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bookmarkStart w:id="13" w:name="_Hlk97655909"/>
      <w:r w:rsidRPr="00BC3BF7">
        <w:rPr>
          <w:rFonts w:ascii="Times New Roman" w:hAnsi="Times New Roman" w:cs="Times New Roman"/>
          <w:sz w:val="26"/>
          <w:szCs w:val="26"/>
        </w:rPr>
        <w:t xml:space="preserve">Is it necessary to use Evaluation of equivalent T&amp;E (VAECO Form 3001) to assess the equivalent of non-specific tool/equipment? (A; B; C; </w:t>
      </w:r>
      <w:r>
        <w:rPr>
          <w:rFonts w:ascii="Times New Roman" w:hAnsi="Times New Roman" w:cs="Times New Roman"/>
          <w:sz w:val="26"/>
          <w:szCs w:val="26"/>
        </w:rPr>
        <w:t>ACR;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IFE; CAB; </w:t>
      </w:r>
      <w:r>
        <w:rPr>
          <w:rFonts w:ascii="Times New Roman" w:hAnsi="Times New Roman" w:cs="Times New Roman"/>
          <w:sz w:val="26"/>
          <w:szCs w:val="26"/>
        </w:rPr>
        <w:t>STR;</w:t>
      </w:r>
      <w:r w:rsidRPr="00BC3BF7">
        <w:rPr>
          <w:rFonts w:ascii="Times New Roman" w:hAnsi="Times New Roman" w:cs="Times New Roman"/>
          <w:sz w:val="26"/>
          <w:szCs w:val="26"/>
        </w:rPr>
        <w:t xml:space="preserve"> NDT; BSI; </w:t>
      </w:r>
      <w:r>
        <w:rPr>
          <w:rFonts w:ascii="Times New Roman" w:hAnsi="Times New Roman" w:cs="Times New Roman"/>
          <w:sz w:val="26"/>
          <w:szCs w:val="26"/>
        </w:rPr>
        <w:t>PT;</w:t>
      </w:r>
      <w:r w:rsidRPr="00BC3BF7">
        <w:rPr>
          <w:rFonts w:ascii="Times New Roman" w:hAnsi="Times New Roman" w:cs="Times New Roman"/>
          <w:sz w:val="26"/>
          <w:szCs w:val="26"/>
        </w:rPr>
        <w:t xml:space="preserve"> WS)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 the user can checks the specification/ functions of the tool/ equipment and confirm that all requirements specified in Technical Data are satisfied before usage.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Yes, the Engineering Department (EGD) verifies the equivalency by performing a test to assure that the T&amp;E meet the manufacturer‟s standards and specifications in all respects regarding tolerances, repeatability and accuracy.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Yes, after approval, the equivalency approval document is sent back to Engineering Department (EGD)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9.16.5.8.3</w:t>
      </w:r>
    </w:p>
    <w:bookmarkEnd w:id="13"/>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At main station, can maintenance staff use tool/equipment supplied by customers and not from VAECO store? (A; B; </w:t>
      </w:r>
      <w:r>
        <w:rPr>
          <w:rFonts w:ascii="Times New Roman" w:hAnsi="Times New Roman" w:cs="Times New Roman"/>
          <w:sz w:val="26"/>
          <w:szCs w:val="26"/>
        </w:rPr>
        <w:t>ACR;</w:t>
      </w:r>
      <w:r w:rsidRPr="00BC3BF7">
        <w:rPr>
          <w:rFonts w:ascii="Times New Roman" w:hAnsi="Times New Roman" w:cs="Times New Roman"/>
          <w:sz w:val="26"/>
          <w:szCs w:val="26"/>
        </w:rPr>
        <w:t xml:space="preserve"> CAB; IFE; </w:t>
      </w:r>
      <w:r>
        <w:rPr>
          <w:rFonts w:ascii="Times New Roman" w:hAnsi="Times New Roman" w:cs="Times New Roman"/>
          <w:sz w:val="26"/>
          <w:szCs w:val="26"/>
        </w:rPr>
        <w:t>STR;</w:t>
      </w:r>
      <w:r w:rsidRPr="00BC3BF7">
        <w:rPr>
          <w:rFonts w:ascii="Times New Roman" w:hAnsi="Times New Roman" w:cs="Times New Roman"/>
          <w:sz w:val="26"/>
          <w:szCs w:val="26"/>
        </w:rPr>
        <w:t xml:space="preserve"> NDT; BSI; AUD; </w:t>
      </w:r>
      <w:r w:rsidRPr="00BC3BF7">
        <w:rPr>
          <w:rFonts w:ascii="Times New Roman" w:hAnsi="Times New Roman"/>
          <w:sz w:val="26"/>
          <w:szCs w:val="26"/>
        </w:rPr>
        <w:t xml:space="preserve">INV; </w:t>
      </w:r>
      <w:r w:rsidRPr="00BC3BF7">
        <w:rPr>
          <w:rFonts w:ascii="Times New Roman" w:hAnsi="Times New Roman" w:cs="Times New Roman"/>
          <w:sz w:val="26"/>
          <w:szCs w:val="26"/>
        </w:rPr>
        <w:t>QC 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No.</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Yes, if permitted by maintenance managers.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Yes, provided the tool/equipment is in good condition.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 xml:space="preserve">Ref.: SOP </w:t>
      </w:r>
      <w:r w:rsidRPr="00BC3BF7">
        <w:rPr>
          <w:rFonts w:ascii="Times New Roman" w:hAnsi="Times New Roman" w:cs="Times New Roman"/>
          <w:bCs/>
          <w:sz w:val="26"/>
          <w:szCs w:val="26"/>
        </w:rPr>
        <w:t>9.16.4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returning torque wrench to store, maintenance staff must: (A; B; </w:t>
      </w:r>
      <w:r>
        <w:rPr>
          <w:rFonts w:ascii="Times New Roman" w:hAnsi="Times New Roman" w:cs="Times New Roman"/>
          <w:sz w:val="26"/>
          <w:szCs w:val="26"/>
        </w:rPr>
        <w:t>ACR;</w:t>
      </w:r>
      <w:r w:rsidRPr="00BC3BF7">
        <w:rPr>
          <w:rFonts w:ascii="Times New Roman" w:hAnsi="Times New Roman" w:cs="Times New Roman"/>
          <w:sz w:val="26"/>
          <w:szCs w:val="26"/>
        </w:rPr>
        <w:t xml:space="preserve"> CAB; IFE; AUD;</w:t>
      </w:r>
      <w:r w:rsidRPr="00BC3BF7">
        <w:rPr>
          <w:rFonts w:ascii="Times New Roman" w:hAnsi="Times New Roman"/>
          <w:sz w:val="26"/>
          <w:szCs w:val="26"/>
        </w:rPr>
        <w:t xml:space="preserve"> INV;</w:t>
      </w:r>
      <w:r w:rsidRPr="00BC3BF7">
        <w:rPr>
          <w:rFonts w:ascii="Times New Roman" w:hAnsi="Times New Roman" w:cs="Times New Roman"/>
          <w:sz w:val="26"/>
          <w:szCs w:val="26"/>
        </w:rPr>
        <w:t xml:space="preserve"> QC 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Set the torque to the lowest value.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Set the torque to the highest value.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Set the torque to the medium value.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9.16.5.1.7</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In the case of damaged or unserviceable tools, Lost/ Damaged Tool/Equipment Report (VAECO form 7010) shall be raised within: (A; B; </w:t>
      </w:r>
      <w:r>
        <w:rPr>
          <w:rFonts w:ascii="Times New Roman" w:hAnsi="Times New Roman" w:cs="Times New Roman"/>
          <w:sz w:val="26"/>
          <w:szCs w:val="26"/>
        </w:rPr>
        <w:t>ACR;</w:t>
      </w:r>
      <w:r w:rsidRPr="00BC3BF7">
        <w:rPr>
          <w:rFonts w:ascii="Times New Roman" w:hAnsi="Times New Roman" w:cs="Times New Roman"/>
          <w:sz w:val="26"/>
          <w:szCs w:val="26"/>
        </w:rPr>
        <w:t xml:space="preserve"> C; CAB; IFE; BSI; NDT; </w:t>
      </w:r>
      <w:r>
        <w:rPr>
          <w:rFonts w:ascii="Times New Roman" w:hAnsi="Times New Roman" w:cs="Times New Roman"/>
          <w:sz w:val="26"/>
          <w:szCs w:val="26"/>
        </w:rPr>
        <w:t>STR;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w:t>
      </w:r>
      <w:r w:rsidRPr="00BC3BF7">
        <w:rPr>
          <w:rFonts w:ascii="Times New Roman" w:hAnsi="Times New Roman" w:cs="Times New Roman"/>
          <w:sz w:val="26"/>
          <w:szCs w:val="26"/>
        </w:rPr>
        <w:t>QC Inspector)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12 hours of discovery.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24 hours of discovery.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Working shift of discovery.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9.16.5.5.12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Concession type is approved by Vietnam Airlines's Safety Quality &amp; Security Department consists of? (AUD; </w:t>
      </w:r>
      <w:r w:rsidRPr="00BC3BF7">
        <w:rPr>
          <w:rFonts w:ascii="Times New Roman" w:hAnsi="Times New Roman"/>
          <w:sz w:val="26"/>
          <w:szCs w:val="26"/>
        </w:rPr>
        <w:t xml:space="preserve">INV; </w:t>
      </w:r>
      <w:r w:rsidRPr="00BC3BF7">
        <w:rPr>
          <w:rFonts w:ascii="Times New Roman" w:hAnsi="Times New Roman" w:cs="Times New Roman"/>
          <w:sz w:val="26"/>
          <w:szCs w:val="26"/>
        </w:rPr>
        <w:t>A; B; C; ACR)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B&amp;C category defect in MEL.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 variation of maintenance plan in AMS.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One-Off approval for Pilot/ Authorized staff at out station.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*d. 50 percent duration of B&amp;C defect category in MEL and variation of maintenance plan in AMS and One-Off approval for Pilot/ Authorized staff at out station.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MME 2.5.3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Minor local modification is approved by: (AUD; </w:t>
      </w:r>
      <w:r w:rsidRPr="00BC3BF7">
        <w:rPr>
          <w:rFonts w:ascii="Times New Roman" w:hAnsi="Times New Roman"/>
          <w:sz w:val="26"/>
          <w:szCs w:val="26"/>
        </w:rPr>
        <w:t xml:space="preserve">INV; EE; </w:t>
      </w:r>
      <w:r w:rsidRPr="00BC3BF7">
        <w:rPr>
          <w:rFonts w:ascii="Times New Roman" w:hAnsi="Times New Roman" w:cs="Times New Roman"/>
          <w:sz w:val="26"/>
          <w:szCs w:val="26"/>
        </w:rPr>
        <w:t>A; B; C; ACR)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VAECO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or CAAV</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DOA or CAAV</w:t>
      </w:r>
    </w:p>
    <w:p w:rsidR="00F90A65" w:rsidRPr="00BC3BF7" w:rsidRDefault="00F90A65" w:rsidP="00F90A65">
      <w:pPr>
        <w:spacing w:after="0" w:line="240" w:lineRule="auto"/>
        <w:rPr>
          <w:rFonts w:ascii="Times New Roman" w:hAnsi="Times New Roman" w:cs="Times New Roman"/>
          <w:sz w:val="26"/>
          <w:szCs w:val="26"/>
          <w:lang w:val="fr-FR"/>
        </w:rPr>
      </w:pPr>
      <w:r w:rsidRPr="00BC3BF7">
        <w:rPr>
          <w:rFonts w:ascii="Times New Roman" w:hAnsi="Times New Roman" w:cs="Times New Roman"/>
          <w:sz w:val="26"/>
          <w:szCs w:val="26"/>
          <w:lang w:val="fr-FR"/>
        </w:rPr>
        <w:t>*c. CAAV</w:t>
      </w:r>
    </w:p>
    <w:p w:rsidR="00F90A65" w:rsidRPr="00BC3BF7" w:rsidRDefault="00F90A65" w:rsidP="00F90A65">
      <w:pPr>
        <w:spacing w:after="0" w:line="240" w:lineRule="auto"/>
        <w:rPr>
          <w:rFonts w:ascii="Times New Roman" w:hAnsi="Times New Roman" w:cs="Times New Roman"/>
          <w:sz w:val="26"/>
          <w:szCs w:val="26"/>
          <w:lang w:val="fr-FR"/>
        </w:rPr>
      </w:pPr>
      <w:r w:rsidRPr="00BC3BF7">
        <w:rPr>
          <w:rFonts w:ascii="Times New Roman" w:hAnsi="Times New Roman" w:cs="Times New Roman"/>
          <w:sz w:val="26"/>
          <w:szCs w:val="26"/>
          <w:lang w:val="fr-FR"/>
        </w:rPr>
        <w:t>Ref.: VNA MME 3.14</w:t>
      </w:r>
    </w:p>
    <w:p w:rsidR="00F90A65" w:rsidRPr="00BC3BF7" w:rsidRDefault="00F90A65" w:rsidP="00F90A65">
      <w:pPr>
        <w:spacing w:after="0" w:line="240" w:lineRule="auto"/>
        <w:rPr>
          <w:rFonts w:ascii="Times New Roman" w:hAnsi="Times New Roman" w:cs="Times New Roman"/>
          <w:sz w:val="26"/>
          <w:szCs w:val="26"/>
          <w:lang w:val="fr-FR"/>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Completion of VNA Technical Log, shall be performed in accordance with: (AUD; </w:t>
      </w:r>
      <w:r w:rsidRPr="00BC3BF7">
        <w:rPr>
          <w:rFonts w:ascii="Times New Roman" w:hAnsi="Times New Roman"/>
          <w:sz w:val="26"/>
          <w:szCs w:val="26"/>
        </w:rPr>
        <w:t xml:space="preserve">INV; </w:t>
      </w:r>
      <w:r w:rsidRPr="00BC3BF7">
        <w:rPr>
          <w:rFonts w:ascii="Times New Roman" w:hAnsi="Times New Roman" w:cs="Times New Roman"/>
          <w:sz w:val="26"/>
          <w:szCs w:val="26"/>
        </w:rPr>
        <w:t>A; B; C; CAB/IFE</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VAECO's procedures and VNA's procedures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VAECO's procedures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VNA's procedures and CAAV's requirements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Ref.: VNA MME 3.41 &amp; SOP </w:t>
      </w:r>
      <w:r w:rsidRPr="00BC3BF7">
        <w:rPr>
          <w:rFonts w:ascii="Times New Roman" w:hAnsi="Times New Roman" w:cs="Times New Roman"/>
          <w:bCs/>
          <w:sz w:val="26"/>
          <w:szCs w:val="26"/>
        </w:rPr>
        <w:t>4.7</w:t>
      </w:r>
      <w:r w:rsidRPr="00BC3BF7">
        <w:rPr>
          <w:rFonts w:ascii="Times New Roman" w:hAnsi="Times New Roman" w:cs="Times New Roman"/>
          <w:sz w:val="26"/>
          <w:szCs w:val="26"/>
        </w:rPr>
        <w:t>5.6</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Aircraft Maintenance Schedule (AMS) can be amended by: (AUD; </w:t>
      </w:r>
      <w:r w:rsidRPr="00BC3BF7">
        <w:rPr>
          <w:rFonts w:ascii="Times New Roman" w:hAnsi="Times New Roman"/>
          <w:sz w:val="26"/>
          <w:szCs w:val="26"/>
        </w:rPr>
        <w:t xml:space="preserve">INV; PP; CMP; MP; </w:t>
      </w:r>
      <w:r w:rsidRPr="00BC3BF7">
        <w:rPr>
          <w:rFonts w:ascii="Times New Roman" w:hAnsi="Times New Roman" w:cs="Times New Roman"/>
          <w:sz w:val="26"/>
          <w:szCs w:val="26"/>
        </w:rPr>
        <w:t xml:space="preserve">A; B; C; </w:t>
      </w:r>
      <w:r>
        <w:rPr>
          <w:rFonts w:ascii="Times New Roman" w:hAnsi="Times New Roman" w:cs="Times New Roman"/>
          <w:sz w:val="26"/>
          <w:szCs w:val="26"/>
        </w:rPr>
        <w:t>ACR;</w:t>
      </w:r>
      <w:r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VNA with authority approval.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Maintenance organization with authority approval.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c. VNA only.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MME 2.4. &amp; 3.21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MME 3.24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VNA maintenance programme for aircraft type is including: (AUD; </w:t>
      </w:r>
      <w:r w:rsidRPr="00BC3BF7">
        <w:rPr>
          <w:rFonts w:ascii="Times New Roman" w:hAnsi="Times New Roman"/>
          <w:sz w:val="26"/>
          <w:szCs w:val="26"/>
        </w:rPr>
        <w:t xml:space="preserve">INV; MP; CMP; PP; </w:t>
      </w:r>
      <w:r w:rsidRPr="00BC3BF7">
        <w:rPr>
          <w:rFonts w:ascii="Times New Roman" w:hAnsi="Times New Roman" w:cs="Times New Roman"/>
          <w:sz w:val="26"/>
          <w:szCs w:val="26"/>
        </w:rPr>
        <w:t xml:space="preserve">A; B; C; </w:t>
      </w:r>
      <w:r>
        <w:rPr>
          <w:rFonts w:ascii="Times New Roman" w:hAnsi="Times New Roman" w:cs="Times New Roman"/>
          <w:sz w:val="26"/>
          <w:szCs w:val="26"/>
        </w:rPr>
        <w:t>ACR;</w:t>
      </w:r>
      <w:r w:rsidRPr="00BC3BF7">
        <w:rPr>
          <w:rFonts w:ascii="Times New Roman" w:hAnsi="Times New Roman" w:cs="Times New Roman"/>
          <w:sz w:val="26"/>
          <w:szCs w:val="26"/>
        </w:rPr>
        <w:t xml:space="preserve"> CAB/IFE</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Aircraft Maintenance Schedule and Cabin Maintenance Schedule.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Aircraft Maintenance Schedule only.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Cabin Maintenance Schedule only.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MME 2.5.2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According to VNA policy, Part Manufacture Approval (PMA) part: (AUD; </w:t>
      </w:r>
      <w:r w:rsidRPr="00BC3BF7">
        <w:rPr>
          <w:rFonts w:ascii="Times New Roman" w:hAnsi="Times New Roman"/>
          <w:sz w:val="26"/>
          <w:szCs w:val="26"/>
        </w:rPr>
        <w:t xml:space="preserve">INV; </w:t>
      </w:r>
      <w:r w:rsidRPr="00BC3BF7">
        <w:rPr>
          <w:rFonts w:ascii="Times New Roman" w:hAnsi="Times New Roman" w:cs="Times New Roman"/>
          <w:sz w:val="26"/>
          <w:szCs w:val="26"/>
        </w:rPr>
        <w:t xml:space="preserve">A; B; C; </w:t>
      </w:r>
      <w:r>
        <w:rPr>
          <w:rFonts w:ascii="Times New Roman" w:hAnsi="Times New Roman" w:cs="Times New Roman"/>
          <w:sz w:val="26"/>
          <w:szCs w:val="26"/>
        </w:rPr>
        <w:t>ACR;</w:t>
      </w:r>
      <w:r w:rsidRPr="00BC3BF7">
        <w:rPr>
          <w:rFonts w:ascii="Times New Roman" w:hAnsi="Times New Roman" w:cs="Times New Roman"/>
          <w:sz w:val="26"/>
          <w:szCs w:val="26"/>
        </w:rPr>
        <w:t xml:space="preserve"> CAB/IFE</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Can not be installed on cabin interior such as PAX seat, galley, IFE system, side panel.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Can be installed on cabin interior such as PAX seat, galley, IFE system, side panel.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Can be installed on cabin interior such as PAX seat, galley, IFE system, side panel if getting approval from CAAV.</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MME 2.5.7</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The Authorized Staff, in association with VAECO, has the authority to defer items that meet one or more of the following criteria: (AUD; </w:t>
      </w:r>
      <w:r w:rsidRPr="00BC3BF7">
        <w:rPr>
          <w:rFonts w:ascii="Times New Roman" w:hAnsi="Times New Roman"/>
          <w:sz w:val="26"/>
          <w:szCs w:val="26"/>
        </w:rPr>
        <w:t xml:space="preserve">INV; </w:t>
      </w:r>
      <w:r w:rsidRPr="00BC3BF7">
        <w:rPr>
          <w:rFonts w:ascii="Times New Roman" w:hAnsi="Times New Roman" w:cs="Times New Roman"/>
          <w:sz w:val="26"/>
          <w:szCs w:val="26"/>
        </w:rPr>
        <w:t>A; B; C; ACR)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*a. The malfunctioning system or component is specifically listed in the MEL or CDL and the item is of a non-airworthy nature.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malfunctioning system or component is specifically listed in the MEL and the item is of a non-airworthy nature.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malfunctioning system or component is specifically listed in the MEL or CDL.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After a flight, if a cabin defect found to be affecting to aircraft airworthiness, it must be transferred immediately to Technical logbook by: (AUD; </w:t>
      </w:r>
      <w:r w:rsidRPr="00BC3BF7">
        <w:rPr>
          <w:rFonts w:ascii="Times New Roman" w:hAnsi="Times New Roman"/>
          <w:sz w:val="26"/>
          <w:szCs w:val="26"/>
        </w:rPr>
        <w:t xml:space="preserve">INV; CMP; MP; </w:t>
      </w:r>
      <w:r w:rsidRPr="00BC3BF7">
        <w:rPr>
          <w:rFonts w:ascii="Times New Roman" w:hAnsi="Times New Roman" w:cs="Times New Roman"/>
          <w:sz w:val="26"/>
          <w:szCs w:val="26"/>
        </w:rPr>
        <w:t>A; B; CAB/IFE)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Flight crew or CRS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Flight crew.</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CRS staff.</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21DF6" w:rsidP="00F90A65">
      <w:pPr>
        <w:pStyle w:val="ListParagraph"/>
        <w:numPr>
          <w:ilvl w:val="0"/>
          <w:numId w:val="5"/>
        </w:numPr>
        <w:spacing w:after="0" w:line="240" w:lineRule="auto"/>
        <w:ind w:left="0" w:firstLine="0"/>
        <w:rPr>
          <w:rFonts w:ascii="Times New Roman" w:hAnsi="Times New Roman" w:cs="Times New Roman"/>
          <w:sz w:val="26"/>
          <w:szCs w:val="26"/>
        </w:rPr>
      </w:pPr>
      <w:r>
        <w:rPr>
          <w:rFonts w:ascii="Times New Roman" w:hAnsi="Times New Roman" w:cs="Times New Roman"/>
          <w:sz w:val="26"/>
          <w:szCs w:val="26"/>
        </w:rPr>
        <w:t>W</w:t>
      </w:r>
      <w:r w:rsidR="00F90A65" w:rsidRPr="00BC3BF7">
        <w:rPr>
          <w:rFonts w:ascii="Times New Roman" w:hAnsi="Times New Roman" w:cs="Times New Roman"/>
          <w:sz w:val="26"/>
          <w:szCs w:val="26"/>
        </w:rPr>
        <w:t xml:space="preserve">ith regard to VNA's aircraft, when raising, progressing or clearing an ADD, it is necessary to: (AUD; </w:t>
      </w:r>
      <w:r w:rsidR="00F90A65" w:rsidRPr="00BC3BF7">
        <w:rPr>
          <w:rFonts w:ascii="Times New Roman" w:hAnsi="Times New Roman"/>
          <w:sz w:val="26"/>
          <w:szCs w:val="26"/>
        </w:rPr>
        <w:t xml:space="preserve">INV; MP; CMP; </w:t>
      </w:r>
      <w:r w:rsidR="00F90A65" w:rsidRPr="00BC3BF7">
        <w:rPr>
          <w:rFonts w:ascii="Times New Roman" w:hAnsi="Times New Roman" w:cs="Times New Roman"/>
          <w:sz w:val="26"/>
          <w:szCs w:val="26"/>
        </w:rPr>
        <w:t>A; B; CAB/IFE)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Complete an entry on the MEL or Non-MEL related ADD sheets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Complete an entry on the MEL related ADD sheets as well as on the Technical Log page.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*c. Complete an entry on the MEL or Non-MEL related ADD sheets as well as on the Technical Log page.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VNA's aircraft, in order to clear an ADDs, you should: (AUD; </w:t>
      </w:r>
      <w:r w:rsidRPr="00BC3BF7">
        <w:rPr>
          <w:rFonts w:ascii="Times New Roman" w:hAnsi="Times New Roman"/>
          <w:sz w:val="26"/>
          <w:szCs w:val="26"/>
        </w:rPr>
        <w:t xml:space="preserve">INV; </w:t>
      </w:r>
      <w:r w:rsidRPr="00BC3BF7">
        <w:rPr>
          <w:rFonts w:ascii="Times New Roman" w:hAnsi="Times New Roman" w:cs="Times New Roman"/>
          <w:sz w:val="26"/>
          <w:szCs w:val="26"/>
        </w:rPr>
        <w:t>A; B; CAB/IFE)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Insert the text appropriate to the rectification work carried out into the ACTION TAKEN block of the Technical Log Page, complete the ADD sheet by annotating the CLEARANCE detail section with technical Log Page reference and item number, after that certify all the entry.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Complete the ADD sheet by annotating the CLEARANCE detail section with Technical Log Page reference and item number.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Insert the text appropriate to the rectification work carried out into the ACTION TAKEN block of the Technical Log Page, after that certify all the entry.</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2.3</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With regard to VNA's aircraft, during defueling, Authorised staff has to: (AUD; </w:t>
      </w:r>
      <w:r w:rsidRPr="00BC3BF7">
        <w:rPr>
          <w:rFonts w:ascii="Times New Roman" w:hAnsi="Times New Roman"/>
          <w:sz w:val="26"/>
          <w:szCs w:val="26"/>
        </w:rPr>
        <w:t xml:space="preserve">INV; </w:t>
      </w:r>
      <w:r w:rsidRPr="00BC3BF7">
        <w:rPr>
          <w:rFonts w:ascii="Times New Roman" w:hAnsi="Times New Roman" w:cs="Times New Roman"/>
          <w:sz w:val="26"/>
          <w:szCs w:val="26"/>
        </w:rPr>
        <w:t>A; B; ACR)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Comply with safety precaution mentioned in related AMM and VNA requirements.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Comply with safety precaution mentioned in related AMM and other requirements that the local airport authority may have at that particular area/gate or airport.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c. Comply with safety precaution mentioned in related AMM and VAECO requirements.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2.4</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Removal/installation of the parts on line maintenance, the authorized staff removing the part shall take all necessary precautions to ensure that: (AUD; </w:t>
      </w:r>
      <w:r w:rsidRPr="00BC3BF7">
        <w:rPr>
          <w:rFonts w:ascii="Times New Roman" w:hAnsi="Times New Roman"/>
          <w:sz w:val="26"/>
          <w:szCs w:val="26"/>
        </w:rPr>
        <w:t xml:space="preserve">INV; </w:t>
      </w:r>
      <w:r w:rsidRPr="00BC3BF7">
        <w:rPr>
          <w:rFonts w:ascii="Times New Roman" w:hAnsi="Times New Roman" w:cs="Times New Roman"/>
          <w:sz w:val="26"/>
          <w:szCs w:val="26"/>
        </w:rPr>
        <w:t>A; B; C; CAB/IFE)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part is removed properly from the aircraft; all data (P/N, S/N) must be entered accurately into the Technical Log page and a Technical Log entry in the Action Taken column will be made to record the reason for the removal.</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 xml:space="preserve">*b. The part is removed properly from the aircraft; all removal data (P/N, S/N) must be entered accurately into the Technical Log page and A Technical Log entry in the Defect column will be made to record the reason for the removal. </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part is removed properly from the aircraft; all removal data (P/N, S/N) must be entered accurately into the Technical Log page.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2.7</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An Acceptable Deferred Defect may be raised: (AUD; </w:t>
      </w:r>
      <w:r w:rsidRPr="00BC3BF7">
        <w:rPr>
          <w:rFonts w:ascii="Times New Roman" w:hAnsi="Times New Roman"/>
          <w:sz w:val="26"/>
          <w:szCs w:val="26"/>
        </w:rPr>
        <w:t xml:space="preserve">INV; PP; </w:t>
      </w:r>
      <w:r w:rsidRPr="00BC3BF7">
        <w:rPr>
          <w:rFonts w:ascii="Times New Roman" w:hAnsi="Times New Roman" w:cs="Times New Roman"/>
          <w:sz w:val="26"/>
          <w:szCs w:val="26"/>
        </w:rPr>
        <w:t xml:space="preserve">A; B; C; </w:t>
      </w:r>
      <w:r>
        <w:rPr>
          <w:rFonts w:ascii="Times New Roman" w:hAnsi="Times New Roman" w:cs="Times New Roman"/>
          <w:sz w:val="26"/>
          <w:szCs w:val="26"/>
        </w:rPr>
        <w:t>ACR;</w:t>
      </w:r>
      <w:r w:rsidRPr="00BC3BF7">
        <w:rPr>
          <w:rFonts w:ascii="Times New Roman" w:hAnsi="Times New Roman" w:cs="Times New Roman"/>
          <w:sz w:val="26"/>
          <w:szCs w:val="26"/>
        </w:rPr>
        <w:t xml:space="preserve"> CAB/IFE)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When a defect occurs on an aircraft which can not be rectified immediately due to lack of spares, equipment, tooling, manpower or insufficient of aircraft downtime, but the deferral of that defect does not impair the ability of the aircraft to safely continue in service until rectification action can be completed.</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lastRenderedPageBreak/>
        <w:t>b. When a defect occurs on an aircraft which can not be rectified immediately due to lack of spares.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When a defect occurs on an aircraft which can not be rectified immediately due to lack of spares, equipment, tooling, manpower or insufficient of aircraft downtime.</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Ref.: VNA LMM 4.1.3</w:t>
      </w:r>
    </w:p>
    <w:p w:rsidR="00F90A65" w:rsidRPr="00BC3BF7" w:rsidRDefault="00F90A65" w:rsidP="00F90A65">
      <w:pPr>
        <w:spacing w:after="0" w:line="240" w:lineRule="auto"/>
        <w:rPr>
          <w:rFonts w:ascii="Times New Roman" w:hAnsi="Times New Roman" w:cs="Times New Roman"/>
          <w:sz w:val="26"/>
          <w:szCs w:val="26"/>
        </w:rPr>
      </w:pPr>
    </w:p>
    <w:p w:rsidR="00F90A65" w:rsidRPr="007157BC" w:rsidRDefault="00F90A65" w:rsidP="00F90A65">
      <w:pPr>
        <w:pStyle w:val="ListParagraph"/>
        <w:numPr>
          <w:ilvl w:val="0"/>
          <w:numId w:val="5"/>
        </w:numPr>
        <w:spacing w:after="0" w:line="240" w:lineRule="auto"/>
        <w:ind w:left="0" w:firstLine="0"/>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For VNA </w:t>
      </w:r>
      <w:r w:rsidRPr="00434A7F">
        <w:rPr>
          <w:rFonts w:ascii="Times New Roman" w:hAnsi="Times New Roman" w:cs="Times New Roman"/>
          <w:sz w:val="26"/>
          <w:szCs w:val="26"/>
        </w:rPr>
        <w:t>aircraft</w:t>
      </w:r>
      <w:r w:rsidRPr="007157BC">
        <w:rPr>
          <w:rFonts w:ascii="Times New Roman" w:hAnsi="Times New Roman" w:cs="Times New Roman"/>
          <w:color w:val="000000" w:themeColor="text1"/>
          <w:sz w:val="26"/>
          <w:szCs w:val="26"/>
        </w:rPr>
        <w:t xml:space="preserve">, when the expiry date of an emergency equipment cannot be determined due to damaged inspection tag, the maintenance staff must: (A; B; </w:t>
      </w:r>
      <w:r>
        <w:rPr>
          <w:rFonts w:ascii="Times New Roman" w:hAnsi="Times New Roman" w:cs="Times New Roman"/>
          <w:color w:val="000000" w:themeColor="text1"/>
          <w:sz w:val="26"/>
          <w:szCs w:val="26"/>
        </w:rPr>
        <w:t>ACR;</w:t>
      </w:r>
      <w:r w:rsidRPr="007157BC">
        <w:rPr>
          <w:rFonts w:ascii="Times New Roman" w:hAnsi="Times New Roman" w:cs="Times New Roman"/>
          <w:color w:val="000000" w:themeColor="text1"/>
          <w:sz w:val="26"/>
          <w:szCs w:val="26"/>
        </w:rPr>
        <w:t xml:space="preserve"> C; CAB; AUD; </w:t>
      </w:r>
      <w:r w:rsidRPr="007157BC">
        <w:rPr>
          <w:rFonts w:ascii="Times New Roman" w:hAnsi="Times New Roman"/>
          <w:color w:val="000000" w:themeColor="text1"/>
          <w:sz w:val="26"/>
          <w:szCs w:val="26"/>
        </w:rPr>
        <w:t xml:space="preserve">INV; </w:t>
      </w:r>
      <w:r w:rsidRPr="007157BC">
        <w:rPr>
          <w:rFonts w:ascii="Times New Roman" w:hAnsi="Times New Roman" w:cs="Times New Roman"/>
          <w:color w:val="000000" w:themeColor="text1"/>
          <w:sz w:val="26"/>
          <w:szCs w:val="26"/>
        </w:rPr>
        <w:t>QC Inspector)</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Look up the expiry date on AMOS system and complete another tag and affix to the equipment.</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Request respective TD and MCC for necessary information and complete another tag and affix to the equipment.</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Consider that equipment serviceable for another 4 months.</w:t>
      </w:r>
    </w:p>
    <w:p w:rsidR="00F90A65" w:rsidRPr="007157BC" w:rsidRDefault="00F90A65" w:rsidP="00F90A65">
      <w:pPr>
        <w:spacing w:after="0" w:line="240" w:lineRule="auto"/>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lang w:val="fr-FR"/>
        </w:rPr>
        <w:t xml:space="preserve">Ref.: </w:t>
      </w:r>
      <w:r w:rsidRPr="007157BC">
        <w:rPr>
          <w:rFonts w:ascii="Times New Roman" w:hAnsi="Times New Roman" w:cs="Times New Roman"/>
          <w:color w:val="000000" w:themeColor="text1"/>
          <w:sz w:val="26"/>
          <w:szCs w:val="26"/>
        </w:rPr>
        <w:t xml:space="preserve">SOP </w:t>
      </w:r>
      <w:r w:rsidRPr="007157BC">
        <w:rPr>
          <w:rFonts w:ascii="Times New Roman" w:hAnsi="Times New Roman" w:cs="Times New Roman"/>
          <w:bCs/>
          <w:color w:val="000000" w:themeColor="text1"/>
          <w:sz w:val="26"/>
          <w:szCs w:val="26"/>
        </w:rPr>
        <w:t>11.28.5.1</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For VNA aircraft, the correct way to manage the Cabin defect log is: (CAB; IFE; A; B; AUD; </w:t>
      </w:r>
      <w:r w:rsidRPr="00BC3BF7">
        <w:rPr>
          <w:rFonts w:ascii="Times New Roman" w:hAnsi="Times New Roman"/>
          <w:sz w:val="26"/>
          <w:szCs w:val="26"/>
        </w:rPr>
        <w:t xml:space="preserve">INV; CMP; </w:t>
      </w:r>
      <w:r>
        <w:rPr>
          <w:rFonts w:ascii="Times New Roman" w:hAnsi="Times New Roman" w:cs="Times New Roman"/>
          <w:sz w:val="26"/>
          <w:szCs w:val="26"/>
        </w:rPr>
        <w:t>QC Inspector;</w:t>
      </w:r>
      <w:r w:rsidRPr="007157BC">
        <w:rPr>
          <w:rFonts w:ascii="Times New Roman" w:hAnsi="Times New Roman" w:cs="Times New Roman"/>
          <w:sz w:val="26"/>
          <w:szCs w:val="26"/>
        </w:rPr>
        <w:t xml:space="preserve">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last copy of Cabin defect log (yellow color) is gathered by maintenance staff and kept at performed station for at least 24 hours. The second copy (pink color) and first copy (white color) is gathered together upon the Cabin defect log completion.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last copy of Cabin defect log (yellow color) is gathered by maintenance staff and kept at performed station for at least 24 hours. The second copy (pink color) is sent to MCC for monitor and the first copy (white color) is gathered upon the Cabin defect log completion.</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last copy of Cabin defect log (yellow color) is gathered by maintenance staff and kept at performed station for at least 12 hours. The second copy (pink color) and first copy (white color) is gathered together upon the Cabin defect log completion.</w:t>
      </w:r>
    </w:p>
    <w:p w:rsidR="00F90A65" w:rsidRDefault="00F90A65" w:rsidP="00F90A65">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11.27.5.2</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purpose of  Variation Request? (AUD; </w:t>
      </w:r>
      <w:r w:rsidRPr="00BC3BF7">
        <w:rPr>
          <w:rFonts w:ascii="Times New Roman" w:hAnsi="Times New Roman"/>
          <w:sz w:val="26"/>
          <w:szCs w:val="26"/>
        </w:rPr>
        <w:t xml:space="preserve">INV; MP; CMP;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w:t>
      </w:r>
      <w:r>
        <w:rPr>
          <w:rFonts w:ascii="Times New Roman" w:hAnsi="Times New Roman" w:cs="Times New Roman"/>
          <w:sz w:val="26"/>
          <w:szCs w:val="26"/>
        </w:rPr>
        <w:t>ACR;</w:t>
      </w:r>
      <w:r w:rsidRPr="00BC3BF7">
        <w:rPr>
          <w:rFonts w:ascii="Times New Roman" w:hAnsi="Times New Roman" w:cs="Times New Roman"/>
          <w:sz w:val="26"/>
          <w:szCs w:val="26"/>
        </w:rPr>
        <w:t xml:space="preserve"> B; C; CAB; IFE</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To extend the time interval in AMS, CMS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To extend the rectification due date of ADDs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For deviation from current approved/ accepted maintenance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11.29</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What purpose of Concession Request? (AUD; </w:t>
      </w:r>
      <w:r w:rsidRPr="00BC3BF7">
        <w:rPr>
          <w:rFonts w:ascii="Times New Roman" w:hAnsi="Times New Roman"/>
          <w:sz w:val="26"/>
          <w:szCs w:val="26"/>
        </w:rPr>
        <w:t xml:space="preserve">INV; MP; CMP;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w:t>
      </w:r>
      <w:r>
        <w:rPr>
          <w:rFonts w:ascii="Times New Roman" w:hAnsi="Times New Roman" w:cs="Times New Roman"/>
          <w:sz w:val="26"/>
          <w:szCs w:val="26"/>
        </w:rPr>
        <w:t>ACR;</w:t>
      </w:r>
      <w:r w:rsidRPr="00BC3BF7">
        <w:rPr>
          <w:rFonts w:ascii="Times New Roman" w:hAnsi="Times New Roman" w:cs="Times New Roman"/>
          <w:sz w:val="26"/>
          <w:szCs w:val="26"/>
        </w:rPr>
        <w:t xml:space="preserve"> B; C; CAB; IFE</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To extend the time interval in AMS, CMS</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To extend the rectification due date of ADDs and for deviation from current approved/ accepted maintenance data</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lang w:val="fr-FR"/>
        </w:rPr>
        <w:lastRenderedPageBreak/>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11.29</w:t>
      </w:r>
    </w:p>
    <w:p w:rsidR="00F90A65" w:rsidRPr="00BC3BF7" w:rsidRDefault="00F90A65" w:rsidP="00F90A65">
      <w:pPr>
        <w:spacing w:after="0" w:line="240" w:lineRule="auto"/>
        <w:rPr>
          <w:rFonts w:ascii="Times New Roman" w:hAnsi="Times New Roman" w:cs="Times New Roman"/>
          <w:sz w:val="26"/>
          <w:szCs w:val="26"/>
        </w:rPr>
      </w:pPr>
    </w:p>
    <w:p w:rsidR="00F90A65" w:rsidRPr="00BC3BF7" w:rsidRDefault="00F90A65" w:rsidP="00F90A65">
      <w:pPr>
        <w:pStyle w:val="ListParagraph"/>
        <w:numPr>
          <w:ilvl w:val="0"/>
          <w:numId w:val="5"/>
        </w:numPr>
        <w:spacing w:after="0" w:line="240" w:lineRule="auto"/>
        <w:ind w:left="0" w:firstLine="0"/>
        <w:rPr>
          <w:rFonts w:ascii="Times New Roman" w:hAnsi="Times New Roman" w:cs="Times New Roman"/>
          <w:sz w:val="26"/>
          <w:szCs w:val="26"/>
        </w:rPr>
      </w:pPr>
      <w:r w:rsidRPr="00BC3BF7">
        <w:rPr>
          <w:rFonts w:ascii="Times New Roman" w:hAnsi="Times New Roman" w:cs="Times New Roman"/>
          <w:sz w:val="26"/>
          <w:szCs w:val="26"/>
        </w:rPr>
        <w:t xml:space="preserve">When is the Hold Item considered serviceable? (B; C; </w:t>
      </w:r>
      <w:r>
        <w:rPr>
          <w:rFonts w:ascii="Times New Roman" w:hAnsi="Times New Roman" w:cs="Times New Roman"/>
          <w:sz w:val="26"/>
          <w:szCs w:val="26"/>
        </w:rPr>
        <w:t>ACR;</w:t>
      </w:r>
      <w:r w:rsidRPr="00BC3BF7">
        <w:rPr>
          <w:rFonts w:ascii="Times New Roman" w:hAnsi="Times New Roman" w:cs="Times New Roman"/>
          <w:sz w:val="26"/>
          <w:szCs w:val="26"/>
        </w:rPr>
        <w:t xml:space="preserve"> AUD; </w:t>
      </w:r>
      <w:r w:rsidRPr="00BC3BF7">
        <w:rPr>
          <w:rFonts w:ascii="Times New Roman" w:hAnsi="Times New Roman"/>
          <w:sz w:val="26"/>
          <w:szCs w:val="26"/>
        </w:rPr>
        <w:t xml:space="preserve">INV; MP; </w:t>
      </w:r>
      <w:r>
        <w:rPr>
          <w:rFonts w:ascii="Times New Roman" w:hAnsi="Times New Roman" w:cs="Times New Roman"/>
          <w:sz w:val="26"/>
          <w:szCs w:val="26"/>
        </w:rPr>
        <w:t>QC Inspector;</w:t>
      </w:r>
      <w:r w:rsidRPr="00BC3BF7">
        <w:rPr>
          <w:rFonts w:ascii="Times New Roman" w:hAnsi="Times New Roman" w:cs="Times New Roman"/>
          <w:sz w:val="26"/>
          <w:szCs w:val="26"/>
        </w:rPr>
        <w:t xml:space="preserve"> CAB; IFE</w:t>
      </w:r>
      <w:r w:rsidRPr="007157BC">
        <w:rPr>
          <w:rFonts w:ascii="Times New Roman" w:hAnsi="Times New Roman" w:cs="Times New Roman"/>
          <w:sz w:val="26"/>
          <w:szCs w:val="26"/>
        </w:rPr>
        <w:t>; EE</w:t>
      </w:r>
      <w:r w:rsidRPr="00BC3BF7">
        <w:rPr>
          <w:rFonts w:ascii="Times New Roman" w:hAnsi="Times New Roman" w:cs="Times New Roman"/>
          <w:sz w:val="26"/>
          <w:szCs w:val="26"/>
        </w:rPr>
        <w:t>)</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a. The defect is not recurred in minimum of 3 flights but not excess 5 flight days or 20 flight legs which come later.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*b. The defect is recurred in minimum of 3 flights but not excess 5 flight days or 20 flight legs which come later.</w:t>
      </w:r>
    </w:p>
    <w:p w:rsidR="00F90A65" w:rsidRPr="00BC3BF7" w:rsidRDefault="00F90A65" w:rsidP="00F90A65">
      <w:pPr>
        <w:spacing w:after="0" w:line="240" w:lineRule="auto"/>
        <w:rPr>
          <w:rFonts w:ascii="Times New Roman" w:hAnsi="Times New Roman" w:cs="Times New Roman"/>
          <w:sz w:val="26"/>
          <w:szCs w:val="26"/>
        </w:rPr>
      </w:pPr>
      <w:r w:rsidRPr="00BC3BF7">
        <w:rPr>
          <w:rFonts w:ascii="Times New Roman" w:hAnsi="Times New Roman" w:cs="Times New Roman"/>
          <w:sz w:val="26"/>
          <w:szCs w:val="26"/>
        </w:rPr>
        <w:t>c. The defect is not recurred in minimum of 7 flights but not excess 3 flight days</w:t>
      </w:r>
    </w:p>
    <w:p w:rsidR="00F90A65" w:rsidRPr="00BC3BF7" w:rsidRDefault="00F90A65" w:rsidP="00F90A65">
      <w:pPr>
        <w:spacing w:after="0" w:line="240" w:lineRule="auto"/>
        <w:rPr>
          <w:rFonts w:ascii="Times New Roman" w:hAnsi="Times New Roman" w:cs="Times New Roman"/>
          <w:bCs/>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11.10.5.1.6</w:t>
      </w:r>
    </w:p>
    <w:p w:rsidR="00F90A65" w:rsidRPr="00BC3BF7" w:rsidRDefault="00F90A65" w:rsidP="00F90A65">
      <w:pPr>
        <w:spacing w:after="0" w:line="240" w:lineRule="auto"/>
        <w:rPr>
          <w:rFonts w:ascii="Times New Roman" w:hAnsi="Times New Roman" w:cs="Times New Roman"/>
          <w:sz w:val="26"/>
          <w:szCs w:val="26"/>
        </w:rPr>
      </w:pPr>
    </w:p>
    <w:sectPr w:rsidR="00F90A65" w:rsidRPr="00BC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F69FA"/>
    <w:multiLevelType w:val="hybridMultilevel"/>
    <w:tmpl w:val="0466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F2854"/>
    <w:multiLevelType w:val="hybridMultilevel"/>
    <w:tmpl w:val="D37E0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645B2"/>
    <w:multiLevelType w:val="hybridMultilevel"/>
    <w:tmpl w:val="1E086C2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41691962"/>
    <w:multiLevelType w:val="hybridMultilevel"/>
    <w:tmpl w:val="8954D124"/>
    <w:lvl w:ilvl="0" w:tplc="9854402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A740B2"/>
    <w:multiLevelType w:val="hybridMultilevel"/>
    <w:tmpl w:val="BA6A0C64"/>
    <w:lvl w:ilvl="0" w:tplc="A3C07BCA">
      <w:start w:val="1"/>
      <w:numFmt w:val="decimal"/>
      <w:suff w:val="space"/>
      <w:lvlText w:val="%1."/>
      <w:lvlJc w:val="left"/>
      <w:pPr>
        <w:ind w:left="360" w:hanging="360"/>
      </w:pPr>
      <w:rPr>
        <w:rFonts w:hint="default"/>
        <w:b/>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208252444">
    <w:abstractNumId w:val="3"/>
  </w:num>
  <w:num w:numId="2" w16cid:durableId="543909634">
    <w:abstractNumId w:val="0"/>
  </w:num>
  <w:num w:numId="3" w16cid:durableId="910505987">
    <w:abstractNumId w:val="1"/>
  </w:num>
  <w:num w:numId="4" w16cid:durableId="316687279">
    <w:abstractNumId w:val="2"/>
  </w:num>
  <w:num w:numId="5" w16cid:durableId="777287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65"/>
    <w:rsid w:val="002C5E4F"/>
    <w:rsid w:val="00756E53"/>
    <w:rsid w:val="00793842"/>
    <w:rsid w:val="008D69ED"/>
    <w:rsid w:val="00A90859"/>
    <w:rsid w:val="00CD34B8"/>
    <w:rsid w:val="00DE7470"/>
    <w:rsid w:val="00E87A9B"/>
    <w:rsid w:val="00F21DF6"/>
    <w:rsid w:val="00F9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1FE6"/>
  <w15:chartTrackingRefBased/>
  <w15:docId w15:val="{AB66C28D-3387-481B-9ED0-3ED5D5C7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A65"/>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F90A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0A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0A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0A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0A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0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A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0A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0A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0A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0A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0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A65"/>
    <w:rPr>
      <w:rFonts w:eastAsiaTheme="majorEastAsia" w:cstheme="majorBidi"/>
      <w:color w:val="272727" w:themeColor="text1" w:themeTint="D8"/>
    </w:rPr>
  </w:style>
  <w:style w:type="paragraph" w:styleId="Title">
    <w:name w:val="Title"/>
    <w:basedOn w:val="Normal"/>
    <w:next w:val="Normal"/>
    <w:link w:val="TitleChar"/>
    <w:uiPriority w:val="10"/>
    <w:qFormat/>
    <w:rsid w:val="00F90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F90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F90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A65"/>
    <w:pPr>
      <w:spacing w:before="160"/>
      <w:jc w:val="center"/>
    </w:pPr>
    <w:rPr>
      <w:i/>
      <w:iCs/>
      <w:color w:val="404040" w:themeColor="text1" w:themeTint="BF"/>
    </w:rPr>
  </w:style>
  <w:style w:type="character" w:customStyle="1" w:styleId="QuoteChar">
    <w:name w:val="Quote Char"/>
    <w:basedOn w:val="DefaultParagraphFont"/>
    <w:link w:val="Quote"/>
    <w:uiPriority w:val="29"/>
    <w:rsid w:val="00F90A65"/>
    <w:rPr>
      <w:i/>
      <w:iCs/>
      <w:color w:val="404040" w:themeColor="text1" w:themeTint="BF"/>
    </w:rPr>
  </w:style>
  <w:style w:type="paragraph" w:styleId="ListParagraph">
    <w:name w:val="List Paragraph"/>
    <w:basedOn w:val="Normal"/>
    <w:uiPriority w:val="34"/>
    <w:qFormat/>
    <w:rsid w:val="00F90A65"/>
    <w:pPr>
      <w:ind w:left="720"/>
      <w:contextualSpacing/>
    </w:pPr>
  </w:style>
  <w:style w:type="character" w:styleId="IntenseEmphasis">
    <w:name w:val="Intense Emphasis"/>
    <w:basedOn w:val="DefaultParagraphFont"/>
    <w:uiPriority w:val="21"/>
    <w:qFormat/>
    <w:rsid w:val="00F90A65"/>
    <w:rPr>
      <w:i/>
      <w:iCs/>
      <w:color w:val="2F5496" w:themeColor="accent1" w:themeShade="BF"/>
    </w:rPr>
  </w:style>
  <w:style w:type="paragraph" w:styleId="IntenseQuote">
    <w:name w:val="Intense Quote"/>
    <w:basedOn w:val="Normal"/>
    <w:next w:val="Normal"/>
    <w:link w:val="IntenseQuoteChar"/>
    <w:uiPriority w:val="30"/>
    <w:qFormat/>
    <w:rsid w:val="00F90A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0A65"/>
    <w:rPr>
      <w:i/>
      <w:iCs/>
      <w:color w:val="2F5496" w:themeColor="accent1" w:themeShade="BF"/>
    </w:rPr>
  </w:style>
  <w:style w:type="character" w:styleId="IntenseReference">
    <w:name w:val="Intense Reference"/>
    <w:basedOn w:val="DefaultParagraphFont"/>
    <w:uiPriority w:val="32"/>
    <w:qFormat/>
    <w:rsid w:val="00F90A65"/>
    <w:rPr>
      <w:b/>
      <w:bCs/>
      <w:smallCaps/>
      <w:color w:val="2F5496" w:themeColor="accent1" w:themeShade="BF"/>
      <w:spacing w:val="5"/>
    </w:rPr>
  </w:style>
  <w:style w:type="character" w:customStyle="1" w:styleId="fontstyle01">
    <w:name w:val="fontstyle01"/>
    <w:basedOn w:val="DefaultParagraphFont"/>
    <w:rsid w:val="00F90A65"/>
    <w:rPr>
      <w:rFonts w:ascii="Arial" w:hAnsi="Arial" w:cs="Arial" w:hint="default"/>
      <w:b/>
      <w:bCs/>
      <w:i w:val="0"/>
      <w:iCs w:val="0"/>
      <w:color w:val="000000"/>
      <w:sz w:val="24"/>
      <w:szCs w:val="24"/>
    </w:rPr>
  </w:style>
  <w:style w:type="paragraph" w:styleId="Header">
    <w:name w:val="header"/>
    <w:basedOn w:val="Normal"/>
    <w:link w:val="HeaderChar"/>
    <w:uiPriority w:val="99"/>
    <w:unhideWhenUsed/>
    <w:rsid w:val="00F90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65"/>
    <w:rPr>
      <w:kern w:val="0"/>
      <w:sz w:val="22"/>
      <w:szCs w:val="22"/>
      <w14:ligatures w14:val="none"/>
    </w:rPr>
  </w:style>
  <w:style w:type="paragraph" w:styleId="Footer">
    <w:name w:val="footer"/>
    <w:basedOn w:val="Normal"/>
    <w:link w:val="FooterChar"/>
    <w:uiPriority w:val="99"/>
    <w:unhideWhenUsed/>
    <w:rsid w:val="00F90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65"/>
    <w:rPr>
      <w:kern w:val="0"/>
      <w:sz w:val="22"/>
      <w:szCs w:val="22"/>
      <w14:ligatures w14:val="none"/>
    </w:rPr>
  </w:style>
  <w:style w:type="paragraph" w:styleId="BalloonText">
    <w:name w:val="Balloon Text"/>
    <w:basedOn w:val="Normal"/>
    <w:link w:val="BalloonTextChar"/>
    <w:uiPriority w:val="99"/>
    <w:semiHidden/>
    <w:unhideWhenUsed/>
    <w:rsid w:val="00F90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A65"/>
    <w:rPr>
      <w:rFonts w:ascii="Tahoma" w:hAnsi="Tahoma" w:cs="Tahoma"/>
      <w:kern w:val="0"/>
      <w:sz w:val="16"/>
      <w:szCs w:val="16"/>
      <w14:ligatures w14:val="none"/>
    </w:rPr>
  </w:style>
  <w:style w:type="table" w:styleId="TableGrid">
    <w:name w:val="Table Grid"/>
    <w:basedOn w:val="TableNormal"/>
    <w:uiPriority w:val="59"/>
    <w:rsid w:val="00F90A65"/>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90A65"/>
    <w:pPr>
      <w:autoSpaceDE w:val="0"/>
      <w:autoSpaceDN w:val="0"/>
      <w:adjustRightInd w:val="0"/>
      <w:spacing w:after="0" w:line="240" w:lineRule="auto"/>
    </w:pPr>
    <w:rPr>
      <w:rFonts w:ascii="Arial" w:hAnsi="Arial" w:cs="Arial"/>
      <w:color w:val="000000"/>
      <w:kern w:val="0"/>
      <w14:ligatures w14:val="none"/>
    </w:rPr>
  </w:style>
  <w:style w:type="paragraph" w:styleId="Revision">
    <w:name w:val="Revision"/>
    <w:hidden/>
    <w:uiPriority w:val="99"/>
    <w:semiHidden/>
    <w:rsid w:val="00F90A65"/>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60</Pages>
  <Words>18162</Words>
  <Characters>103524</Characters>
  <Application>Microsoft Office Word</Application>
  <DocSecurity>0</DocSecurity>
  <Lines>862</Lines>
  <Paragraphs>242</Paragraphs>
  <ScaleCrop>false</ScaleCrop>
  <Company/>
  <LinksUpToDate>false</LinksUpToDate>
  <CharactersWithSpaces>121444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2025-10-08T15:11:00Z</dcterms:created>
  <dcterms:modified xsi:type="dcterms:W3CDTF">2025-10-08T16:44:00Z</dcterms:modified>
</cp:coreProperties>
</file>