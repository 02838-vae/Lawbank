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53FE7" w14:textId="77777777" w:rsidR="007157BC" w:rsidRPr="00342166" w:rsidRDefault="007157BC" w:rsidP="007157BC">
      <w:pPr>
        <w:spacing w:after="0" w:line="240" w:lineRule="auto"/>
        <w:jc w:val="center"/>
        <w:rPr>
          <w:rFonts w:ascii="Times New Roman" w:hAnsi="Times New Roman" w:cs="Times New Roman"/>
          <w:b/>
          <w:sz w:val="32"/>
          <w:szCs w:val="32"/>
        </w:rPr>
      </w:pPr>
      <w:r w:rsidRPr="00342166">
        <w:rPr>
          <w:rFonts w:ascii="Times New Roman" w:hAnsi="Times New Roman" w:cs="Times New Roman"/>
          <w:b/>
          <w:sz w:val="32"/>
          <w:szCs w:val="32"/>
        </w:rPr>
        <w:t>NGÂN HÀNG CÂU HỎI TRẮC NGHIỆM UỶ QUYỀN:</w:t>
      </w:r>
      <w:r w:rsidRPr="00342166">
        <w:rPr>
          <w:rFonts w:ascii="Times New Roman" w:hAnsi="Times New Roman" w:cs="Times New Roman"/>
          <w:b/>
          <w:sz w:val="32"/>
          <w:szCs w:val="32"/>
        </w:rPr>
        <w:br/>
      </w:r>
    </w:p>
    <w:p w14:paraId="4A413F55" w14:textId="77777777" w:rsidR="007157BC" w:rsidRPr="00342166" w:rsidRDefault="007157BC" w:rsidP="007157BC">
      <w:pPr>
        <w:spacing w:after="0" w:line="240" w:lineRule="auto"/>
        <w:rPr>
          <w:rFonts w:ascii="Times New Roman" w:hAnsi="Times New Roman" w:cs="Times New Roman"/>
          <w:b/>
          <w:sz w:val="26"/>
          <w:szCs w:val="26"/>
        </w:rPr>
      </w:pPr>
      <w:r>
        <w:rPr>
          <w:rFonts w:ascii="Times New Roman" w:hAnsi="Times New Roman" w:cs="Times New Roman"/>
          <w:b/>
          <w:sz w:val="26"/>
          <w:szCs w:val="26"/>
        </w:rPr>
        <w:t>I. HƯỚNG DẪN VÀ GIẢI THÍCH C</w:t>
      </w:r>
      <w:r w:rsidRPr="00342166">
        <w:rPr>
          <w:rFonts w:ascii="Times New Roman" w:hAnsi="Times New Roman" w:cs="Times New Roman"/>
          <w:b/>
          <w:sz w:val="26"/>
          <w:szCs w:val="26"/>
        </w:rPr>
        <w:t>ÁC</w:t>
      </w:r>
      <w:r>
        <w:rPr>
          <w:rFonts w:ascii="Times New Roman" w:hAnsi="Times New Roman" w:cs="Times New Roman"/>
          <w:b/>
          <w:sz w:val="26"/>
          <w:szCs w:val="26"/>
        </w:rPr>
        <w:t xml:space="preserve"> TỪ NGỮ THEO</w:t>
      </w:r>
      <w:r w:rsidRPr="00342166">
        <w:rPr>
          <w:rFonts w:ascii="Times New Roman" w:hAnsi="Times New Roman" w:cs="Times New Roman"/>
          <w:b/>
          <w:sz w:val="26"/>
          <w:szCs w:val="26"/>
        </w:rPr>
        <w:t xml:space="preserve"> ĐỐI TƯỢNG ÁP DỤNG THEO SOP 10.10 </w:t>
      </w:r>
    </w:p>
    <w:p w14:paraId="4427857C" w14:textId="77777777" w:rsidR="007157BC" w:rsidRDefault="007157BC" w:rsidP="007157BC">
      <w:pPr>
        <w:spacing w:after="0" w:line="240" w:lineRule="auto"/>
        <w:rPr>
          <w:rFonts w:ascii="Times New Roman" w:hAnsi="Times New Roman" w:cs="Times New Roman"/>
          <w:sz w:val="26"/>
          <w:szCs w:val="26"/>
        </w:rPr>
      </w:pPr>
    </w:p>
    <w:p w14:paraId="3B38B2D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A</w:t>
      </w:r>
      <w:r>
        <w:rPr>
          <w:rFonts w:ascii="Times New Roman" w:hAnsi="Times New Roman" w:cs="Times New Roman"/>
          <w:sz w:val="26"/>
          <w:szCs w:val="26"/>
        </w:rPr>
        <w:t>: Certifying staff category A</w:t>
      </w:r>
    </w:p>
    <w:p w14:paraId="09320FA5"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B</w:t>
      </w:r>
      <w:r>
        <w:rPr>
          <w:rFonts w:ascii="Times New Roman" w:hAnsi="Times New Roman" w:cs="Times New Roman"/>
          <w:sz w:val="26"/>
          <w:szCs w:val="26"/>
        </w:rPr>
        <w:t>: Certifying staff category B</w:t>
      </w:r>
    </w:p>
    <w:p w14:paraId="608ED421"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C</w:t>
      </w:r>
      <w:r>
        <w:rPr>
          <w:rFonts w:ascii="Times New Roman" w:hAnsi="Times New Roman" w:cs="Times New Roman"/>
          <w:sz w:val="26"/>
          <w:szCs w:val="26"/>
        </w:rPr>
        <w:t>: Certifying staff category C</w:t>
      </w:r>
    </w:p>
    <w:p w14:paraId="626CCFC0"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QM</w:t>
      </w:r>
      <w:r>
        <w:rPr>
          <w:rFonts w:ascii="Times New Roman" w:hAnsi="Times New Roman" w:cs="Times New Roman"/>
          <w:sz w:val="26"/>
          <w:szCs w:val="26"/>
        </w:rPr>
        <w:t>: Qualified mechanics (All category)</w:t>
      </w:r>
    </w:p>
    <w:p w14:paraId="036AE9D2"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NDT</w:t>
      </w:r>
      <w:r>
        <w:rPr>
          <w:rFonts w:ascii="Times New Roman" w:hAnsi="Times New Roman" w:cs="Times New Roman"/>
          <w:sz w:val="26"/>
          <w:szCs w:val="26"/>
        </w:rPr>
        <w:t>: Non-Destructive Test certifying staff</w:t>
      </w:r>
    </w:p>
    <w:p w14:paraId="3798D470"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AUD</w:t>
      </w:r>
      <w:r>
        <w:rPr>
          <w:rFonts w:ascii="Times New Roman" w:hAnsi="Times New Roman" w:cs="Times New Roman"/>
          <w:sz w:val="26"/>
          <w:szCs w:val="26"/>
        </w:rPr>
        <w:t>: Auditor</w:t>
      </w:r>
    </w:p>
    <w:p w14:paraId="7D1A9A8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INV</w:t>
      </w:r>
      <w:r>
        <w:rPr>
          <w:rFonts w:ascii="Times New Roman" w:hAnsi="Times New Roman" w:cs="Times New Roman"/>
          <w:sz w:val="26"/>
          <w:szCs w:val="26"/>
        </w:rPr>
        <w:t>: Investigator</w:t>
      </w:r>
    </w:p>
    <w:p w14:paraId="00A76F6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MP</w:t>
      </w:r>
      <w:r>
        <w:rPr>
          <w:rFonts w:ascii="Times New Roman" w:hAnsi="Times New Roman" w:cs="Times New Roman"/>
          <w:sz w:val="26"/>
          <w:szCs w:val="26"/>
        </w:rPr>
        <w:t>: Maintenance planner</w:t>
      </w:r>
    </w:p>
    <w:p w14:paraId="3269C984"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EE</w:t>
      </w:r>
      <w:r>
        <w:rPr>
          <w:rFonts w:ascii="Times New Roman" w:hAnsi="Times New Roman" w:cs="Times New Roman"/>
          <w:sz w:val="26"/>
          <w:szCs w:val="26"/>
        </w:rPr>
        <w:t xml:space="preserve">: </w:t>
      </w:r>
      <w:r w:rsidRPr="00CA58DA">
        <w:rPr>
          <w:rFonts w:ascii="Times New Roman" w:hAnsi="Times New Roman" w:cs="Times New Roman"/>
          <w:sz w:val="26"/>
          <w:szCs w:val="26"/>
        </w:rPr>
        <w:t>Engineering Engineer</w:t>
      </w:r>
    </w:p>
    <w:p w14:paraId="1F64938A"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CMP</w:t>
      </w:r>
      <w:r>
        <w:rPr>
          <w:rFonts w:ascii="Times New Roman" w:hAnsi="Times New Roman" w:cs="Times New Roman"/>
          <w:sz w:val="26"/>
          <w:szCs w:val="26"/>
        </w:rPr>
        <w:t xml:space="preserve">: </w:t>
      </w:r>
      <w:r w:rsidRPr="00CA58DA">
        <w:rPr>
          <w:rFonts w:ascii="Times New Roman" w:hAnsi="Times New Roman" w:cs="Times New Roman"/>
          <w:sz w:val="26"/>
          <w:szCs w:val="26"/>
        </w:rPr>
        <w:t>CIM Maintenance Planner</w:t>
      </w:r>
    </w:p>
    <w:p w14:paraId="707CD827"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CE</w:t>
      </w:r>
      <w:r>
        <w:rPr>
          <w:rFonts w:ascii="Times New Roman" w:hAnsi="Times New Roman" w:cs="Times New Roman"/>
          <w:sz w:val="26"/>
          <w:szCs w:val="26"/>
        </w:rPr>
        <w:t xml:space="preserve">: </w:t>
      </w:r>
      <w:r w:rsidRPr="00CA58DA">
        <w:rPr>
          <w:rFonts w:ascii="Times New Roman" w:hAnsi="Times New Roman" w:cs="Times New Roman"/>
          <w:sz w:val="26"/>
          <w:szCs w:val="26"/>
        </w:rPr>
        <w:t>CIM Engineer</w:t>
      </w:r>
    </w:p>
    <w:p w14:paraId="007D4F83"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PP</w:t>
      </w:r>
      <w:r>
        <w:rPr>
          <w:rFonts w:ascii="Times New Roman" w:hAnsi="Times New Roman" w:cs="Times New Roman"/>
          <w:sz w:val="26"/>
          <w:szCs w:val="26"/>
        </w:rPr>
        <w:t>: Production planner</w:t>
      </w:r>
    </w:p>
    <w:p w14:paraId="62600FB5"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BSI</w:t>
      </w:r>
      <w:r>
        <w:rPr>
          <w:rFonts w:ascii="Times New Roman" w:hAnsi="Times New Roman" w:cs="Times New Roman"/>
          <w:sz w:val="26"/>
          <w:szCs w:val="26"/>
        </w:rPr>
        <w:t>: Borescope Inspeciton</w:t>
      </w:r>
    </w:p>
    <w:p w14:paraId="1A4778A9" w14:textId="77777777" w:rsidR="007157BC"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ACR</w:t>
      </w:r>
      <w:r>
        <w:rPr>
          <w:rFonts w:ascii="Times New Roman" w:hAnsi="Times New Roman" w:cs="Times New Roman"/>
          <w:sz w:val="26"/>
          <w:szCs w:val="26"/>
        </w:rPr>
        <w:t xml:space="preserve">: Qualified mechanics applicable only for </w:t>
      </w:r>
      <w:r w:rsidRPr="00011760">
        <w:rPr>
          <w:rFonts w:ascii="Times New Roman" w:hAnsi="Times New Roman" w:cs="Times New Roman"/>
          <w:sz w:val="26"/>
          <w:szCs w:val="26"/>
        </w:rPr>
        <w:t>Aircraft repair staff</w:t>
      </w:r>
    </w:p>
    <w:p w14:paraId="184F3826" w14:textId="77777777" w:rsidR="00864160" w:rsidRDefault="007157BC" w:rsidP="007157BC">
      <w:pPr>
        <w:spacing w:after="0" w:line="240" w:lineRule="auto"/>
        <w:rPr>
          <w:rFonts w:ascii="Times New Roman" w:hAnsi="Times New Roman" w:cs="Times New Roman"/>
          <w:sz w:val="26"/>
          <w:szCs w:val="26"/>
        </w:rPr>
      </w:pPr>
      <w:r w:rsidRPr="00545FFD">
        <w:rPr>
          <w:rFonts w:ascii="Times New Roman" w:hAnsi="Times New Roman" w:cs="Times New Roman"/>
          <w:b/>
          <w:sz w:val="26"/>
          <w:szCs w:val="26"/>
        </w:rPr>
        <w:t>WS</w:t>
      </w:r>
      <w:r>
        <w:rPr>
          <w:rFonts w:ascii="Times New Roman" w:hAnsi="Times New Roman" w:cs="Times New Roman"/>
          <w:sz w:val="26"/>
          <w:szCs w:val="26"/>
        </w:rPr>
        <w:t xml:space="preserve">: </w:t>
      </w:r>
      <w:r w:rsidRPr="00011760">
        <w:rPr>
          <w:rFonts w:ascii="Times New Roman" w:hAnsi="Times New Roman" w:cs="Times New Roman"/>
          <w:sz w:val="26"/>
          <w:szCs w:val="26"/>
        </w:rPr>
        <w:t>Component certifying staff</w:t>
      </w:r>
      <w:r>
        <w:rPr>
          <w:rFonts w:ascii="Times New Roman" w:hAnsi="Times New Roman" w:cs="Times New Roman"/>
          <w:sz w:val="26"/>
          <w:szCs w:val="26"/>
        </w:rPr>
        <w:t xml:space="preserve"> </w:t>
      </w:r>
    </w:p>
    <w:p w14:paraId="42ECAB89" w14:textId="5733E88E" w:rsidR="007157BC" w:rsidRPr="003F5797" w:rsidRDefault="00864160" w:rsidP="007157BC">
      <w:pPr>
        <w:spacing w:after="0" w:line="240" w:lineRule="auto"/>
        <w:rPr>
          <w:rFonts w:ascii="Times New Roman" w:hAnsi="Times New Roman" w:cs="Times New Roman"/>
          <w:color w:val="FF0000"/>
          <w:sz w:val="26"/>
          <w:szCs w:val="26"/>
        </w:rPr>
      </w:pPr>
      <w:r w:rsidRPr="00864160">
        <w:rPr>
          <w:rFonts w:ascii="Times New Roman" w:hAnsi="Times New Roman" w:cs="Times New Roman"/>
          <w:b/>
          <w:sz w:val="26"/>
          <w:szCs w:val="26"/>
        </w:rPr>
        <w:t>PT</w:t>
      </w:r>
      <w:r>
        <w:rPr>
          <w:rFonts w:ascii="Times New Roman" w:hAnsi="Times New Roman" w:cs="Times New Roman"/>
          <w:sz w:val="26"/>
          <w:szCs w:val="26"/>
        </w:rPr>
        <w:t>: Painting</w:t>
      </w:r>
      <w:r w:rsidR="007157BC">
        <w:rPr>
          <w:rFonts w:ascii="Times New Roman" w:hAnsi="Times New Roman" w:cs="Times New Roman"/>
          <w:sz w:val="26"/>
          <w:szCs w:val="26"/>
        </w:rPr>
        <w:br/>
      </w:r>
      <w:r w:rsidR="007157BC" w:rsidRPr="00225181">
        <w:rPr>
          <w:rFonts w:ascii="Times New Roman" w:hAnsi="Times New Roman" w:cs="Times New Roman"/>
          <w:b/>
          <w:sz w:val="26"/>
          <w:szCs w:val="26"/>
        </w:rPr>
        <w:t>MAP:</w:t>
      </w:r>
      <w:r w:rsidR="007157BC" w:rsidRPr="00225181">
        <w:rPr>
          <w:rFonts w:ascii="Times New Roman" w:hAnsi="Times New Roman" w:cs="Times New Roman"/>
          <w:sz w:val="26"/>
          <w:szCs w:val="26"/>
        </w:rPr>
        <w:t xml:space="preserve"> Material planner</w:t>
      </w:r>
      <w:r w:rsidR="002C6D98">
        <w:rPr>
          <w:rFonts w:ascii="Times New Roman" w:hAnsi="Times New Roman" w:cs="Times New Roman"/>
          <w:sz w:val="26"/>
          <w:szCs w:val="26"/>
        </w:rPr>
        <w:t xml:space="preserve"> - Level 2</w:t>
      </w:r>
    </w:p>
    <w:p w14:paraId="0C7D6CD5" w14:textId="690C7425" w:rsidR="007157BC" w:rsidRDefault="00B40D04" w:rsidP="007157BC">
      <w:pPr>
        <w:spacing w:after="0" w:line="240" w:lineRule="auto"/>
        <w:rPr>
          <w:ins w:id="0" w:author="Lo Quang Nam" w:date="2025-09-29T09:58:00Z"/>
          <w:rFonts w:ascii="Times New Roman" w:hAnsi="Times New Roman" w:cs="Times New Roman"/>
          <w:sz w:val="26"/>
          <w:szCs w:val="26"/>
        </w:rPr>
      </w:pPr>
      <w:ins w:id="1" w:author="Lo Quang Nam" w:date="2025-09-29T09:57:00Z">
        <w:r w:rsidRPr="00B40D04">
          <w:rPr>
            <w:rFonts w:ascii="Times New Roman" w:hAnsi="Times New Roman" w:cs="Times New Roman"/>
            <w:b/>
            <w:sz w:val="26"/>
            <w:szCs w:val="26"/>
          </w:rPr>
          <w:t>TOC:</w:t>
        </w:r>
        <w:r>
          <w:rPr>
            <w:rFonts w:ascii="Times New Roman" w:hAnsi="Times New Roman" w:cs="Times New Roman"/>
            <w:sz w:val="26"/>
            <w:szCs w:val="26"/>
          </w:rPr>
          <w:t xml:space="preserve"> Tool Controller - Level 2</w:t>
        </w:r>
      </w:ins>
    </w:p>
    <w:p w14:paraId="1DD09CFD" w14:textId="77777777" w:rsidR="00044F53" w:rsidRDefault="00044F53" w:rsidP="007157BC">
      <w:pPr>
        <w:spacing w:after="0" w:line="240" w:lineRule="auto"/>
        <w:rPr>
          <w:rFonts w:ascii="Times New Roman" w:hAnsi="Times New Roman" w:cs="Times New Roman"/>
          <w:sz w:val="26"/>
          <w:szCs w:val="26"/>
        </w:rPr>
      </w:pPr>
    </w:p>
    <w:p w14:paraId="42C4D47C" w14:textId="77777777" w:rsidR="007157BC" w:rsidRDefault="007157BC" w:rsidP="007157BC">
      <w:pPr>
        <w:spacing w:after="0" w:line="240" w:lineRule="auto"/>
        <w:rPr>
          <w:rFonts w:ascii="Times New Roman" w:hAnsi="Times New Roman" w:cs="Times New Roman"/>
          <w:b/>
          <w:sz w:val="26"/>
          <w:szCs w:val="26"/>
        </w:rPr>
      </w:pPr>
      <w:r>
        <w:rPr>
          <w:rFonts w:ascii="Times New Roman" w:hAnsi="Times New Roman" w:cs="Times New Roman"/>
          <w:b/>
          <w:sz w:val="26"/>
          <w:szCs w:val="26"/>
        </w:rPr>
        <w:t>CHÚ Ý: Câu trả lời có dấu * ở phía trước là câu trả lời ĐÚNG</w:t>
      </w:r>
    </w:p>
    <w:p w14:paraId="1418803A" w14:textId="77777777" w:rsidR="007157BC" w:rsidRDefault="007157BC" w:rsidP="007157BC">
      <w:pPr>
        <w:spacing w:after="0" w:line="240" w:lineRule="auto"/>
        <w:rPr>
          <w:rFonts w:ascii="Times New Roman" w:hAnsi="Times New Roman" w:cs="Times New Roman"/>
          <w:b/>
          <w:sz w:val="26"/>
          <w:szCs w:val="26"/>
        </w:rPr>
      </w:pPr>
    </w:p>
    <w:p w14:paraId="0AFBE91F" w14:textId="77777777" w:rsidR="007157BC" w:rsidRDefault="007157BC" w:rsidP="007157BC">
      <w:pPr>
        <w:spacing w:after="0" w:line="240" w:lineRule="auto"/>
        <w:rPr>
          <w:rFonts w:ascii="Times New Roman" w:hAnsi="Times New Roman" w:cs="Times New Roman"/>
          <w:b/>
          <w:sz w:val="26"/>
          <w:szCs w:val="26"/>
        </w:rPr>
      </w:pPr>
      <w:r>
        <w:rPr>
          <w:rFonts w:ascii="Times New Roman" w:hAnsi="Times New Roman" w:cs="Times New Roman"/>
          <w:b/>
          <w:sz w:val="26"/>
          <w:szCs w:val="26"/>
        </w:rPr>
        <w:t>II. NỘI DUNG NGÂN HÀNG TRẮC NGHIỆM</w:t>
      </w:r>
    </w:p>
    <w:p w14:paraId="081A9D67" w14:textId="77777777" w:rsidR="007157BC" w:rsidRDefault="007157BC" w:rsidP="007157BC">
      <w:pPr>
        <w:spacing w:after="0" w:line="240" w:lineRule="auto"/>
        <w:rPr>
          <w:rFonts w:ascii="Times New Roman" w:hAnsi="Times New Roman" w:cs="Times New Roman"/>
          <w:sz w:val="26"/>
          <w:szCs w:val="26"/>
        </w:rPr>
      </w:pPr>
    </w:p>
    <w:p w14:paraId="3B4D8C1E" w14:textId="51C813D7" w:rsidR="00F279A8" w:rsidRPr="007157BC" w:rsidRDefault="00F279A8" w:rsidP="007157BC">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Who is responsible to provide maintenance data, used for implementing maintenance on customer’s aircraft, to VAECO: (AUD; A; B; C; </w:t>
      </w:r>
      <w:r w:rsidR="005D2FE2" w:rsidRPr="005D2FE2">
        <w:rPr>
          <w:rFonts w:ascii="Times New Roman" w:hAnsi="Times New Roman" w:cs="Times New Roman"/>
          <w:sz w:val="26"/>
          <w:szCs w:val="26"/>
        </w:rPr>
        <w:t>QM;</w:t>
      </w:r>
      <w:r w:rsidRPr="007157BC">
        <w:rPr>
          <w:rFonts w:ascii="Times New Roman" w:hAnsi="Times New Roman" w:cs="Times New Roman"/>
          <w:sz w:val="26"/>
          <w:szCs w:val="26"/>
        </w:rPr>
        <w:t xml:space="preserve"> WS; NDT; INV; MP; EE; CMP; CE; PP)</w:t>
      </w:r>
    </w:p>
    <w:p w14:paraId="2905292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46077C6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itself.</w:t>
      </w:r>
    </w:p>
    <w:p w14:paraId="283B613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w:t>
      </w:r>
    </w:p>
    <w:p w14:paraId="090D5BD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11.4.3</w:t>
      </w:r>
    </w:p>
    <w:p w14:paraId="608A01CD" w14:textId="77777777" w:rsidR="00F279A8" w:rsidRPr="00BC3BF7" w:rsidRDefault="00F279A8" w:rsidP="007157BC">
      <w:pPr>
        <w:spacing w:after="0" w:line="240" w:lineRule="auto"/>
        <w:rPr>
          <w:rFonts w:ascii="Times New Roman" w:hAnsi="Times New Roman" w:cs="Times New Roman"/>
          <w:sz w:val="26"/>
          <w:szCs w:val="26"/>
        </w:rPr>
      </w:pPr>
    </w:p>
    <w:p w14:paraId="2974117B" w14:textId="6DCD7286"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workpack and Job cards will be prepared: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MP; EE; CMP; CE; PP)</w:t>
      </w:r>
    </w:p>
    <w:p w14:paraId="64CF66C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14:paraId="03A620D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14:paraId="174644A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MCC (as specified in contracts between VAECO and customers) or by Customers (who does not contract with VAECO for this requirements) and provided them to VAECO.</w:t>
      </w:r>
    </w:p>
    <w:p w14:paraId="7DC37F45" w14:textId="60282746" w:rsidR="00F279A8" w:rsidRDefault="00F279A8"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w:t>
      </w:r>
      <w:r w:rsidR="005F1AEA" w:rsidRPr="00BC3BF7">
        <w:rPr>
          <w:rFonts w:ascii="Times New Roman" w:hAnsi="Times New Roman" w:cs="Times New Roman"/>
          <w:sz w:val="26"/>
          <w:szCs w:val="26"/>
        </w:rPr>
        <w:t>.</w:t>
      </w:r>
      <w:r w:rsidRPr="00BC3BF7">
        <w:rPr>
          <w:rFonts w:ascii="Times New Roman" w:hAnsi="Times New Roman" w:cs="Times New Roman"/>
          <w:sz w:val="26"/>
          <w:szCs w:val="26"/>
        </w:rPr>
        <w:t xml:space="preserve">:  SOP </w:t>
      </w:r>
      <w:r w:rsidRPr="00BC3BF7">
        <w:rPr>
          <w:rFonts w:ascii="Times New Roman" w:hAnsi="Times New Roman" w:cs="Times New Roman"/>
          <w:bCs/>
          <w:sz w:val="26"/>
          <w:szCs w:val="26"/>
        </w:rPr>
        <w:t>5.3.5.1</w:t>
      </w:r>
    </w:p>
    <w:p w14:paraId="7F779872" w14:textId="77777777" w:rsidR="009761E2" w:rsidRPr="00BC3BF7" w:rsidRDefault="009761E2" w:rsidP="007157BC">
      <w:pPr>
        <w:spacing w:after="0" w:line="240" w:lineRule="auto"/>
        <w:rPr>
          <w:rFonts w:ascii="Times New Roman" w:hAnsi="Times New Roman" w:cs="Times New Roman"/>
          <w:sz w:val="26"/>
          <w:szCs w:val="26"/>
        </w:rPr>
      </w:pPr>
    </w:p>
    <w:p w14:paraId="3C1CADA4" w14:textId="2D11D258"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providing material and spare part for aircraft maintenance?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w:t>
      </w:r>
      <w:r w:rsidR="003D7C47">
        <w:rPr>
          <w:rFonts w:ascii="Times New Roman" w:hAnsi="Times New Roman" w:cs="Times New Roman"/>
          <w:sz w:val="26"/>
          <w:szCs w:val="26"/>
        </w:rPr>
        <w:t xml:space="preserve"> MAP;</w:t>
      </w:r>
      <w:r w:rsidRPr="00BC3BF7">
        <w:rPr>
          <w:rFonts w:ascii="Times New Roman" w:hAnsi="Times New Roman" w:cs="Times New Roman"/>
          <w:sz w:val="26"/>
          <w:szCs w:val="26"/>
        </w:rPr>
        <w:t xml:space="preserve"> WS; NDT; INV; MP; CMP; CE; PP; EE</w:t>
      </w:r>
      <w:r w:rsidR="00BD5B6B">
        <w:rPr>
          <w:rFonts w:ascii="Times New Roman" w:hAnsi="Times New Roman" w:cs="Times New Roman"/>
          <w:sz w:val="26"/>
          <w:szCs w:val="26"/>
        </w:rPr>
        <w:t>; MAP</w:t>
      </w:r>
      <w:r w:rsidRPr="00BC3BF7">
        <w:rPr>
          <w:rFonts w:ascii="Times New Roman" w:hAnsi="Times New Roman" w:cs="Times New Roman"/>
          <w:sz w:val="26"/>
          <w:szCs w:val="26"/>
        </w:rPr>
        <w:t>)</w:t>
      </w:r>
    </w:p>
    <w:p w14:paraId="333E43A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76B5ED5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14:paraId="3C5E87E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14:paraId="11919C3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14:paraId="1A21B867" w14:textId="77777777" w:rsidR="00F279A8" w:rsidRPr="00BC3BF7" w:rsidRDefault="00F279A8" w:rsidP="007157BC">
      <w:pPr>
        <w:spacing w:after="0" w:line="240" w:lineRule="auto"/>
        <w:rPr>
          <w:rFonts w:ascii="Times New Roman" w:hAnsi="Times New Roman" w:cs="Times New Roman"/>
          <w:sz w:val="26"/>
          <w:szCs w:val="26"/>
        </w:rPr>
      </w:pPr>
    </w:p>
    <w:p w14:paraId="1AAC0E87" w14:textId="16F9BEF0"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 and spare part provided by customer: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D7C47">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INV; MP; CMP; CE; PP; EE)</w:t>
      </w:r>
    </w:p>
    <w:p w14:paraId="55B612F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14:paraId="4502FB0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14:paraId="1E651F3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14:paraId="286AB15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2.2</w:t>
      </w:r>
    </w:p>
    <w:p w14:paraId="2021E080" w14:textId="77777777" w:rsidR="00F279A8" w:rsidRPr="00BC3BF7" w:rsidRDefault="00F279A8" w:rsidP="007157BC">
      <w:pPr>
        <w:spacing w:after="0" w:line="240" w:lineRule="auto"/>
        <w:rPr>
          <w:rFonts w:ascii="Times New Roman" w:hAnsi="Times New Roman" w:cs="Times New Roman"/>
          <w:sz w:val="26"/>
          <w:szCs w:val="26"/>
        </w:rPr>
      </w:pPr>
    </w:p>
    <w:p w14:paraId="4EAE4113" w14:textId="1236A67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carrying out maintenance, which type inspection should be performed?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CMP; PP; EE</w:t>
      </w:r>
      <w:r w:rsidR="00103666"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E03670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Hidden damage inspection</w:t>
      </w:r>
    </w:p>
    <w:p w14:paraId="3394F57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Preliminary inspection</w:t>
      </w:r>
    </w:p>
    <w:p w14:paraId="749A130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In-progress inspection</w:t>
      </w:r>
    </w:p>
    <w:p w14:paraId="55D9A95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14:paraId="1A437EA6" w14:textId="77777777" w:rsidR="00F279A8" w:rsidRPr="00BC3BF7" w:rsidRDefault="00F279A8" w:rsidP="007157BC">
      <w:pPr>
        <w:spacing w:after="0" w:line="240" w:lineRule="auto"/>
        <w:rPr>
          <w:rFonts w:ascii="Times New Roman" w:hAnsi="Times New Roman" w:cs="Times New Roman"/>
          <w:sz w:val="26"/>
          <w:szCs w:val="26"/>
        </w:rPr>
      </w:pPr>
    </w:p>
    <w:p w14:paraId="63F23D69" w14:textId="6B6458DC"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Preliminary inspection is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 INV; PP; CMP</w:t>
      </w:r>
      <w:r w:rsidR="00103666"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F2ABF35" w14:textId="35C1B3B1"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103666" w:rsidRPr="00BC3BF7">
        <w:rPr>
          <w:rFonts w:ascii="Times New Roman" w:hAnsi="Times New Roman" w:cs="Times New Roman"/>
          <w:sz w:val="26"/>
          <w:szCs w:val="26"/>
        </w:rPr>
        <w:t>I</w:t>
      </w:r>
      <w:r w:rsidRPr="00BC3BF7">
        <w:rPr>
          <w:rFonts w:ascii="Times New Roman" w:hAnsi="Times New Roman" w:cs="Times New Roman"/>
          <w:sz w:val="26"/>
          <w:szCs w:val="26"/>
        </w:rPr>
        <w:t>nspection performed prior to maintenance to determine the sta</w:t>
      </w:r>
      <w:r w:rsidR="0029459B">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14:paraId="05F63AD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performed prior of maintenance on aircraft/ component involved in an occurrence or accident.</w:t>
      </w:r>
    </w:p>
    <w:p w14:paraId="523BCA6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14:paraId="5AD0C72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14:paraId="1674248B" w14:textId="77777777" w:rsidR="00F279A8" w:rsidRPr="00BC3BF7" w:rsidRDefault="00F279A8" w:rsidP="007157BC">
      <w:pPr>
        <w:spacing w:after="0" w:line="240" w:lineRule="auto"/>
        <w:rPr>
          <w:rFonts w:ascii="Times New Roman" w:hAnsi="Times New Roman" w:cs="Times New Roman"/>
          <w:sz w:val="26"/>
          <w:szCs w:val="26"/>
        </w:rPr>
      </w:pPr>
    </w:p>
    <w:p w14:paraId="00AA9D06" w14:textId="5C6CCC56"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subject should be preliminary inspected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INV; PP; CMP;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2C56AF5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A/C only.</w:t>
      </w:r>
    </w:p>
    <w:p w14:paraId="1490A2D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A/C and A/C documents.</w:t>
      </w:r>
    </w:p>
    <w:p w14:paraId="0BC43DC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document only.</w:t>
      </w:r>
    </w:p>
    <w:p w14:paraId="22F6C29E" w14:textId="46D80AA3" w:rsidR="00920684"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p>
    <w:p w14:paraId="691CF7BD" w14:textId="1758F66A" w:rsidR="00920684" w:rsidRDefault="00920684" w:rsidP="007157BC">
      <w:pPr>
        <w:spacing w:after="0" w:line="240" w:lineRule="auto"/>
        <w:rPr>
          <w:rFonts w:ascii="Times New Roman" w:hAnsi="Times New Roman" w:cs="Times New Roman"/>
          <w:sz w:val="26"/>
          <w:szCs w:val="26"/>
        </w:rPr>
      </w:pPr>
    </w:p>
    <w:p w14:paraId="44F82CDA" w14:textId="5C74CF3E"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defects found in preliminary inspection are handled in Base maintenance?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 CMP</w:t>
      </w:r>
      <w:r w:rsidR="00B605CD"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FDD7EE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14:paraId="6F5A1BA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defects shall be documented on Preliminary Inspection Finding List (VAECO Form 6002) by the authorized inspection staff; then transferred to NRC for performance according to customer to customer acceptance.</w:t>
      </w:r>
    </w:p>
    <w:p w14:paraId="6EE427F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14:paraId="25765414" w14:textId="39E1F5EF"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r w:rsidR="00ED7FBB">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14:paraId="478448F3" w14:textId="77777777" w:rsidR="00F279A8" w:rsidRPr="00BC3BF7" w:rsidRDefault="00F279A8" w:rsidP="007157BC">
      <w:pPr>
        <w:spacing w:after="0" w:line="240" w:lineRule="auto"/>
        <w:rPr>
          <w:rFonts w:ascii="Times New Roman" w:hAnsi="Times New Roman" w:cs="Times New Roman"/>
          <w:sz w:val="26"/>
          <w:szCs w:val="26"/>
        </w:rPr>
      </w:pPr>
    </w:p>
    <w:p w14:paraId="38EF6945" w14:textId="012F9AA7"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Non Routine Card Continuation  form (VAECO Form 6017) is used for (AUD; A; B; C; WS;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 CMP</w:t>
      </w:r>
      <w:r w:rsidR="00B605CD"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3A6517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14:paraId="2E90DE9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Controlling NRCs.</w:t>
      </w:r>
    </w:p>
    <w:p w14:paraId="06B7E07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14:paraId="572BAD2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6.3.4.7 Item 1</w:t>
      </w:r>
    </w:p>
    <w:p w14:paraId="419F2655" w14:textId="77777777" w:rsidR="00F279A8" w:rsidRPr="00BC3BF7" w:rsidRDefault="00F279A8" w:rsidP="007157BC">
      <w:pPr>
        <w:spacing w:after="0" w:line="240" w:lineRule="auto"/>
        <w:rPr>
          <w:rFonts w:ascii="Times New Roman" w:hAnsi="Times New Roman" w:cs="Times New Roman"/>
          <w:sz w:val="26"/>
          <w:szCs w:val="26"/>
        </w:rPr>
      </w:pPr>
    </w:p>
    <w:p w14:paraId="118E714F" w14:textId="077DFB43"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Towing of A/C into/ out of VAECO hangar or nearby hangar area: (AUD; </w:t>
      </w:r>
      <w:r w:rsidR="001A54B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00B605CD" w:rsidRPr="00BC3BF7">
        <w:rPr>
          <w:rFonts w:ascii="Times New Roman" w:hAnsi="Times New Roman" w:cs="Times New Roman"/>
          <w:sz w:val="26"/>
          <w:szCs w:val="26"/>
        </w:rPr>
        <w:t xml:space="preserve"> PP; MP</w:t>
      </w:r>
      <w:r w:rsidRPr="00BC3BF7">
        <w:rPr>
          <w:rFonts w:ascii="Times New Roman" w:hAnsi="Times New Roman" w:cs="Times New Roman"/>
          <w:sz w:val="26"/>
          <w:szCs w:val="26"/>
        </w:rPr>
        <w:t>)</w:t>
      </w:r>
    </w:p>
    <w:p w14:paraId="209DA2C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14:paraId="5A7AF6F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14:paraId="3A61954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14:paraId="4CA7E6E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7.3.5.5</w:t>
      </w:r>
    </w:p>
    <w:p w14:paraId="60523BA1" w14:textId="77777777" w:rsidR="00F279A8" w:rsidRPr="00BC3BF7" w:rsidRDefault="00F279A8" w:rsidP="007157BC">
      <w:pPr>
        <w:spacing w:after="0" w:line="240" w:lineRule="auto"/>
        <w:rPr>
          <w:rFonts w:ascii="Times New Roman" w:hAnsi="Times New Roman" w:cs="Times New Roman"/>
          <w:sz w:val="26"/>
          <w:szCs w:val="26"/>
        </w:rPr>
      </w:pPr>
    </w:p>
    <w:p w14:paraId="51FCB395" w14:textId="5F48D7B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Hidden damage inspection shall be conducted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EE)</w:t>
      </w:r>
    </w:p>
    <w:p w14:paraId="66822A2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the aircraft, engine or component is instructed by customer have been involved an incident/ accident.</w:t>
      </w:r>
    </w:p>
    <w:p w14:paraId="2A98F26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14:paraId="4897AB5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Anytime the aircraft undergoes base maintenance.</w:t>
      </w:r>
    </w:p>
    <w:p w14:paraId="7D94E73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P3 MOE 4.4 Item 1, 5,6</w:t>
      </w:r>
    </w:p>
    <w:p w14:paraId="54783008" w14:textId="77777777" w:rsidR="00F279A8" w:rsidRPr="00BC3BF7" w:rsidRDefault="00F279A8" w:rsidP="007157BC">
      <w:pPr>
        <w:spacing w:after="0" w:line="240" w:lineRule="auto"/>
        <w:rPr>
          <w:rFonts w:ascii="Times New Roman" w:hAnsi="Times New Roman" w:cs="Times New Roman"/>
          <w:sz w:val="26"/>
          <w:szCs w:val="26"/>
        </w:rPr>
      </w:pPr>
    </w:p>
    <w:p w14:paraId="21D77C26" w14:textId="7BB59731"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bookmarkStart w:id="2" w:name="_Hlk97656127"/>
      <w:r w:rsidRPr="00BC3BF7">
        <w:rPr>
          <w:rFonts w:ascii="Times New Roman" w:hAnsi="Times New Roman" w:cs="Times New Roman"/>
          <w:sz w:val="26"/>
          <w:szCs w:val="26"/>
        </w:rPr>
        <w:t xml:space="preserve">Required Inspection Item (RII) tasks defined by (AUD;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CMP; MP; PP; EE</w:t>
      </w:r>
      <w:r w:rsidR="004C7FA0"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62C27E1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5A6C32B6" w14:textId="744BB42E"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 </w:t>
      </w:r>
      <w:r w:rsidR="0044741E">
        <w:rPr>
          <w:rFonts w:ascii="Times New Roman" w:hAnsi="Times New Roman" w:cs="Times New Roman"/>
          <w:sz w:val="26"/>
          <w:szCs w:val="26"/>
        </w:rPr>
        <w:t>SQD</w:t>
      </w:r>
      <w:r w:rsidRPr="00BC3BF7">
        <w:rPr>
          <w:rFonts w:ascii="Times New Roman" w:hAnsi="Times New Roman" w:cs="Times New Roman"/>
          <w:sz w:val="26"/>
          <w:szCs w:val="26"/>
        </w:rPr>
        <w:t>.</w:t>
      </w:r>
    </w:p>
    <w:p w14:paraId="03E261B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14:paraId="1ECB44AF" w14:textId="3EC8209E" w:rsidR="00F279A8" w:rsidRDefault="00F279A8"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14:paraId="1E981974" w14:textId="77777777" w:rsidR="00920684" w:rsidRPr="00BC3BF7" w:rsidRDefault="00920684" w:rsidP="007157BC">
      <w:pPr>
        <w:spacing w:after="0" w:line="240" w:lineRule="auto"/>
        <w:rPr>
          <w:rFonts w:ascii="Times New Roman" w:hAnsi="Times New Roman" w:cs="Times New Roman"/>
          <w:sz w:val="26"/>
          <w:szCs w:val="26"/>
        </w:rPr>
      </w:pPr>
    </w:p>
    <w:bookmarkEnd w:id="2"/>
    <w:p w14:paraId="77169E93" w14:textId="77777777" w:rsidR="00F279A8" w:rsidRPr="00BC3BF7" w:rsidRDefault="00F279A8" w:rsidP="007157BC">
      <w:pPr>
        <w:spacing w:after="0" w:line="240" w:lineRule="auto"/>
        <w:rPr>
          <w:rFonts w:ascii="Times New Roman" w:hAnsi="Times New Roman" w:cs="Times New Roman"/>
          <w:sz w:val="26"/>
          <w:szCs w:val="26"/>
        </w:rPr>
      </w:pPr>
    </w:p>
    <w:p w14:paraId="39CE65AA" w14:textId="3A1ED67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Accomplishment of inspection function of Required Inspection Item (RII) shall be performed (AUD;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w:t>
      </w:r>
      <w:r w:rsidR="00472DF0" w:rsidRPr="00BC3BF7">
        <w:rPr>
          <w:rFonts w:ascii="Times New Roman" w:hAnsi="Times New Roman" w:cs="Times New Roman"/>
          <w:sz w:val="26"/>
          <w:szCs w:val="26"/>
        </w:rPr>
        <w:t>;</w:t>
      </w:r>
      <w:r w:rsidRPr="00BC3BF7">
        <w:rPr>
          <w:rFonts w:ascii="Times New Roman" w:hAnsi="Times New Roman" w:cs="Times New Roman"/>
          <w:sz w:val="26"/>
          <w:szCs w:val="26"/>
        </w:rPr>
        <w:t xml:space="preserve"> PP</w:t>
      </w:r>
      <w:r w:rsidR="00472DF0" w:rsidRPr="00BC3BF7">
        <w:rPr>
          <w:rFonts w:ascii="Times New Roman" w:hAnsi="Times New Roman" w:cs="Times New Roman"/>
          <w:sz w:val="26"/>
          <w:szCs w:val="26"/>
        </w:rPr>
        <w:t>;</w:t>
      </w:r>
      <w:r w:rsidRPr="00BC3BF7">
        <w:rPr>
          <w:rFonts w:ascii="Times New Roman" w:hAnsi="Times New Roman" w:cs="Times New Roman"/>
          <w:sz w:val="26"/>
          <w:szCs w:val="26"/>
        </w:rPr>
        <w:t xml:space="preserve"> MP; EE)</w:t>
      </w:r>
    </w:p>
    <w:p w14:paraId="3E1EF2C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14:paraId="4454120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14:paraId="6844AC0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14:paraId="2D884A5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4.5.4 </w:t>
      </w:r>
    </w:p>
    <w:p w14:paraId="609864C9" w14:textId="77777777" w:rsidR="00F279A8" w:rsidRPr="00BC3BF7" w:rsidRDefault="00F279A8" w:rsidP="007157BC">
      <w:pPr>
        <w:spacing w:after="0" w:line="240" w:lineRule="auto"/>
        <w:rPr>
          <w:rFonts w:ascii="Times New Roman" w:hAnsi="Times New Roman" w:cs="Times New Roman"/>
          <w:sz w:val="26"/>
          <w:szCs w:val="26"/>
        </w:rPr>
      </w:pPr>
    </w:p>
    <w:p w14:paraId="515F5EEA" w14:textId="1501B141"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give a final decision when a conflict occurs between Inspection staff and maintenance staff during course of inspection?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PP</w:t>
      </w:r>
      <w:r w:rsidR="00CC37C7"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52C9266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QC manager.</w:t>
      </w:r>
    </w:p>
    <w:p w14:paraId="09D40143" w14:textId="7CC74A51"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director.</w:t>
      </w:r>
    </w:p>
    <w:p w14:paraId="25411CC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w:t>
      </w:r>
    </w:p>
    <w:p w14:paraId="4DF9523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4.1.6</w:t>
      </w:r>
    </w:p>
    <w:p w14:paraId="70D4A920" w14:textId="77777777" w:rsidR="00F279A8" w:rsidRPr="00BC3BF7" w:rsidRDefault="00F279A8" w:rsidP="007157BC">
      <w:pPr>
        <w:spacing w:after="0" w:line="240" w:lineRule="auto"/>
        <w:rPr>
          <w:rFonts w:ascii="Times New Roman" w:hAnsi="Times New Roman" w:cs="Times New Roman"/>
          <w:sz w:val="26"/>
          <w:szCs w:val="26"/>
        </w:rPr>
      </w:pPr>
    </w:p>
    <w:p w14:paraId="29692EF5" w14:textId="7CD65A27"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bookmarkStart w:id="3" w:name="_Hlk97656134"/>
      <w:r w:rsidRPr="00BC3BF7">
        <w:rPr>
          <w:rFonts w:ascii="Times New Roman" w:hAnsi="Times New Roman" w:cs="Times New Roman"/>
          <w:sz w:val="26"/>
          <w:szCs w:val="26"/>
        </w:rPr>
        <w:t xml:space="preserve">Determining of “CRITICAL TASK” is responsible of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CMP; MP; PP; EE)</w:t>
      </w:r>
    </w:p>
    <w:p w14:paraId="433B2A1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14:paraId="4FC9CFC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14:paraId="0C35CE7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14:paraId="073E0FF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5.3.5.1</w:t>
      </w:r>
    </w:p>
    <w:bookmarkEnd w:id="3"/>
    <w:p w14:paraId="72F6FF58" w14:textId="77777777" w:rsidR="00F279A8" w:rsidRPr="00BC3BF7" w:rsidRDefault="00F279A8" w:rsidP="007157BC">
      <w:pPr>
        <w:spacing w:after="0" w:line="240" w:lineRule="auto"/>
        <w:rPr>
          <w:rFonts w:ascii="Times New Roman" w:hAnsi="Times New Roman" w:cs="Times New Roman"/>
          <w:sz w:val="26"/>
          <w:szCs w:val="26"/>
        </w:rPr>
      </w:pPr>
    </w:p>
    <w:p w14:paraId="152C0266" w14:textId="55ED9961"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one hangar check, a CRITICAL TASK type 1 can be performed (AUD;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w:t>
      </w:r>
      <w:r w:rsidR="00CC37C7"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464B3A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14:paraId="364E15F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one appropriate authorized staff, who then issue a NRC to re-inspect the work performed.</w:t>
      </w:r>
    </w:p>
    <w:p w14:paraId="6CAE8DC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14:paraId="7F83248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4.7.5.2</w:t>
      </w:r>
    </w:p>
    <w:p w14:paraId="651E13DB" w14:textId="77777777" w:rsidR="00F279A8" w:rsidRPr="00BC3BF7" w:rsidRDefault="00F279A8" w:rsidP="007157BC">
      <w:pPr>
        <w:spacing w:after="0" w:line="240" w:lineRule="auto"/>
        <w:rPr>
          <w:rFonts w:ascii="Times New Roman" w:hAnsi="Times New Roman" w:cs="Times New Roman"/>
          <w:sz w:val="26"/>
          <w:szCs w:val="26"/>
        </w:rPr>
      </w:pPr>
    </w:p>
    <w:p w14:paraId="4DECA248" w14:textId="1434E793"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CRS staff use measuring and testing equipment, which data must be recorded to maintenance record: (AUD;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INV; PP; EE</w:t>
      </w:r>
      <w:r w:rsidR="00CC37C7"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A1A895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14:paraId="37127DC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14:paraId="5B70329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14:paraId="7A513832" w14:textId="4CDB169A"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14:paraId="18E5CD9A" w14:textId="77777777" w:rsidR="00F279A8" w:rsidRPr="00BC3BF7" w:rsidRDefault="00F279A8" w:rsidP="007157BC">
      <w:pPr>
        <w:spacing w:after="0" w:line="240" w:lineRule="auto"/>
        <w:rPr>
          <w:rFonts w:ascii="Times New Roman" w:hAnsi="Times New Roman" w:cs="Times New Roman"/>
          <w:sz w:val="26"/>
          <w:szCs w:val="26"/>
        </w:rPr>
      </w:pPr>
    </w:p>
    <w:p w14:paraId="430D551A" w14:textId="10D8BD9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bookmarkStart w:id="4" w:name="_Hlk97728533"/>
      <w:r w:rsidRPr="00BC3BF7">
        <w:rPr>
          <w:rFonts w:ascii="Times New Roman" w:hAnsi="Times New Roman" w:cs="Times New Roman"/>
          <w:sz w:val="26"/>
          <w:szCs w:val="26"/>
        </w:rPr>
        <w:t xml:space="preserve">When structure damage is not mentioned in SRM (AUD;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EE; PP; INV</w:t>
      </w:r>
      <w:r w:rsidR="00CC37C7"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71869D3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14:paraId="00D95C0F" w14:textId="77777777" w:rsidR="003A5129"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14:paraId="370E55C0" w14:textId="5B23A0B6"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14:paraId="3BFC6C9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14:paraId="5DDE750E" w14:textId="77777777" w:rsidR="00F279A8" w:rsidRPr="00BC3BF7" w:rsidRDefault="00F279A8" w:rsidP="007157BC">
      <w:pPr>
        <w:spacing w:after="0" w:line="240" w:lineRule="auto"/>
        <w:rPr>
          <w:rFonts w:ascii="Times New Roman" w:hAnsi="Times New Roman" w:cs="Times New Roman"/>
          <w:sz w:val="26"/>
          <w:szCs w:val="26"/>
        </w:rPr>
      </w:pPr>
    </w:p>
    <w:p w14:paraId="3A3D8DA0" w14:textId="09CA7A85"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bookmarkStart w:id="5" w:name="_Hlk97656172"/>
      <w:r w:rsidRPr="00BC3BF7">
        <w:rPr>
          <w:rFonts w:ascii="Times New Roman" w:hAnsi="Times New Roman" w:cs="Times New Roman"/>
          <w:sz w:val="26"/>
          <w:szCs w:val="26"/>
        </w:rPr>
        <w:t xml:space="preserve">When structure damage is mentioned in SRM, the SRO shall be issued by (AUD; </w:t>
      </w:r>
      <w:r w:rsidR="001A54B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EE; PP; </w:t>
      </w:r>
      <w:r w:rsidR="00CC37C7" w:rsidRPr="00BC3BF7">
        <w:rPr>
          <w:rFonts w:ascii="Times New Roman" w:hAnsi="Times New Roman" w:cs="Times New Roman"/>
          <w:sz w:val="26"/>
          <w:szCs w:val="26"/>
        </w:rPr>
        <w:t xml:space="preserve">MP; </w:t>
      </w:r>
      <w:r w:rsidRPr="00BC3BF7">
        <w:rPr>
          <w:rFonts w:ascii="Times New Roman" w:hAnsi="Times New Roman" w:cs="Times New Roman"/>
          <w:sz w:val="26"/>
          <w:szCs w:val="26"/>
        </w:rPr>
        <w:t>INV)</w:t>
      </w:r>
    </w:p>
    <w:p w14:paraId="666F106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w:t>
      </w:r>
    </w:p>
    <w:p w14:paraId="4DD56B7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14:paraId="0F881CC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14:paraId="73C4DDC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bookmarkEnd w:id="4"/>
    <w:bookmarkEnd w:id="5"/>
    <w:p w14:paraId="627BF852" w14:textId="77777777" w:rsidR="00F279A8" w:rsidRPr="00BC3BF7" w:rsidRDefault="00F279A8" w:rsidP="007157BC">
      <w:pPr>
        <w:spacing w:after="0" w:line="240" w:lineRule="auto"/>
        <w:rPr>
          <w:rFonts w:ascii="Times New Roman" w:hAnsi="Times New Roman" w:cs="Times New Roman"/>
          <w:sz w:val="26"/>
          <w:szCs w:val="26"/>
        </w:rPr>
      </w:pPr>
    </w:p>
    <w:p w14:paraId="48F25F72" w14:textId="5E01DBB0"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after complete a structure damage repair, respective maintenance center has to: (AUD; </w:t>
      </w:r>
      <w:r w:rsidR="00E7578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PP; </w:t>
      </w:r>
      <w:r w:rsidR="002B24EB" w:rsidRPr="00BC3BF7">
        <w:rPr>
          <w:rFonts w:ascii="Times New Roman" w:hAnsi="Times New Roman" w:cs="Times New Roman"/>
          <w:sz w:val="26"/>
          <w:szCs w:val="26"/>
        </w:rPr>
        <w:t xml:space="preserve">MP; </w:t>
      </w:r>
      <w:r w:rsidRPr="00BC3BF7">
        <w:rPr>
          <w:rFonts w:ascii="Times New Roman" w:hAnsi="Times New Roman" w:cs="Times New Roman"/>
          <w:sz w:val="26"/>
          <w:szCs w:val="26"/>
        </w:rPr>
        <w:t>EE)</w:t>
      </w:r>
    </w:p>
    <w:p w14:paraId="1544635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14:paraId="7BA3F30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14:paraId="5BAEEEA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14:paraId="6106E6A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14:paraId="60CC1213" w14:textId="77777777" w:rsidR="00F279A8" w:rsidRPr="00BC3BF7" w:rsidRDefault="00F279A8" w:rsidP="007157BC">
      <w:pPr>
        <w:spacing w:after="0" w:line="240" w:lineRule="auto"/>
        <w:rPr>
          <w:rFonts w:ascii="Times New Roman" w:hAnsi="Times New Roman" w:cs="Times New Roman"/>
          <w:sz w:val="26"/>
          <w:szCs w:val="26"/>
        </w:rPr>
      </w:pPr>
    </w:p>
    <w:p w14:paraId="22B7AA96" w14:textId="6331BDC5"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need to be done if a defect/technical problem can not be resolved by maintenance personnel? (AUD; </w:t>
      </w:r>
      <w:r w:rsidR="004E0D02"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w:t>
      </w:r>
      <w:r w:rsidR="00263CB3">
        <w:rPr>
          <w:rFonts w:ascii="Times New Roman" w:hAnsi="Times New Roman" w:cs="Times New Roman"/>
          <w:sz w:val="26"/>
          <w:szCs w:val="26"/>
        </w:rPr>
        <w:t>NDT</w:t>
      </w:r>
      <w:r w:rsidR="00A47F7E" w:rsidRPr="00BC3BF7">
        <w:rPr>
          <w:rFonts w:ascii="Times New Roman" w:hAnsi="Times New Roman" w:cs="Times New Roman"/>
          <w:sz w:val="26"/>
          <w:szCs w:val="26"/>
        </w:rPr>
        <w:t>;</w:t>
      </w:r>
      <w:r w:rsidRPr="00BC3BF7">
        <w:rPr>
          <w:rFonts w:ascii="Times New Roman" w:hAnsi="Times New Roman" w:cs="Times New Roman"/>
          <w:sz w:val="26"/>
          <w:szCs w:val="26"/>
        </w:rPr>
        <w:t xml:space="preserve"> PP</w:t>
      </w:r>
      <w:r w:rsidR="002B24EB"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B17F04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14:paraId="60694E3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14:paraId="42EBB64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14:paraId="67BDABF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9.6.5.1</w:t>
      </w:r>
    </w:p>
    <w:p w14:paraId="727C316C" w14:textId="77777777" w:rsidR="00F279A8" w:rsidRPr="00BC3BF7" w:rsidRDefault="00F279A8" w:rsidP="007157BC">
      <w:pPr>
        <w:spacing w:after="0" w:line="240" w:lineRule="auto"/>
        <w:rPr>
          <w:rFonts w:ascii="Times New Roman" w:hAnsi="Times New Roman" w:cs="Times New Roman"/>
          <w:sz w:val="26"/>
          <w:szCs w:val="26"/>
        </w:rPr>
      </w:pPr>
    </w:p>
    <w:p w14:paraId="2180E9A2" w14:textId="0831140E"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w:t>
      </w:r>
      <w:r w:rsidR="00E108BA" w:rsidRPr="00BC3BF7">
        <w:rPr>
          <w:rFonts w:ascii="Times New Roman" w:hAnsi="Times New Roman" w:cs="Times New Roman"/>
          <w:sz w:val="26"/>
          <w:szCs w:val="26"/>
        </w:rPr>
        <w:t>d</w:t>
      </w:r>
      <w:r w:rsidRPr="00BC3BF7">
        <w:rPr>
          <w:rFonts w:ascii="Times New Roman" w:hAnsi="Times New Roman" w:cs="Times New Roman"/>
          <w:sz w:val="26"/>
          <w:szCs w:val="26"/>
        </w:rPr>
        <w:t xml:space="preserve">ispensation (one-off authorization) be granted for category B CRS staff to carry out a final inspection and release A/C to service after base maintenance? (AUD; </w:t>
      </w:r>
      <w:r w:rsidR="00DA2BD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 ACR)</w:t>
      </w:r>
    </w:p>
    <w:p w14:paraId="698FA6D1" w14:textId="4CD5A99E"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Yes, if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director realized that there is no category C CRS at that time.</w:t>
      </w:r>
    </w:p>
    <w:p w14:paraId="46FF9E4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14:paraId="576706E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14:paraId="26804C85" w14:textId="109A50BB"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10.15.5</w:t>
      </w:r>
    </w:p>
    <w:p w14:paraId="0B17C3CB" w14:textId="77777777" w:rsidR="00920684" w:rsidRPr="00BC3BF7" w:rsidRDefault="00920684" w:rsidP="007157BC">
      <w:pPr>
        <w:spacing w:after="0" w:line="240" w:lineRule="auto"/>
        <w:rPr>
          <w:rFonts w:ascii="Times New Roman" w:hAnsi="Times New Roman" w:cs="Times New Roman"/>
          <w:sz w:val="26"/>
          <w:szCs w:val="26"/>
        </w:rPr>
      </w:pPr>
    </w:p>
    <w:p w14:paraId="23044F2D" w14:textId="77777777" w:rsidR="00F279A8" w:rsidRPr="00BC3BF7" w:rsidRDefault="00F279A8" w:rsidP="007157BC">
      <w:pPr>
        <w:spacing w:after="0" w:line="240" w:lineRule="auto"/>
        <w:rPr>
          <w:rFonts w:ascii="Times New Roman" w:hAnsi="Times New Roman" w:cs="Times New Roman"/>
          <w:sz w:val="26"/>
          <w:szCs w:val="26"/>
        </w:rPr>
      </w:pPr>
    </w:p>
    <w:p w14:paraId="775E4869" w14:textId="65AF1BB9"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work/shift handover form (Form VAECO 6004) must be completed in base maintenance when: (AUD; </w:t>
      </w:r>
      <w:r w:rsidR="00CA4986"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PP; </w:t>
      </w:r>
      <w:r w:rsidR="00C86750" w:rsidRPr="00BC3BF7">
        <w:rPr>
          <w:rFonts w:ascii="Times New Roman" w:hAnsi="Times New Roman" w:cs="Times New Roman"/>
          <w:sz w:val="26"/>
          <w:szCs w:val="26"/>
        </w:rPr>
        <w:t>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70CE6E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14:paraId="4502B7A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14:paraId="144D7BF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14:paraId="7B9A29F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4.2.5.1</w:t>
      </w:r>
    </w:p>
    <w:p w14:paraId="6449DEFF" w14:textId="77777777" w:rsidR="00F279A8" w:rsidRPr="00BC3BF7" w:rsidRDefault="00F279A8" w:rsidP="007157BC">
      <w:pPr>
        <w:spacing w:after="0" w:line="240" w:lineRule="auto"/>
        <w:rPr>
          <w:rFonts w:ascii="Times New Roman" w:hAnsi="Times New Roman" w:cs="Times New Roman"/>
          <w:sz w:val="26"/>
          <w:szCs w:val="26"/>
        </w:rPr>
      </w:pPr>
    </w:p>
    <w:p w14:paraId="00FCC1DE" w14:textId="49AAB20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Discrepancies found during Base maintenance will be record in a (AUD; </w:t>
      </w:r>
      <w:r w:rsidR="00CA4986"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w:t>
      </w:r>
      <w:r w:rsidR="00C86750" w:rsidRPr="00BC3BF7">
        <w:rPr>
          <w:rFonts w:ascii="Times New Roman" w:hAnsi="Times New Roman" w:cs="Times New Roman"/>
          <w:sz w:val="26"/>
          <w:szCs w:val="26"/>
        </w:rPr>
        <w:t>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BA6245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14:paraId="2FCCC40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14:paraId="5D89C66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 logbook.</w:t>
      </w:r>
    </w:p>
    <w:p w14:paraId="098DCA5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14:paraId="62AB9E73" w14:textId="77777777" w:rsidR="00103666" w:rsidRPr="00BC3BF7" w:rsidRDefault="00103666" w:rsidP="007157BC">
      <w:pPr>
        <w:spacing w:after="0" w:line="240" w:lineRule="auto"/>
        <w:rPr>
          <w:rFonts w:ascii="Times New Roman" w:hAnsi="Times New Roman" w:cs="Times New Roman"/>
          <w:sz w:val="26"/>
          <w:szCs w:val="26"/>
        </w:rPr>
      </w:pPr>
    </w:p>
    <w:p w14:paraId="6CEA7CE3" w14:textId="4BF54716"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which form will be used when a discrepancy found during base maintenance? (AUD; </w:t>
      </w:r>
      <w:r w:rsidR="00EE48F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w:t>
      </w:r>
      <w:r w:rsidR="00103666" w:rsidRPr="00BC3BF7">
        <w:rPr>
          <w:rFonts w:ascii="Times New Roman" w:hAnsi="Times New Roman" w:cs="Times New Roman"/>
          <w:sz w:val="26"/>
          <w:szCs w:val="26"/>
        </w:rPr>
        <w:t xml:space="preserve">MP; </w:t>
      </w:r>
      <w:r w:rsidRPr="00BC3BF7">
        <w:rPr>
          <w:rFonts w:ascii="Times New Roman" w:hAnsi="Times New Roman" w:cs="Times New Roman"/>
          <w:sz w:val="26"/>
          <w:szCs w:val="26"/>
        </w:rPr>
        <w:t>EE)</w:t>
      </w:r>
    </w:p>
    <w:p w14:paraId="7AC60BD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 routine card - Form VAECO 6001.</w:t>
      </w:r>
    </w:p>
    <w:p w14:paraId="1AC24A2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14:paraId="2AA3491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14:paraId="553763B9" w14:textId="3BBC9FD4"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14:paraId="4E4C6839" w14:textId="77777777" w:rsidR="003A5129" w:rsidRPr="00BC3BF7" w:rsidRDefault="003A5129" w:rsidP="007157BC">
      <w:pPr>
        <w:spacing w:after="0" w:line="240" w:lineRule="auto"/>
        <w:rPr>
          <w:rFonts w:ascii="Times New Roman" w:hAnsi="Times New Roman" w:cs="Times New Roman"/>
          <w:sz w:val="26"/>
          <w:szCs w:val="26"/>
        </w:rPr>
      </w:pPr>
    </w:p>
    <w:p w14:paraId="2A8D64E0" w14:textId="0AC9878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Job Card Attaching Sheet (Form VAECO 6007) is used for (AUD; </w:t>
      </w:r>
      <w:r w:rsidR="00D704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WS; </w:t>
      </w:r>
      <w:r w:rsidR="00367542">
        <w:rPr>
          <w:rFonts w:ascii="Times New Roman" w:hAnsi="Times New Roman" w:cs="Times New Roman"/>
          <w:sz w:val="26"/>
          <w:szCs w:val="26"/>
        </w:rPr>
        <w:t>ACR;</w:t>
      </w:r>
      <w:r w:rsidR="00D70485" w:rsidRPr="00BC3BF7">
        <w:rPr>
          <w:rFonts w:ascii="Times New Roman" w:hAnsi="Times New Roman" w:cs="Times New Roman"/>
          <w:sz w:val="26"/>
          <w:szCs w:val="26"/>
        </w:rPr>
        <w:t xml:space="preserve"> </w:t>
      </w:r>
      <w:r w:rsidRPr="00BC3BF7">
        <w:rPr>
          <w:rFonts w:ascii="Times New Roman" w:hAnsi="Times New Roman" w:cs="Times New Roman"/>
          <w:sz w:val="26"/>
          <w:szCs w:val="26"/>
        </w:rPr>
        <w:t>PP</w:t>
      </w:r>
      <w:r w:rsidR="00C86750"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D63A95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14:paraId="4364186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14:paraId="720981F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14:paraId="71CC747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14:paraId="4B9CE3DA" w14:textId="77777777" w:rsidR="00F279A8" w:rsidRPr="00BC3BF7" w:rsidRDefault="00F279A8" w:rsidP="007157BC">
      <w:pPr>
        <w:spacing w:after="0" w:line="240" w:lineRule="auto"/>
        <w:rPr>
          <w:rFonts w:ascii="Times New Roman" w:hAnsi="Times New Roman" w:cs="Times New Roman"/>
          <w:sz w:val="26"/>
          <w:szCs w:val="26"/>
        </w:rPr>
      </w:pPr>
    </w:p>
    <w:p w14:paraId="5CDE0E51" w14:textId="74DE328F"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 component is removed from an aircraft and transferred to a workshop with attached Job Card Attaching Sheet, what document(s) is required for acceptance the component to be installed back on the aircraft? (AUD; </w:t>
      </w:r>
      <w:r w:rsidR="00D704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WS;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MP; CMP; CE)</w:t>
      </w:r>
    </w:p>
    <w:p w14:paraId="4DD8176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Job Card Attaching Sheet with certifying of the workshop authorized staff for all maintenance works carried out. </w:t>
      </w:r>
    </w:p>
    <w:p w14:paraId="7606024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14:paraId="5F91A14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14:paraId="70E3F71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14:paraId="748AAA81" w14:textId="77777777" w:rsidR="00F279A8" w:rsidRPr="00BC3BF7" w:rsidRDefault="00F279A8" w:rsidP="007157BC">
      <w:pPr>
        <w:spacing w:after="0" w:line="240" w:lineRule="auto"/>
        <w:rPr>
          <w:rFonts w:ascii="Times New Roman" w:hAnsi="Times New Roman" w:cs="Times New Roman"/>
          <w:sz w:val="26"/>
          <w:szCs w:val="26"/>
        </w:rPr>
      </w:pPr>
    </w:p>
    <w:p w14:paraId="06BC1AF7" w14:textId="2E5EE0E2"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Base maintenance, all component removed from an aircraft must be tagged with: (AUD; </w:t>
      </w:r>
      <w:r w:rsidR="0034546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7963323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14:paraId="6D89986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14:paraId="52A8AB8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14:paraId="2BC8C9C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w:t>
      </w:r>
    </w:p>
    <w:p w14:paraId="50F1EDE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8</w:t>
      </w:r>
    </w:p>
    <w:p w14:paraId="6C406E23" w14:textId="77777777" w:rsidR="00F279A8" w:rsidRPr="00BC3BF7" w:rsidRDefault="00F279A8" w:rsidP="007157BC">
      <w:pPr>
        <w:spacing w:after="0" w:line="240" w:lineRule="auto"/>
        <w:rPr>
          <w:rFonts w:ascii="Times New Roman" w:hAnsi="Times New Roman" w:cs="Times New Roman"/>
          <w:sz w:val="26"/>
          <w:szCs w:val="26"/>
        </w:rPr>
      </w:pPr>
    </w:p>
    <w:p w14:paraId="7ECE2FE5" w14:textId="7A3A97DF"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will be tagged with a panel removed from an aircraft during Base maintenance? (AUD; </w:t>
      </w:r>
      <w:r w:rsidR="000435B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471055B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14:paraId="58B4E1C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14:paraId="2E46BE7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14:paraId="64625408" w14:textId="74C03C3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9</w:t>
      </w:r>
      <w:r w:rsidR="00F51161">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14:paraId="2B3EB037" w14:textId="77777777" w:rsidR="00F279A8" w:rsidRPr="00BC3BF7" w:rsidRDefault="00F279A8" w:rsidP="007157BC">
      <w:pPr>
        <w:spacing w:after="0" w:line="240" w:lineRule="auto"/>
        <w:rPr>
          <w:rFonts w:ascii="Times New Roman" w:hAnsi="Times New Roman" w:cs="Times New Roman"/>
          <w:sz w:val="26"/>
          <w:szCs w:val="26"/>
        </w:rPr>
      </w:pPr>
    </w:p>
    <w:p w14:paraId="1EFB0ABE" w14:textId="40C863BB"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Base maintenance, job cards can be deferred when (AUD; </w:t>
      </w:r>
      <w:r w:rsidR="00F13222"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FD7EFE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14:paraId="3A1BDC7E"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14:paraId="59E6AA9C" w14:textId="1563E0C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E671BD">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14:paraId="012BFE8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7.1.5.1.2</w:t>
      </w:r>
    </w:p>
    <w:p w14:paraId="0FD09BC6" w14:textId="77777777" w:rsidR="00F279A8" w:rsidRPr="00BC3BF7" w:rsidRDefault="00F279A8" w:rsidP="007157BC">
      <w:pPr>
        <w:spacing w:after="0" w:line="240" w:lineRule="auto"/>
        <w:rPr>
          <w:rFonts w:ascii="Times New Roman" w:hAnsi="Times New Roman" w:cs="Times New Roman"/>
          <w:sz w:val="26"/>
          <w:szCs w:val="26"/>
        </w:rPr>
      </w:pPr>
    </w:p>
    <w:p w14:paraId="50F4B1C7" w14:textId="35C0D925"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an aircraft be released from Base maintenance with defects on it? (AUD; </w:t>
      </w:r>
      <w:r w:rsidR="00BF6AB1"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655032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14:paraId="16661DC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14:paraId="6691EAE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14:paraId="06EDB14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14:paraId="67B6D951" w14:textId="77777777" w:rsidR="00F279A8" w:rsidRPr="00BC3BF7" w:rsidRDefault="00F279A8" w:rsidP="007157BC">
      <w:pPr>
        <w:spacing w:after="0" w:line="240" w:lineRule="auto"/>
        <w:rPr>
          <w:rFonts w:ascii="Times New Roman" w:hAnsi="Times New Roman" w:cs="Times New Roman"/>
          <w:sz w:val="26"/>
          <w:szCs w:val="26"/>
        </w:rPr>
      </w:pPr>
    </w:p>
    <w:p w14:paraId="6CBBE12C" w14:textId="27161152"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 routine task card in the workpack be cancelled during base maintenance for VNA’s aircraft? (AUD; </w:t>
      </w:r>
      <w:r w:rsidR="00B87AA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INV; PP; MP; CMP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EBA52A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14:paraId="4D01289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14:paraId="407EAF3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the task is not due, or the task is due and a variation request is sent to VNA MOC division.</w:t>
      </w:r>
    </w:p>
    <w:p w14:paraId="57150867" w14:textId="29BEFC84"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11.6.5.2</w:t>
      </w:r>
    </w:p>
    <w:p w14:paraId="5CF04A6E" w14:textId="77777777" w:rsidR="00F279A8" w:rsidRPr="00BC3BF7" w:rsidRDefault="00F279A8" w:rsidP="007157BC">
      <w:pPr>
        <w:spacing w:after="0" w:line="240" w:lineRule="auto"/>
        <w:rPr>
          <w:rFonts w:ascii="Times New Roman" w:hAnsi="Times New Roman" w:cs="Times New Roman"/>
          <w:sz w:val="26"/>
          <w:szCs w:val="26"/>
        </w:rPr>
      </w:pPr>
    </w:p>
    <w:p w14:paraId="09645733" w14:textId="57B52988"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certificate required after schedule base maintenance? (AUD; </w:t>
      </w:r>
      <w:r w:rsidR="003322D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003322D4" w:rsidRPr="00BC3BF7">
        <w:rPr>
          <w:rFonts w:ascii="Times New Roman" w:hAnsi="Times New Roman" w:cs="Times New Roman"/>
          <w:sz w:val="26"/>
          <w:szCs w:val="26"/>
        </w:rPr>
        <w:t xml:space="preserve"> </w:t>
      </w:r>
      <w:r w:rsidRPr="00BC3BF7">
        <w:rPr>
          <w:rFonts w:ascii="Times New Roman" w:hAnsi="Times New Roman" w:cs="Times New Roman"/>
          <w:sz w:val="26"/>
          <w:szCs w:val="26"/>
        </w:rPr>
        <w:t>PP</w:t>
      </w:r>
      <w:r w:rsidR="00C86750" w:rsidRPr="00BC3BF7">
        <w:rPr>
          <w:rFonts w:ascii="Times New Roman" w:hAnsi="Times New Roman" w:cs="Times New Roman"/>
          <w:sz w:val="26"/>
          <w:szCs w:val="26"/>
        </w:rPr>
        <w:t>; MP</w:t>
      </w:r>
      <w:r w:rsidR="0035623E"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971EEF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14:paraId="52E9060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14:paraId="5098BF9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14:paraId="0EF9D7A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6.5 Item 1</w:t>
      </w:r>
    </w:p>
    <w:p w14:paraId="21D3AB97" w14:textId="77777777" w:rsidR="00F279A8" w:rsidRPr="00BC3BF7" w:rsidRDefault="00F279A8" w:rsidP="007157BC">
      <w:pPr>
        <w:spacing w:after="0" w:line="240" w:lineRule="auto"/>
        <w:rPr>
          <w:rFonts w:ascii="Times New Roman" w:hAnsi="Times New Roman" w:cs="Times New Roman"/>
          <w:sz w:val="26"/>
          <w:szCs w:val="26"/>
        </w:rPr>
      </w:pPr>
    </w:p>
    <w:p w14:paraId="506A8BFB" w14:textId="5EE79F0C"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component removed from A/C during base maintenance must be returned to VAECO store (AUD; </w:t>
      </w:r>
      <w:r w:rsidR="003322D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SI; </w:t>
      </w:r>
      <w:r w:rsidR="003D7C47">
        <w:rPr>
          <w:rFonts w:ascii="Times New Roman" w:hAnsi="Times New Roman" w:cs="Times New Roman"/>
          <w:sz w:val="26"/>
          <w:szCs w:val="26"/>
        </w:rPr>
        <w:t xml:space="preserve">MAP;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22890B0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14:paraId="7E77F1A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24 hours.</w:t>
      </w:r>
    </w:p>
    <w:p w14:paraId="5A7DF6F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14:paraId="2D78729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14:paraId="6791F4B5" w14:textId="77777777" w:rsidR="00C86750" w:rsidRPr="00BC3BF7" w:rsidRDefault="00C86750" w:rsidP="007157BC">
      <w:pPr>
        <w:spacing w:after="0" w:line="240" w:lineRule="auto"/>
        <w:rPr>
          <w:rFonts w:ascii="Times New Roman" w:hAnsi="Times New Roman" w:cs="Times New Roman"/>
          <w:sz w:val="26"/>
          <w:szCs w:val="26"/>
        </w:rPr>
      </w:pPr>
    </w:p>
    <w:p w14:paraId="6565B425" w14:textId="0882A1C6"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Serviceable A/C component removed from A/C for returning to store must be attached with (AUD; </w:t>
      </w:r>
      <w:r w:rsidR="003322D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SI; </w:t>
      </w:r>
      <w:r w:rsidR="00AB4ACC">
        <w:rPr>
          <w:rFonts w:ascii="Times New Roman" w:hAnsi="Times New Roman" w:cs="Times New Roman"/>
          <w:sz w:val="26"/>
          <w:szCs w:val="26"/>
        </w:rPr>
        <w:t>MAP;</w:t>
      </w:r>
      <w:r w:rsidR="00CC3972">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09BCDAF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Re-certified certificate.</w:t>
      </w:r>
    </w:p>
    <w:p w14:paraId="2D29024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14:paraId="194A5C9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w:t>
      </w:r>
    </w:p>
    <w:p w14:paraId="54CF59D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7.4.5.2</w:t>
      </w:r>
    </w:p>
    <w:p w14:paraId="31B72590" w14:textId="77777777" w:rsidR="00F279A8" w:rsidRPr="00BC3BF7" w:rsidRDefault="00F279A8" w:rsidP="007157BC">
      <w:pPr>
        <w:spacing w:after="0" w:line="240" w:lineRule="auto"/>
        <w:rPr>
          <w:rFonts w:ascii="Times New Roman" w:hAnsi="Times New Roman" w:cs="Times New Roman"/>
          <w:sz w:val="26"/>
          <w:szCs w:val="26"/>
        </w:rPr>
      </w:pPr>
    </w:p>
    <w:p w14:paraId="5A28DA94" w14:textId="76CD7542"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Component have not been used shall be returned to VAECO store with (AUD; </w:t>
      </w:r>
      <w:r w:rsidR="00830B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SI; </w:t>
      </w:r>
      <w:r w:rsidR="003D7C47">
        <w:rPr>
          <w:rFonts w:ascii="Times New Roman" w:hAnsi="Times New Roman" w:cs="Times New Roman"/>
          <w:sz w:val="26"/>
          <w:szCs w:val="26"/>
        </w:rPr>
        <w:t xml:space="preserve">MAP;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14:paraId="6C5654B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14:paraId="46FD522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14:paraId="7F45F2F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14:paraId="3987DD08"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14:paraId="2C373EF8" w14:textId="77777777" w:rsidR="00F279A8" w:rsidRPr="00BC3BF7" w:rsidRDefault="00F279A8" w:rsidP="007157BC">
      <w:pPr>
        <w:spacing w:after="0" w:line="240" w:lineRule="auto"/>
        <w:rPr>
          <w:rFonts w:ascii="Times New Roman" w:hAnsi="Times New Roman" w:cs="Times New Roman"/>
          <w:sz w:val="26"/>
          <w:szCs w:val="26"/>
        </w:rPr>
      </w:pPr>
    </w:p>
    <w:p w14:paraId="5E77795F" w14:textId="49538C51"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PMA part on the A/C, the maintenance staff must (AUD; </w:t>
      </w:r>
      <w:r w:rsidR="00A83A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AB4ACC" w:rsidRPr="00AB4ACC">
        <w:rPr>
          <w:rFonts w:ascii="Times New Roman" w:hAnsi="Times New Roman" w:cs="Times New Roman"/>
          <w:sz w:val="26"/>
          <w:szCs w:val="26"/>
        </w:rPr>
        <w:t>QM)</w:t>
      </w:r>
    </w:p>
    <w:p w14:paraId="2878241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14:paraId="240CE2B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14:paraId="1D61687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14:paraId="3CF1274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14:paraId="0A7C68F2" w14:textId="77777777" w:rsidR="00F279A8" w:rsidRPr="00BC3BF7" w:rsidRDefault="00F279A8" w:rsidP="007157BC">
      <w:pPr>
        <w:spacing w:after="0" w:line="240" w:lineRule="auto"/>
        <w:rPr>
          <w:rFonts w:ascii="Times New Roman" w:hAnsi="Times New Roman" w:cs="Times New Roman"/>
          <w:sz w:val="26"/>
          <w:szCs w:val="26"/>
        </w:rPr>
      </w:pPr>
    </w:p>
    <w:p w14:paraId="61D2CE73" w14:textId="4125F6B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component on the A/C, maintenance staff must (AUD; </w:t>
      </w:r>
      <w:r w:rsidR="00D0440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6F46F701"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14:paraId="107ECA6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for life limit and correct of PN, SN.</w:t>
      </w:r>
    </w:p>
    <w:p w14:paraId="6B281175"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14:paraId="7B32A43F"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14:paraId="3DC63848" w14:textId="722601A1"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 required calibration tool without calibration label (AUD;</w:t>
      </w:r>
      <w:r w:rsidR="00E91CBA" w:rsidRPr="00BC3BF7">
        <w:rPr>
          <w:rFonts w:ascii="Times New Roman" w:hAnsi="Times New Roman" w:cs="Times New Roman"/>
          <w:sz w:val="26"/>
          <w:szCs w:val="26"/>
        </w:rPr>
        <w:t xml:space="preserve"> 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sidR="00367542">
        <w:rPr>
          <w:rFonts w:ascii="Times New Roman" w:hAnsi="Times New Roman" w:cs="Times New Roman"/>
          <w:sz w:val="26"/>
          <w:szCs w:val="26"/>
        </w:rPr>
        <w:t>;</w:t>
      </w:r>
      <w:r w:rsidR="0035623E"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7869E48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14:paraId="11717FCA"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not be used.</w:t>
      </w:r>
    </w:p>
    <w:p w14:paraId="4A403363" w14:textId="0A46D72A"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department.</w:t>
      </w:r>
    </w:p>
    <w:p w14:paraId="1C002FFD"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14:paraId="4E3DBA47" w14:textId="77777777" w:rsidR="00F279A8" w:rsidRPr="00BC3BF7" w:rsidRDefault="00F279A8" w:rsidP="007157BC">
      <w:pPr>
        <w:spacing w:after="0" w:line="240" w:lineRule="auto"/>
        <w:rPr>
          <w:rFonts w:ascii="Times New Roman" w:hAnsi="Times New Roman" w:cs="Times New Roman"/>
          <w:sz w:val="26"/>
          <w:szCs w:val="26"/>
        </w:rPr>
      </w:pPr>
    </w:p>
    <w:p w14:paraId="31200691" w14:textId="5764FD6E"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 MTE (Measuring and Test Equipment) that does not required calibration must: (AUD;</w:t>
      </w:r>
      <w:r w:rsidR="00E91CBA" w:rsidRPr="00BC3BF7">
        <w:rPr>
          <w:rFonts w:ascii="Times New Roman" w:hAnsi="Times New Roman" w:cs="Times New Roman"/>
          <w:sz w:val="26"/>
          <w:szCs w:val="26"/>
        </w:rPr>
        <w:t xml:space="preserve"> INV</w:t>
      </w:r>
      <w:r w:rsidR="00FA2F22" w:rsidRPr="00BC3BF7">
        <w:rPr>
          <w:rFonts w:ascii="Times New Roman" w:hAnsi="Times New Roman" w:cs="Times New Roman"/>
          <w:sz w:val="26"/>
          <w:szCs w:val="26"/>
        </w:rPr>
        <w:t>;</w:t>
      </w:r>
      <w:r w:rsidRPr="00BC3BF7">
        <w:rPr>
          <w:rFonts w:ascii="Times New Roman" w:hAnsi="Times New Roman" w:cs="Times New Roman"/>
          <w:sz w:val="26"/>
          <w:szCs w:val="26"/>
        </w:rPr>
        <w:t xml:space="preserve"> 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8A745C"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34A8BB2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14:paraId="4821604C"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14:paraId="4378313B"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There is no requirement</w:t>
      </w:r>
    </w:p>
    <w:p w14:paraId="7505744E" w14:textId="00C0E8A7" w:rsidR="00F279A8"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14:paraId="03AA10D5" w14:textId="77777777" w:rsidR="003570F3" w:rsidRPr="00BC3BF7" w:rsidRDefault="003570F3" w:rsidP="007157BC">
      <w:pPr>
        <w:spacing w:after="0" w:line="240" w:lineRule="auto"/>
        <w:rPr>
          <w:rFonts w:ascii="Times New Roman" w:hAnsi="Times New Roman" w:cs="Times New Roman"/>
          <w:sz w:val="26"/>
          <w:szCs w:val="26"/>
        </w:rPr>
      </w:pPr>
    </w:p>
    <w:p w14:paraId="6D4BC64D" w14:textId="23CDAC9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tool with label a “ACCURACY DOWNGRADED” (AUD; </w:t>
      </w:r>
      <w:r w:rsidR="00067271"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162C74"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0F035C7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14:paraId="0EFE97F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14:paraId="5817F588" w14:textId="2BEEEA8D"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sidR="0044741E">
        <w:rPr>
          <w:rFonts w:ascii="Times New Roman" w:hAnsi="Times New Roman" w:cs="Times New Roman"/>
          <w:sz w:val="26"/>
          <w:szCs w:val="26"/>
        </w:rPr>
        <w:t>SQD</w:t>
      </w:r>
      <w:r w:rsidR="0044741E" w:rsidRPr="00BC3BF7">
        <w:rPr>
          <w:rFonts w:ascii="Times New Roman" w:hAnsi="Times New Roman" w:cs="Times New Roman"/>
          <w:sz w:val="26"/>
          <w:szCs w:val="26"/>
        </w:rPr>
        <w:t xml:space="preserve"> </w:t>
      </w:r>
      <w:r w:rsidRPr="00BC3BF7">
        <w:rPr>
          <w:rFonts w:ascii="Times New Roman" w:hAnsi="Times New Roman" w:cs="Times New Roman"/>
          <w:sz w:val="26"/>
          <w:szCs w:val="26"/>
        </w:rPr>
        <w:t>department.</w:t>
      </w:r>
    </w:p>
    <w:p w14:paraId="2A333B59"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14:paraId="0A78901D" w14:textId="77777777" w:rsidR="00F279A8" w:rsidRPr="00BC3BF7" w:rsidRDefault="00F279A8" w:rsidP="007157BC">
      <w:pPr>
        <w:spacing w:after="0" w:line="240" w:lineRule="auto"/>
        <w:rPr>
          <w:rFonts w:ascii="Times New Roman" w:hAnsi="Times New Roman" w:cs="Times New Roman"/>
          <w:sz w:val="26"/>
          <w:szCs w:val="26"/>
        </w:rPr>
      </w:pPr>
    </w:p>
    <w:p w14:paraId="4E3D66A6" w14:textId="486F2B1D" w:rsidR="00F279A8" w:rsidRPr="00BC3BF7" w:rsidRDefault="00F279A8" w:rsidP="003570F3">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Robbery of serviceable part can be performed: (AUD; </w:t>
      </w:r>
      <w:r w:rsidR="00065FE6"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w:t>
      </w:r>
      <w:r w:rsidR="00EA75CA" w:rsidRPr="00BC3BF7">
        <w:rPr>
          <w:rFonts w:ascii="Times New Roman" w:hAnsi="Times New Roman" w:cs="Times New Roman"/>
          <w:sz w:val="26"/>
          <w:szCs w:val="26"/>
        </w:rPr>
        <w:t>; MP</w:t>
      </w:r>
      <w:r w:rsidR="00932BB3">
        <w:rPr>
          <w:rFonts w:ascii="Times New Roman" w:hAnsi="Times New Roman" w:cs="Times New Roman"/>
          <w:sz w:val="26"/>
          <w:szCs w:val="26"/>
        </w:rPr>
        <w:t>; MAP</w:t>
      </w:r>
      <w:r w:rsidRPr="00BC3BF7">
        <w:rPr>
          <w:rFonts w:ascii="Times New Roman" w:hAnsi="Times New Roman" w:cs="Times New Roman"/>
          <w:sz w:val="26"/>
          <w:szCs w:val="26"/>
        </w:rPr>
        <w:t>)</w:t>
      </w:r>
    </w:p>
    <w:p w14:paraId="2497DE6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14:paraId="713BBEB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14:paraId="1C0FDC74"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14:paraId="278918B2"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9.12.5.1</w:t>
      </w:r>
    </w:p>
    <w:p w14:paraId="5185343D" w14:textId="77777777" w:rsidR="00F279A8" w:rsidRPr="00BC3BF7" w:rsidRDefault="00F279A8" w:rsidP="007157BC">
      <w:pPr>
        <w:spacing w:after="0" w:line="240" w:lineRule="auto"/>
        <w:rPr>
          <w:rFonts w:ascii="Times New Roman" w:hAnsi="Times New Roman" w:cs="Times New Roman"/>
          <w:sz w:val="26"/>
          <w:szCs w:val="26"/>
        </w:rPr>
      </w:pPr>
    </w:p>
    <w:p w14:paraId="7E31DE40" w14:textId="2FDAF4E7"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Final inspection is performed by: (AUD; </w:t>
      </w:r>
      <w:r w:rsidR="00CC011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PP; CMP</w:t>
      </w:r>
      <w:r w:rsidR="00EA75CA"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5A283223"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14:paraId="53185057"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authorized inspection staff in charge of the relevant zone</w:t>
      </w:r>
    </w:p>
    <w:p w14:paraId="66CEFB76"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QC inspector</w:t>
      </w:r>
    </w:p>
    <w:p w14:paraId="2D91C040" w14:textId="77777777" w:rsidR="00F279A8" w:rsidRPr="00BC3BF7" w:rsidRDefault="00F279A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14:paraId="66449285" w14:textId="77777777" w:rsidR="001505CE" w:rsidRDefault="001505CE" w:rsidP="00FB67D5">
      <w:pPr>
        <w:spacing w:after="0"/>
        <w:rPr>
          <w:rFonts w:ascii="Times New Roman" w:hAnsi="Times New Roman"/>
          <w:sz w:val="26"/>
          <w:szCs w:val="26"/>
        </w:rPr>
      </w:pPr>
    </w:p>
    <w:p w14:paraId="6FB5F140" w14:textId="5883AD79"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responsibility of cockpit man during towing A/C? (A</w:t>
      </w:r>
      <w:r w:rsidR="00FB107E" w:rsidRPr="00BC3BF7">
        <w:rPr>
          <w:rFonts w:ascii="Times New Roman" w:hAnsi="Times New Roman"/>
          <w:sz w:val="26"/>
          <w:szCs w:val="26"/>
        </w:rPr>
        <w:t>;</w:t>
      </w:r>
      <w:r w:rsidRPr="00BC3BF7">
        <w:rPr>
          <w:rFonts w:ascii="Times New Roman" w:hAnsi="Times New Roman"/>
          <w:sz w:val="26"/>
          <w:szCs w:val="26"/>
        </w:rPr>
        <w:t xml:space="preserve"> B</w:t>
      </w:r>
      <w:r w:rsidR="00FB107E" w:rsidRPr="00BC3BF7">
        <w:rPr>
          <w:rFonts w:ascii="Times New Roman" w:hAnsi="Times New Roman"/>
          <w:sz w:val="26"/>
          <w:szCs w:val="26"/>
        </w:rPr>
        <w:t>;</w:t>
      </w:r>
      <w:r w:rsidRPr="00BC3BF7">
        <w:rPr>
          <w:rFonts w:ascii="Times New Roman" w:hAnsi="Times New Roman"/>
          <w:sz w:val="26"/>
          <w:szCs w:val="26"/>
        </w:rPr>
        <w:t xml:space="preserve"> ACR </w:t>
      </w:r>
      <w:r w:rsidR="00FB107E" w:rsidRPr="00BC3BF7">
        <w:rPr>
          <w:rFonts w:ascii="Times New Roman" w:hAnsi="Times New Roman"/>
          <w:sz w:val="26"/>
          <w:szCs w:val="26"/>
        </w:rPr>
        <w:t>;</w:t>
      </w:r>
      <w:r w:rsidRPr="00BC3BF7">
        <w:rPr>
          <w:rFonts w:ascii="Times New Roman" w:hAnsi="Times New Roman"/>
          <w:sz w:val="26"/>
          <w:szCs w:val="26"/>
        </w:rPr>
        <w:t xml:space="preserve"> AUD</w:t>
      </w:r>
      <w:r w:rsidR="00FB107E" w:rsidRPr="00BC3BF7">
        <w:rPr>
          <w:rFonts w:ascii="Times New Roman" w:hAnsi="Times New Roman"/>
          <w:sz w:val="26"/>
          <w:szCs w:val="26"/>
        </w:rPr>
        <w:t>;</w:t>
      </w:r>
      <w:r w:rsidRPr="00BC3BF7">
        <w:rPr>
          <w:rFonts w:ascii="Times New Roman" w:hAnsi="Times New Roman"/>
          <w:sz w:val="26"/>
          <w:szCs w:val="26"/>
        </w:rPr>
        <w:t xml:space="preserve"> </w:t>
      </w:r>
      <w:r w:rsidR="009B234F" w:rsidRPr="00BC3BF7">
        <w:rPr>
          <w:rFonts w:ascii="Times New Roman" w:hAnsi="Times New Roman"/>
          <w:sz w:val="26"/>
          <w:szCs w:val="26"/>
        </w:rPr>
        <w:t xml:space="preserve">INV; </w:t>
      </w:r>
      <w:r w:rsidRPr="00BC3BF7">
        <w:rPr>
          <w:rFonts w:ascii="Times New Roman" w:hAnsi="Times New Roman"/>
          <w:sz w:val="26"/>
          <w:szCs w:val="26"/>
        </w:rPr>
        <w:t>QC inspector)</w:t>
      </w:r>
    </w:p>
    <w:p w14:paraId="31F50489" w14:textId="77777777" w:rsidR="00F279A8" w:rsidRPr="00BC3BF7" w:rsidRDefault="00F279A8" w:rsidP="00FB67D5">
      <w:pPr>
        <w:spacing w:after="0"/>
        <w:rPr>
          <w:rFonts w:ascii="Times New Roman" w:hAnsi="Times New Roman"/>
          <w:sz w:val="26"/>
          <w:szCs w:val="26"/>
        </w:rPr>
      </w:pPr>
      <w:r w:rsidRPr="00BC3BF7">
        <w:rPr>
          <w:rFonts w:ascii="Times New Roman" w:hAnsi="Times New Roman"/>
          <w:sz w:val="26"/>
          <w:szCs w:val="26"/>
        </w:rPr>
        <w:t>a. Towing routing, operating of tractor/ tow bar</w:t>
      </w:r>
    </w:p>
    <w:p w14:paraId="1FBBBEF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14:paraId="009A7A6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14:paraId="4156856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14:paraId="2F47AA6A" w14:textId="77777777" w:rsidR="00F279A8" w:rsidRPr="00BC3BF7" w:rsidRDefault="00F279A8" w:rsidP="007157BC">
      <w:pPr>
        <w:spacing w:after="0" w:line="240" w:lineRule="auto"/>
        <w:rPr>
          <w:rFonts w:ascii="Times New Roman" w:hAnsi="Times New Roman"/>
          <w:sz w:val="26"/>
          <w:szCs w:val="26"/>
        </w:rPr>
      </w:pPr>
    </w:p>
    <w:p w14:paraId="6B617115" w14:textId="4EA2DE9C"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responsibility of headset man during towing A/C? (A</w:t>
      </w:r>
      <w:r w:rsidR="00FB107E" w:rsidRPr="00BC3BF7">
        <w:rPr>
          <w:rFonts w:ascii="Times New Roman" w:hAnsi="Times New Roman"/>
          <w:sz w:val="26"/>
          <w:szCs w:val="26"/>
        </w:rPr>
        <w:t>;</w:t>
      </w:r>
      <w:r w:rsidRPr="00BC3BF7">
        <w:rPr>
          <w:rFonts w:ascii="Times New Roman" w:hAnsi="Times New Roman"/>
          <w:sz w:val="26"/>
          <w:szCs w:val="26"/>
        </w:rPr>
        <w:t xml:space="preserve"> B</w:t>
      </w:r>
      <w:r w:rsidR="00FB107E" w:rsidRPr="00BC3BF7">
        <w:rPr>
          <w:rFonts w:ascii="Times New Roman" w:hAnsi="Times New Roman"/>
          <w:sz w:val="26"/>
          <w:szCs w:val="26"/>
        </w:rPr>
        <w:t>;</w:t>
      </w:r>
      <w:r w:rsidRPr="00BC3BF7">
        <w:rPr>
          <w:rFonts w:ascii="Times New Roman" w:hAnsi="Times New Roman"/>
          <w:sz w:val="26"/>
          <w:szCs w:val="26"/>
        </w:rPr>
        <w:t xml:space="preserve"> ACR </w:t>
      </w:r>
      <w:r w:rsidR="00FB107E" w:rsidRPr="00BC3BF7">
        <w:rPr>
          <w:rFonts w:ascii="Times New Roman" w:hAnsi="Times New Roman"/>
          <w:sz w:val="26"/>
          <w:szCs w:val="26"/>
        </w:rPr>
        <w:t>;</w:t>
      </w:r>
      <w:r w:rsidRPr="00BC3BF7">
        <w:rPr>
          <w:rFonts w:ascii="Times New Roman" w:hAnsi="Times New Roman"/>
          <w:sz w:val="26"/>
          <w:szCs w:val="26"/>
        </w:rPr>
        <w:t xml:space="preserve"> AUD</w:t>
      </w:r>
      <w:r w:rsidR="00FB107E" w:rsidRPr="00BC3BF7">
        <w:rPr>
          <w:rFonts w:ascii="Times New Roman" w:hAnsi="Times New Roman"/>
          <w:sz w:val="26"/>
          <w:szCs w:val="26"/>
        </w:rPr>
        <w:t>;</w:t>
      </w:r>
      <w:r w:rsidRPr="00BC3BF7">
        <w:rPr>
          <w:rFonts w:ascii="Times New Roman" w:hAnsi="Times New Roman"/>
          <w:sz w:val="26"/>
          <w:szCs w:val="26"/>
        </w:rPr>
        <w:t xml:space="preserve"> </w:t>
      </w:r>
      <w:r w:rsidR="009B234F" w:rsidRPr="00BC3BF7">
        <w:rPr>
          <w:rFonts w:ascii="Times New Roman" w:hAnsi="Times New Roman"/>
          <w:sz w:val="26"/>
          <w:szCs w:val="26"/>
        </w:rPr>
        <w:t xml:space="preserve">INV; </w:t>
      </w:r>
      <w:r w:rsidRPr="00BC3BF7">
        <w:rPr>
          <w:rFonts w:ascii="Times New Roman" w:hAnsi="Times New Roman"/>
          <w:sz w:val="26"/>
          <w:szCs w:val="26"/>
        </w:rPr>
        <w:t>QC inspector)</w:t>
      </w:r>
    </w:p>
    <w:p w14:paraId="143C24E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Towing routing, operating of tractor/ tow bar</w:t>
      </w:r>
    </w:p>
    <w:p w14:paraId="62603F2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14:paraId="2164A75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14:paraId="2D73C5F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4.19.6.1</w:t>
      </w:r>
    </w:p>
    <w:p w14:paraId="01682AEA" w14:textId="77777777" w:rsidR="00DF791B" w:rsidRPr="00BC3BF7" w:rsidRDefault="00DF791B" w:rsidP="007157BC">
      <w:pPr>
        <w:spacing w:after="0" w:line="240" w:lineRule="auto"/>
        <w:rPr>
          <w:rFonts w:ascii="Times New Roman" w:hAnsi="Times New Roman"/>
          <w:sz w:val="26"/>
          <w:szCs w:val="26"/>
        </w:rPr>
      </w:pPr>
    </w:p>
    <w:p w14:paraId="1442F40E" w14:textId="23D61C7C"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are the correct steps to correct mistake in maintenance documents: (A</w:t>
      </w:r>
      <w:r w:rsidR="00FB107E" w:rsidRPr="00BC3BF7">
        <w:rPr>
          <w:rFonts w:ascii="Times New Roman" w:hAnsi="Times New Roman"/>
          <w:sz w:val="26"/>
          <w:szCs w:val="26"/>
        </w:rPr>
        <w:t>;</w:t>
      </w:r>
      <w:r w:rsidRPr="00BC3BF7">
        <w:rPr>
          <w:rFonts w:ascii="Times New Roman" w:hAnsi="Times New Roman"/>
          <w:sz w:val="26"/>
          <w:szCs w:val="26"/>
        </w:rPr>
        <w:t xml:space="preserve"> B</w:t>
      </w:r>
      <w:r w:rsidR="00FB107E" w:rsidRPr="00BC3BF7">
        <w:rPr>
          <w:rFonts w:ascii="Times New Roman" w:hAnsi="Times New Roman"/>
          <w:sz w:val="26"/>
          <w:szCs w:val="26"/>
        </w:rPr>
        <w:t>;</w:t>
      </w:r>
      <w:r w:rsidRPr="00BC3BF7">
        <w:rPr>
          <w:rFonts w:ascii="Times New Roman" w:hAnsi="Times New Roman"/>
          <w:sz w:val="26"/>
          <w:szCs w:val="26"/>
        </w:rPr>
        <w:t xml:space="preserve"> C</w:t>
      </w:r>
      <w:r w:rsidR="00FB107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FB107E" w:rsidRPr="00BC3BF7">
        <w:rPr>
          <w:rFonts w:ascii="Times New Roman" w:hAnsi="Times New Roman"/>
          <w:sz w:val="26"/>
          <w:szCs w:val="26"/>
        </w:rPr>
        <w:t>;</w:t>
      </w:r>
      <w:r w:rsidRPr="00BC3BF7">
        <w:rPr>
          <w:rFonts w:ascii="Times New Roman" w:hAnsi="Times New Roman"/>
          <w:sz w:val="26"/>
          <w:szCs w:val="26"/>
        </w:rPr>
        <w:t xml:space="preserve"> IFE</w:t>
      </w:r>
      <w:r w:rsidR="00FB107E"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FB107E" w:rsidRPr="00BC3BF7">
        <w:rPr>
          <w:rFonts w:ascii="Times New Roman" w:hAnsi="Times New Roman"/>
          <w:sz w:val="26"/>
          <w:szCs w:val="26"/>
        </w:rPr>
        <w:t>;</w:t>
      </w:r>
      <w:r w:rsidRPr="00BC3BF7">
        <w:rPr>
          <w:rFonts w:ascii="Times New Roman" w:hAnsi="Times New Roman"/>
          <w:sz w:val="26"/>
          <w:szCs w:val="26"/>
        </w:rPr>
        <w:t xml:space="preserve"> BSI</w:t>
      </w:r>
      <w:r w:rsidR="00FB107E"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FB107E" w:rsidRPr="00BC3BF7">
        <w:rPr>
          <w:rFonts w:ascii="Times New Roman" w:hAnsi="Times New Roman"/>
          <w:sz w:val="26"/>
          <w:szCs w:val="26"/>
        </w:rPr>
        <w:t>;</w:t>
      </w:r>
      <w:r w:rsidRPr="00BC3BF7">
        <w:rPr>
          <w:rFonts w:ascii="Times New Roman" w:hAnsi="Times New Roman"/>
          <w:sz w:val="26"/>
          <w:szCs w:val="26"/>
        </w:rPr>
        <w:t xml:space="preserve"> </w:t>
      </w:r>
      <w:r w:rsidR="00A86D59"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p>
    <w:p w14:paraId="6799748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14:paraId="05187AA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14:paraId="1725665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14:paraId="10D3775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1B9506E4" w14:textId="77777777" w:rsidR="00F279A8" w:rsidRPr="00BC3BF7" w:rsidRDefault="00F279A8" w:rsidP="007157BC">
      <w:pPr>
        <w:spacing w:after="0" w:line="240" w:lineRule="auto"/>
        <w:rPr>
          <w:rFonts w:ascii="Times New Roman" w:hAnsi="Times New Roman"/>
          <w:sz w:val="26"/>
          <w:szCs w:val="26"/>
        </w:rPr>
      </w:pPr>
    </w:p>
    <w:p w14:paraId="3F360F9A" w14:textId="3588783F"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Unless otherwise specified, leaving blank block in maintenance document is: (A</w:t>
      </w:r>
      <w:r w:rsidR="00AF73B4" w:rsidRPr="00BC3BF7">
        <w:rPr>
          <w:rFonts w:ascii="Times New Roman" w:hAnsi="Times New Roman"/>
          <w:sz w:val="26"/>
          <w:szCs w:val="26"/>
        </w:rPr>
        <w:t>;</w:t>
      </w:r>
      <w:r w:rsidRPr="00BC3BF7">
        <w:rPr>
          <w:rFonts w:ascii="Times New Roman" w:hAnsi="Times New Roman"/>
          <w:sz w:val="26"/>
          <w:szCs w:val="26"/>
        </w:rPr>
        <w:t xml:space="preserve"> B</w:t>
      </w:r>
      <w:r w:rsidR="00AF73B4" w:rsidRPr="00BC3BF7">
        <w:rPr>
          <w:rFonts w:ascii="Times New Roman" w:hAnsi="Times New Roman"/>
          <w:sz w:val="26"/>
          <w:szCs w:val="26"/>
        </w:rPr>
        <w:t>;</w:t>
      </w:r>
      <w:r w:rsidRPr="00BC3BF7">
        <w:rPr>
          <w:rFonts w:ascii="Times New Roman" w:hAnsi="Times New Roman"/>
          <w:sz w:val="26"/>
          <w:szCs w:val="26"/>
        </w:rPr>
        <w:t xml:space="preserve"> C</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AF73B4" w:rsidRPr="00BC3BF7">
        <w:rPr>
          <w:rFonts w:ascii="Times New Roman" w:hAnsi="Times New Roman"/>
          <w:sz w:val="26"/>
          <w:szCs w:val="26"/>
        </w:rPr>
        <w:t>;</w:t>
      </w:r>
      <w:r w:rsidRPr="00BC3BF7">
        <w:rPr>
          <w:rFonts w:ascii="Times New Roman" w:hAnsi="Times New Roman"/>
          <w:sz w:val="26"/>
          <w:szCs w:val="26"/>
        </w:rPr>
        <w:t xml:space="preserve"> IFE</w:t>
      </w:r>
      <w:r w:rsidR="00AF73B4"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AF73B4" w:rsidRPr="00BC3BF7">
        <w:rPr>
          <w:rFonts w:ascii="Times New Roman" w:hAnsi="Times New Roman"/>
          <w:sz w:val="26"/>
          <w:szCs w:val="26"/>
        </w:rPr>
        <w:t>;</w:t>
      </w:r>
      <w:r w:rsidRPr="00BC3BF7">
        <w:rPr>
          <w:rFonts w:ascii="Times New Roman" w:hAnsi="Times New Roman"/>
          <w:sz w:val="26"/>
          <w:szCs w:val="26"/>
        </w:rPr>
        <w:t xml:space="preserve"> BSI</w:t>
      </w:r>
      <w:r w:rsidR="00AF73B4"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46692D"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 CMP; MP)</w:t>
      </w:r>
    </w:p>
    <w:p w14:paraId="1801585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Not allowed.</w:t>
      </w:r>
    </w:p>
    <w:p w14:paraId="06A5FF4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Allowed if there is no information to enter in that block.</w:t>
      </w:r>
    </w:p>
    <w:p w14:paraId="2940320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14:paraId="1ECCC09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3006211A" w14:textId="77777777" w:rsidR="00F279A8" w:rsidRPr="00BC3BF7" w:rsidRDefault="00F279A8" w:rsidP="007157BC">
      <w:pPr>
        <w:spacing w:after="0" w:line="240" w:lineRule="auto"/>
        <w:rPr>
          <w:rFonts w:ascii="Times New Roman" w:hAnsi="Times New Roman"/>
          <w:sz w:val="26"/>
          <w:szCs w:val="26"/>
        </w:rPr>
      </w:pPr>
    </w:p>
    <w:p w14:paraId="7630A2A8" w14:textId="4C7EFC77"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of the following document is considered as maintenance record: (B</w:t>
      </w:r>
      <w:r w:rsidR="00AF73B4" w:rsidRPr="00BC3BF7">
        <w:rPr>
          <w:rFonts w:ascii="Times New Roman" w:hAnsi="Times New Roman"/>
          <w:sz w:val="26"/>
          <w:szCs w:val="26"/>
        </w:rPr>
        <w:t>;</w:t>
      </w:r>
      <w:r w:rsidRPr="00BC3BF7">
        <w:rPr>
          <w:rFonts w:ascii="Times New Roman" w:hAnsi="Times New Roman"/>
          <w:sz w:val="26"/>
          <w:szCs w:val="26"/>
        </w:rPr>
        <w:t xml:space="preserve"> C</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3D786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MP; EE; CMP; CE; PP)</w:t>
      </w:r>
    </w:p>
    <w:p w14:paraId="42DCFA6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14:paraId="327FD09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Aircraft Maintenance Manual, Component Maintenance Manual.</w:t>
      </w:r>
    </w:p>
    <w:p w14:paraId="6C71CBA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649FAD1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5.5.5.1</w:t>
      </w:r>
    </w:p>
    <w:p w14:paraId="5CC07EA8" w14:textId="77777777" w:rsidR="00F279A8" w:rsidRPr="00BC3BF7" w:rsidRDefault="00F279A8" w:rsidP="007157BC">
      <w:pPr>
        <w:spacing w:after="0" w:line="240" w:lineRule="auto"/>
        <w:rPr>
          <w:rFonts w:ascii="Times New Roman" w:hAnsi="Times New Roman"/>
          <w:sz w:val="26"/>
          <w:szCs w:val="26"/>
        </w:rPr>
      </w:pPr>
    </w:p>
    <w:p w14:paraId="5FC7E66B" w14:textId="5892A054"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towing the aircraft in/out of hangar, the minimum number of clearance monitors is: (B</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562B1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AF73B4" w:rsidRPr="00BC3BF7">
        <w:rPr>
          <w:rFonts w:ascii="Times New Roman" w:hAnsi="Times New Roman"/>
          <w:sz w:val="26"/>
          <w:szCs w:val="26"/>
        </w:rPr>
        <w:t>; MP</w:t>
      </w:r>
      <w:r w:rsidRPr="00BC3BF7">
        <w:rPr>
          <w:rFonts w:ascii="Times New Roman" w:hAnsi="Times New Roman"/>
          <w:sz w:val="26"/>
          <w:szCs w:val="26"/>
        </w:rPr>
        <w:t>)</w:t>
      </w:r>
    </w:p>
    <w:p w14:paraId="12DF8C9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02 (L/H wing tip, R/H wing tip).</w:t>
      </w:r>
    </w:p>
    <w:p w14:paraId="252117A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03 (L/H wing tip, R/H wing tip, tail).</w:t>
      </w:r>
    </w:p>
    <w:p w14:paraId="0196491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04 (L/H wing tip, R/H wing tip, tail, nose).</w:t>
      </w:r>
    </w:p>
    <w:p w14:paraId="7D7F2A95" w14:textId="72B2ED3A" w:rsidR="00F279A8"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4.19.6.5</w:t>
      </w:r>
    </w:p>
    <w:p w14:paraId="5543B7EA" w14:textId="77777777" w:rsidR="00920684" w:rsidRPr="00BC3BF7" w:rsidRDefault="00920684" w:rsidP="007157BC">
      <w:pPr>
        <w:spacing w:after="0" w:line="240" w:lineRule="auto"/>
        <w:rPr>
          <w:rFonts w:ascii="Times New Roman" w:hAnsi="Times New Roman"/>
          <w:sz w:val="26"/>
          <w:szCs w:val="26"/>
        </w:rPr>
      </w:pPr>
    </w:p>
    <w:p w14:paraId="1291828E" w14:textId="77777777" w:rsidR="00F279A8" w:rsidRPr="00BC3BF7" w:rsidRDefault="00F279A8" w:rsidP="007157BC">
      <w:pPr>
        <w:spacing w:after="0" w:line="240" w:lineRule="auto"/>
        <w:rPr>
          <w:rFonts w:ascii="Times New Roman" w:hAnsi="Times New Roman"/>
          <w:sz w:val="26"/>
          <w:szCs w:val="26"/>
        </w:rPr>
      </w:pPr>
    </w:p>
    <w:p w14:paraId="734A3A4E" w14:textId="66F8308E"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 component is accompanied with 3 documents: Serviceable tag (VAECO Form 0005), CAAV Form 1, EASA Form 1. Before installing that component to the aircraft, the maintenance staff must check its life limit, airworthiness data in: (A</w:t>
      </w:r>
      <w:r w:rsidR="00AF73B4" w:rsidRPr="00BC3BF7">
        <w:rPr>
          <w:rFonts w:ascii="Times New Roman" w:hAnsi="Times New Roman"/>
          <w:sz w:val="26"/>
          <w:szCs w:val="26"/>
        </w:rPr>
        <w:t>;</w:t>
      </w:r>
      <w:r w:rsidRPr="00BC3BF7">
        <w:rPr>
          <w:rFonts w:ascii="Times New Roman" w:hAnsi="Times New Roman"/>
          <w:sz w:val="26"/>
          <w:szCs w:val="26"/>
        </w:rPr>
        <w:t xml:space="preserve"> B</w:t>
      </w:r>
      <w:r w:rsidR="00AF73B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AF73B4" w:rsidRPr="00BC3BF7">
        <w:rPr>
          <w:rFonts w:ascii="Times New Roman" w:hAnsi="Times New Roman"/>
          <w:sz w:val="26"/>
          <w:szCs w:val="26"/>
        </w:rPr>
        <w:t>;</w:t>
      </w:r>
      <w:r w:rsidRPr="00BC3BF7">
        <w:rPr>
          <w:rFonts w:ascii="Times New Roman" w:hAnsi="Times New Roman"/>
          <w:sz w:val="26"/>
          <w:szCs w:val="26"/>
        </w:rPr>
        <w:t xml:space="preserve"> IFE</w:t>
      </w:r>
      <w:r w:rsidR="00AF73B4" w:rsidRPr="00BC3BF7">
        <w:rPr>
          <w:rFonts w:ascii="Times New Roman" w:hAnsi="Times New Roman"/>
          <w:sz w:val="26"/>
          <w:szCs w:val="26"/>
        </w:rPr>
        <w:t>;</w:t>
      </w:r>
      <w:r w:rsidRPr="00BC3BF7">
        <w:rPr>
          <w:rFonts w:ascii="Times New Roman" w:hAnsi="Times New Roman"/>
          <w:sz w:val="26"/>
          <w:szCs w:val="26"/>
        </w:rPr>
        <w:t xml:space="preserve"> AUD</w:t>
      </w:r>
      <w:r w:rsidR="00AF73B4" w:rsidRPr="00BC3BF7">
        <w:rPr>
          <w:rFonts w:ascii="Times New Roman" w:hAnsi="Times New Roman"/>
          <w:sz w:val="26"/>
          <w:szCs w:val="26"/>
        </w:rPr>
        <w:t>;</w:t>
      </w:r>
      <w:r w:rsidRPr="00BC3BF7">
        <w:rPr>
          <w:rFonts w:ascii="Times New Roman" w:hAnsi="Times New Roman"/>
          <w:sz w:val="26"/>
          <w:szCs w:val="26"/>
        </w:rPr>
        <w:t xml:space="preserve"> </w:t>
      </w:r>
      <w:r w:rsidR="002F7AA5"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F73B4" w:rsidRPr="00BC3BF7">
        <w:rPr>
          <w:rFonts w:ascii="Times New Roman" w:hAnsi="Times New Roman"/>
          <w:sz w:val="26"/>
          <w:szCs w:val="26"/>
        </w:rPr>
        <w:t xml:space="preserve"> MP</w:t>
      </w:r>
      <w:r w:rsidRPr="00BC3BF7">
        <w:rPr>
          <w:rFonts w:ascii="Times New Roman" w:hAnsi="Times New Roman"/>
          <w:sz w:val="26"/>
          <w:szCs w:val="26"/>
        </w:rPr>
        <w:t>)</w:t>
      </w:r>
    </w:p>
    <w:p w14:paraId="01ABAF7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Only VAECO Form 0005.</w:t>
      </w:r>
    </w:p>
    <w:p w14:paraId="3275FAC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CAAV Form 1 and EASA Form 1.</w:t>
      </w:r>
    </w:p>
    <w:p w14:paraId="7322B31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All 3 accompanied documents.</w:t>
      </w:r>
    </w:p>
    <w:p w14:paraId="153E0B9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7.3.5</w:t>
      </w:r>
    </w:p>
    <w:p w14:paraId="709CBE0D" w14:textId="77777777" w:rsidR="00AE7ED9" w:rsidRPr="00BC3BF7" w:rsidRDefault="00AE7ED9" w:rsidP="007157BC">
      <w:pPr>
        <w:spacing w:after="0" w:line="240" w:lineRule="auto"/>
        <w:rPr>
          <w:rFonts w:ascii="Times New Roman" w:hAnsi="Times New Roman"/>
          <w:sz w:val="26"/>
          <w:szCs w:val="26"/>
        </w:rPr>
      </w:pPr>
    </w:p>
    <w:p w14:paraId="4833EE96" w14:textId="6D0A0502"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base maintenance, when a NRC is inadequate for documenting sub-task relating to the main task, (e.g. Removal for access, follow-on checks etc.): (B</w:t>
      </w:r>
      <w:r w:rsidR="00AE7ED9"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AE7ED9" w:rsidRPr="00BC3BF7">
        <w:rPr>
          <w:rFonts w:ascii="Times New Roman" w:hAnsi="Times New Roman"/>
          <w:sz w:val="26"/>
          <w:szCs w:val="26"/>
        </w:rPr>
        <w:t>;</w:t>
      </w:r>
      <w:r w:rsidRPr="00BC3BF7">
        <w:rPr>
          <w:rFonts w:ascii="Times New Roman" w:hAnsi="Times New Roman"/>
          <w:sz w:val="26"/>
          <w:szCs w:val="26"/>
        </w:rPr>
        <w:t xml:space="preserve"> CAB</w:t>
      </w:r>
      <w:r w:rsidR="00AE7ED9" w:rsidRPr="00BC3BF7">
        <w:rPr>
          <w:rFonts w:ascii="Times New Roman" w:hAnsi="Times New Roman"/>
          <w:sz w:val="26"/>
          <w:szCs w:val="26"/>
        </w:rPr>
        <w:t>;</w:t>
      </w:r>
      <w:r w:rsidRPr="00BC3BF7">
        <w:rPr>
          <w:rFonts w:ascii="Times New Roman" w:hAnsi="Times New Roman"/>
          <w:sz w:val="26"/>
          <w:szCs w:val="26"/>
        </w:rPr>
        <w:t xml:space="preserve"> IFE</w:t>
      </w:r>
      <w:r w:rsidR="00AE7ED9" w:rsidRPr="00BC3BF7">
        <w:rPr>
          <w:rFonts w:ascii="Times New Roman" w:hAnsi="Times New Roman"/>
          <w:sz w:val="26"/>
          <w:szCs w:val="26"/>
        </w:rPr>
        <w:t>;</w:t>
      </w:r>
      <w:r w:rsidRPr="00BC3BF7">
        <w:rPr>
          <w:rFonts w:ascii="Times New Roman" w:hAnsi="Times New Roman"/>
          <w:sz w:val="26"/>
          <w:szCs w:val="26"/>
        </w:rPr>
        <w:t xml:space="preserve"> AUD</w:t>
      </w:r>
      <w:r w:rsidR="00AE7ED9" w:rsidRPr="00BC3BF7">
        <w:rPr>
          <w:rFonts w:ascii="Times New Roman" w:hAnsi="Times New Roman"/>
          <w:sz w:val="26"/>
          <w:szCs w:val="26"/>
        </w:rPr>
        <w:t>;</w:t>
      </w:r>
      <w:r w:rsidRPr="00BC3BF7">
        <w:rPr>
          <w:rFonts w:ascii="Times New Roman" w:hAnsi="Times New Roman"/>
          <w:sz w:val="26"/>
          <w:szCs w:val="26"/>
        </w:rPr>
        <w:t xml:space="preserve"> </w:t>
      </w:r>
      <w:r w:rsidR="008F049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AE7ED9" w:rsidRPr="00BC3BF7">
        <w:rPr>
          <w:rFonts w:ascii="Times New Roman" w:hAnsi="Times New Roman"/>
          <w:sz w:val="26"/>
          <w:szCs w:val="26"/>
        </w:rPr>
        <w:t>; MP</w:t>
      </w:r>
      <w:r w:rsidRPr="00BC3BF7">
        <w:rPr>
          <w:rFonts w:ascii="Times New Roman" w:hAnsi="Times New Roman"/>
          <w:sz w:val="26"/>
          <w:szCs w:val="26"/>
        </w:rPr>
        <w:t>)</w:t>
      </w:r>
    </w:p>
    <w:p w14:paraId="0B54BFB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Another NRC is raised with source referred to the original NRC.</w:t>
      </w:r>
    </w:p>
    <w:p w14:paraId="4D4AC2E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Non routine card continuation form is raised.</w:t>
      </w:r>
    </w:p>
    <w:p w14:paraId="48246E2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Job card attaching sheet is raised.</w:t>
      </w:r>
    </w:p>
    <w:p w14:paraId="38A21A7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7.3.5</w:t>
      </w:r>
    </w:p>
    <w:p w14:paraId="3DDE3AB2" w14:textId="77777777" w:rsidR="00F279A8" w:rsidRPr="00BC3BF7" w:rsidRDefault="00F279A8" w:rsidP="007157BC">
      <w:pPr>
        <w:spacing w:after="0" w:line="240" w:lineRule="auto"/>
        <w:rPr>
          <w:rFonts w:ascii="Times New Roman" w:hAnsi="Times New Roman"/>
          <w:sz w:val="26"/>
          <w:szCs w:val="26"/>
        </w:rPr>
      </w:pPr>
    </w:p>
    <w:p w14:paraId="117E94FC" w14:textId="21E832BC"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the work requiring to use measuring and testing tool/ equipment, authorized staff must record into relevant maintenance document the following contents: (A</w:t>
      </w:r>
      <w:r w:rsidR="0090050F" w:rsidRPr="00BC3BF7">
        <w:rPr>
          <w:rFonts w:ascii="Times New Roman" w:hAnsi="Times New Roman"/>
          <w:sz w:val="26"/>
          <w:szCs w:val="26"/>
        </w:rPr>
        <w:t>;</w:t>
      </w:r>
      <w:r w:rsidRPr="00BC3BF7">
        <w:rPr>
          <w:rFonts w:ascii="Times New Roman" w:hAnsi="Times New Roman"/>
          <w:sz w:val="26"/>
          <w:szCs w:val="26"/>
        </w:rPr>
        <w:t xml:space="preserve"> B</w:t>
      </w:r>
      <w:r w:rsidR="009005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90050F" w:rsidRPr="00BC3BF7">
        <w:rPr>
          <w:rFonts w:ascii="Times New Roman" w:hAnsi="Times New Roman"/>
          <w:sz w:val="26"/>
          <w:szCs w:val="26"/>
        </w:rPr>
        <w:t>;</w:t>
      </w:r>
      <w:r w:rsidRPr="00BC3BF7">
        <w:rPr>
          <w:rFonts w:ascii="Times New Roman" w:hAnsi="Times New Roman"/>
          <w:sz w:val="26"/>
          <w:szCs w:val="26"/>
        </w:rPr>
        <w:t xml:space="preserve"> IFE</w:t>
      </w:r>
      <w:r w:rsidR="0090050F" w:rsidRPr="00BC3BF7">
        <w:rPr>
          <w:rFonts w:ascii="Times New Roman" w:hAnsi="Times New Roman"/>
          <w:sz w:val="26"/>
          <w:szCs w:val="26"/>
        </w:rPr>
        <w:t>;</w:t>
      </w:r>
      <w:r w:rsidRPr="00BC3BF7">
        <w:rPr>
          <w:rFonts w:ascii="Times New Roman" w:hAnsi="Times New Roman"/>
          <w:sz w:val="26"/>
          <w:szCs w:val="26"/>
        </w:rPr>
        <w:t xml:space="preserve"> AUD</w:t>
      </w:r>
      <w:r w:rsidR="0090050F" w:rsidRPr="00BC3BF7">
        <w:rPr>
          <w:rFonts w:ascii="Times New Roman" w:hAnsi="Times New Roman"/>
          <w:sz w:val="26"/>
          <w:szCs w:val="26"/>
        </w:rPr>
        <w:t>;</w:t>
      </w:r>
      <w:r w:rsidRPr="00BC3BF7">
        <w:rPr>
          <w:rFonts w:ascii="Times New Roman" w:hAnsi="Times New Roman"/>
          <w:sz w:val="26"/>
          <w:szCs w:val="26"/>
        </w:rPr>
        <w:t xml:space="preserve"> </w:t>
      </w:r>
      <w:r w:rsidR="00D550A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 </w:t>
      </w:r>
      <w:r w:rsidR="00AE7ED9" w:rsidRPr="00BC3BF7">
        <w:rPr>
          <w:rFonts w:ascii="Times New Roman" w:hAnsi="Times New Roman"/>
          <w:sz w:val="26"/>
          <w:szCs w:val="26"/>
        </w:rPr>
        <w:t xml:space="preserve">MP; </w:t>
      </w:r>
      <w:r w:rsidRPr="00BC3BF7">
        <w:rPr>
          <w:rFonts w:ascii="Times New Roman" w:hAnsi="Times New Roman"/>
          <w:sz w:val="26"/>
          <w:szCs w:val="26"/>
        </w:rPr>
        <w:t>EE)</w:t>
      </w:r>
    </w:p>
    <w:p w14:paraId="4026449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Reference maintenance data, tool/equipment’s P/N and S/N.</w:t>
      </w:r>
    </w:p>
    <w:p w14:paraId="1723164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Tool/equipment’s P/N and S/N, measuring value.</w:t>
      </w:r>
    </w:p>
    <w:p w14:paraId="381B449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14:paraId="09232CA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257597D4" w14:textId="77777777" w:rsidR="00F279A8" w:rsidRPr="00BC3BF7" w:rsidRDefault="00F279A8" w:rsidP="007157BC">
      <w:pPr>
        <w:spacing w:after="0" w:line="240" w:lineRule="auto"/>
        <w:rPr>
          <w:rFonts w:ascii="Times New Roman" w:hAnsi="Times New Roman"/>
          <w:sz w:val="26"/>
          <w:szCs w:val="26"/>
        </w:rPr>
      </w:pPr>
    </w:p>
    <w:p w14:paraId="2B4E7596" w14:textId="643CE3C3"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base maintenance, Panel removed tag (VAECO Form 0010) must be used for: (B</w:t>
      </w:r>
      <w:r w:rsidR="009005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CAB</w:t>
      </w:r>
      <w:r w:rsidR="0090050F" w:rsidRPr="00BC3BF7">
        <w:rPr>
          <w:rFonts w:ascii="Times New Roman" w:hAnsi="Times New Roman"/>
          <w:sz w:val="26"/>
          <w:szCs w:val="26"/>
        </w:rPr>
        <w:t>;</w:t>
      </w:r>
      <w:r w:rsidRPr="00BC3BF7">
        <w:rPr>
          <w:rFonts w:ascii="Times New Roman" w:hAnsi="Times New Roman"/>
          <w:sz w:val="26"/>
          <w:szCs w:val="26"/>
        </w:rPr>
        <w:t xml:space="preserve"> AUD</w:t>
      </w:r>
      <w:r w:rsidR="0090050F" w:rsidRPr="00BC3BF7">
        <w:rPr>
          <w:rFonts w:ascii="Times New Roman" w:hAnsi="Times New Roman"/>
          <w:sz w:val="26"/>
          <w:szCs w:val="26"/>
        </w:rPr>
        <w:t>;</w:t>
      </w:r>
      <w:r w:rsidRPr="00BC3BF7">
        <w:rPr>
          <w:rFonts w:ascii="Times New Roman" w:hAnsi="Times New Roman"/>
          <w:sz w:val="26"/>
          <w:szCs w:val="26"/>
        </w:rPr>
        <w:t xml:space="preserve"> </w:t>
      </w:r>
      <w:r w:rsidR="0057285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90050F" w:rsidRPr="00BC3BF7">
        <w:rPr>
          <w:rFonts w:ascii="Times New Roman" w:hAnsi="Times New Roman"/>
          <w:sz w:val="26"/>
          <w:szCs w:val="26"/>
        </w:rPr>
        <w:t>; MP</w:t>
      </w:r>
      <w:r w:rsidRPr="00BC3BF7">
        <w:rPr>
          <w:rFonts w:ascii="Times New Roman" w:hAnsi="Times New Roman"/>
          <w:sz w:val="26"/>
          <w:szCs w:val="26"/>
        </w:rPr>
        <w:t>)</w:t>
      </w:r>
    </w:p>
    <w:p w14:paraId="7C01BF9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Any panel is removed from the aircraft.</w:t>
      </w:r>
    </w:p>
    <w:p w14:paraId="6A20550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14:paraId="756BD95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Only panels that are at critical part of the aircraft.</w:t>
      </w:r>
    </w:p>
    <w:p w14:paraId="457CF37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4.8.5</w:t>
      </w:r>
    </w:p>
    <w:p w14:paraId="14ACD593" w14:textId="77777777" w:rsidR="001505CE" w:rsidRDefault="001505CE" w:rsidP="007157BC">
      <w:pPr>
        <w:spacing w:after="0" w:line="240" w:lineRule="auto"/>
        <w:rPr>
          <w:rFonts w:ascii="Times New Roman" w:hAnsi="Times New Roman"/>
          <w:sz w:val="26"/>
          <w:szCs w:val="26"/>
        </w:rPr>
      </w:pPr>
    </w:p>
    <w:p w14:paraId="458A1489" w14:textId="11B10E9C"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Completion of maintenance documents will be performed iaw: (A</w:t>
      </w:r>
      <w:r w:rsidR="0090050F" w:rsidRPr="00BC3BF7">
        <w:rPr>
          <w:rFonts w:ascii="Times New Roman" w:hAnsi="Times New Roman"/>
          <w:sz w:val="26"/>
          <w:szCs w:val="26"/>
        </w:rPr>
        <w:t xml:space="preserve">; </w:t>
      </w:r>
      <w:r w:rsidRPr="00BC3BF7">
        <w:rPr>
          <w:rFonts w:ascii="Times New Roman" w:hAnsi="Times New Roman"/>
          <w:sz w:val="26"/>
          <w:szCs w:val="26"/>
        </w:rPr>
        <w:t>B</w:t>
      </w:r>
      <w:r w:rsidR="0090050F" w:rsidRPr="00BC3BF7">
        <w:rPr>
          <w:rFonts w:ascii="Times New Roman" w:hAnsi="Times New Roman"/>
          <w:sz w:val="26"/>
          <w:szCs w:val="26"/>
        </w:rPr>
        <w:t>;</w:t>
      </w:r>
      <w:r w:rsidRPr="00BC3BF7">
        <w:rPr>
          <w:rFonts w:ascii="Times New Roman" w:hAnsi="Times New Roman"/>
          <w:sz w:val="26"/>
          <w:szCs w:val="26"/>
        </w:rPr>
        <w:t xml:space="preserve"> C</w:t>
      </w:r>
      <w:r w:rsidR="009005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90050F" w:rsidRPr="00BC3BF7">
        <w:rPr>
          <w:rFonts w:ascii="Times New Roman" w:hAnsi="Times New Roman"/>
          <w:sz w:val="26"/>
          <w:szCs w:val="26"/>
        </w:rPr>
        <w:t>;</w:t>
      </w:r>
      <w:r w:rsidRPr="00BC3BF7">
        <w:rPr>
          <w:rFonts w:ascii="Times New Roman" w:hAnsi="Times New Roman"/>
          <w:sz w:val="26"/>
          <w:szCs w:val="26"/>
        </w:rPr>
        <w:t xml:space="preserve"> </w:t>
      </w:r>
      <w:r w:rsidR="00A62C30"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90050F" w:rsidRPr="00BC3BF7">
        <w:rPr>
          <w:rFonts w:ascii="Times New Roman" w:hAnsi="Times New Roman"/>
          <w:sz w:val="26"/>
          <w:szCs w:val="26"/>
        </w:rPr>
        <w:t>;</w:t>
      </w:r>
      <w:r w:rsidRPr="00BC3BF7">
        <w:rPr>
          <w:rFonts w:ascii="Times New Roman" w:hAnsi="Times New Roman"/>
          <w:sz w:val="26"/>
          <w:szCs w:val="26"/>
        </w:rPr>
        <w:t xml:space="preserve"> CAB</w:t>
      </w:r>
      <w:r w:rsidR="0090050F"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90050F" w:rsidRPr="00BC3BF7">
        <w:rPr>
          <w:rFonts w:ascii="Times New Roman" w:hAnsi="Times New Roman"/>
          <w:sz w:val="26"/>
          <w:szCs w:val="26"/>
        </w:rPr>
        <w:t>;</w:t>
      </w:r>
      <w:r w:rsidRPr="00BC3BF7">
        <w:rPr>
          <w:rFonts w:ascii="Times New Roman" w:hAnsi="Times New Roman"/>
          <w:sz w:val="26"/>
          <w:szCs w:val="26"/>
        </w:rPr>
        <w:t xml:space="preserve"> BSI</w:t>
      </w:r>
      <w:r w:rsidR="0090050F"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WS; PP; </w:t>
      </w:r>
      <w:r w:rsidR="0090050F" w:rsidRPr="00BC3BF7">
        <w:rPr>
          <w:rFonts w:ascii="Times New Roman" w:hAnsi="Times New Roman"/>
          <w:sz w:val="26"/>
          <w:szCs w:val="26"/>
        </w:rPr>
        <w:t xml:space="preserve">MP; </w:t>
      </w:r>
      <w:r w:rsidRPr="00BC3BF7">
        <w:rPr>
          <w:rFonts w:ascii="Times New Roman" w:hAnsi="Times New Roman"/>
          <w:sz w:val="26"/>
          <w:szCs w:val="26"/>
        </w:rPr>
        <w:t>EE</w:t>
      </w:r>
      <w:r w:rsidR="00FB107E" w:rsidRPr="00BC3BF7">
        <w:rPr>
          <w:rFonts w:ascii="Times New Roman" w:hAnsi="Times New Roman"/>
          <w:sz w:val="26"/>
          <w:szCs w:val="26"/>
        </w:rPr>
        <w:t>; CMP</w:t>
      </w:r>
      <w:r w:rsidRPr="00BC3BF7">
        <w:rPr>
          <w:rFonts w:ascii="Times New Roman" w:hAnsi="Times New Roman"/>
          <w:sz w:val="26"/>
          <w:szCs w:val="26"/>
        </w:rPr>
        <w:t>)</w:t>
      </w:r>
    </w:p>
    <w:p w14:paraId="5D42A51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Document completion and sign-off shall be performed just after each maintenance work step(s)/ subtask(s)/ stage completion and before commencing next maintenance work step(s)/ subtask(s)/ stage</w:t>
      </w:r>
    </w:p>
    <w:p w14:paraId="60C4043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 referred technical data name and specific task number (E.g. AMM xx-xx-xx-xxx-xxx-x, MEL xx-xx-xxx...) with amendment/ revision status (revision number and date) used to perform the work/ react to the defect must be specified in specific maintenance document (work card/ job card/ task card, worksheet, EO, SRO, NRC…) or stated for whole WP in a separate sheet/ WO.</w:t>
      </w:r>
    </w:p>
    <w:p w14:paraId="5AE3DB1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14:paraId="725A263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4.7.5.1</w:t>
      </w:r>
    </w:p>
    <w:p w14:paraId="2664DCC8" w14:textId="77777777" w:rsidR="00FB107E" w:rsidRPr="00BC3BF7" w:rsidRDefault="00FB107E" w:rsidP="007157BC">
      <w:pPr>
        <w:spacing w:after="0" w:line="240" w:lineRule="auto"/>
        <w:rPr>
          <w:rFonts w:ascii="Times New Roman" w:hAnsi="Times New Roman"/>
          <w:sz w:val="26"/>
          <w:szCs w:val="26"/>
        </w:rPr>
      </w:pPr>
    </w:p>
    <w:p w14:paraId="06769DAE" w14:textId="5E3DD3F6"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performing maintenance tasks, maintenance staffs have to: (A</w:t>
      </w:r>
      <w:r w:rsidR="0005203D" w:rsidRPr="00BC3BF7">
        <w:rPr>
          <w:rFonts w:ascii="Times New Roman" w:hAnsi="Times New Roman"/>
          <w:sz w:val="26"/>
          <w:szCs w:val="26"/>
        </w:rPr>
        <w:t xml:space="preserve">; </w:t>
      </w:r>
      <w:r w:rsidRPr="00BC3BF7">
        <w:rPr>
          <w:rFonts w:ascii="Times New Roman" w:hAnsi="Times New Roman"/>
          <w:sz w:val="26"/>
          <w:szCs w:val="26"/>
        </w:rPr>
        <w:t>B</w:t>
      </w:r>
      <w:r w:rsidR="0005203D" w:rsidRPr="00BC3BF7">
        <w:rPr>
          <w:rFonts w:ascii="Times New Roman" w:hAnsi="Times New Roman"/>
          <w:sz w:val="26"/>
          <w:szCs w:val="26"/>
        </w:rPr>
        <w:t xml:space="preserve">; </w:t>
      </w:r>
      <w:r w:rsidRPr="00BC3BF7">
        <w:rPr>
          <w:rFonts w:ascii="Times New Roman" w:hAnsi="Times New Roman"/>
          <w:sz w:val="26"/>
          <w:szCs w:val="26"/>
        </w:rPr>
        <w:t>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WS</w:t>
      </w:r>
      <w:r w:rsidR="0005203D" w:rsidRPr="00BC3BF7">
        <w:rPr>
          <w:rFonts w:ascii="Times New Roman" w:hAnsi="Times New Roman"/>
          <w:sz w:val="26"/>
          <w:szCs w:val="26"/>
        </w:rPr>
        <w:t>;</w:t>
      </w:r>
      <w:r w:rsidRPr="00BC3BF7">
        <w:rPr>
          <w:rFonts w:ascii="Times New Roman" w:hAnsi="Times New Roman"/>
          <w:sz w:val="26"/>
          <w:szCs w:val="26"/>
        </w:rPr>
        <w:t xml:space="preserve"> NDT</w:t>
      </w:r>
      <w:r w:rsidR="0005203D" w:rsidRPr="00BC3BF7">
        <w:rPr>
          <w:rFonts w:ascii="Times New Roman" w:hAnsi="Times New Roman"/>
          <w:sz w:val="26"/>
          <w:szCs w:val="26"/>
        </w:rPr>
        <w:t>;</w:t>
      </w:r>
      <w:r w:rsidRPr="00BC3BF7">
        <w:rPr>
          <w:rFonts w:ascii="Times New Roman" w:hAnsi="Times New Roman"/>
          <w:sz w:val="26"/>
          <w:szCs w:val="26"/>
        </w:rPr>
        <w:t xml:space="preserve"> BSI</w:t>
      </w:r>
      <w:r w:rsidR="0005203D"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A62C30"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 </w:t>
      </w:r>
      <w:r w:rsidR="0005203D" w:rsidRPr="00BC3BF7">
        <w:rPr>
          <w:rFonts w:ascii="Times New Roman" w:hAnsi="Times New Roman"/>
          <w:sz w:val="26"/>
          <w:szCs w:val="26"/>
        </w:rPr>
        <w:t xml:space="preserve">MP; </w:t>
      </w:r>
      <w:r w:rsidRPr="00BC3BF7">
        <w:rPr>
          <w:rFonts w:ascii="Times New Roman" w:hAnsi="Times New Roman"/>
          <w:sz w:val="26"/>
          <w:szCs w:val="26"/>
        </w:rPr>
        <w:t>EE)</w:t>
      </w:r>
    </w:p>
    <w:p w14:paraId="0F8BD87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14:paraId="02FBB57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14:paraId="0D6DF34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14:paraId="4E1A71C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7.3.5.6</w:t>
      </w:r>
    </w:p>
    <w:p w14:paraId="678B328F" w14:textId="77777777" w:rsidR="00F279A8" w:rsidRPr="00BC3BF7" w:rsidRDefault="00F279A8" w:rsidP="007157BC">
      <w:pPr>
        <w:spacing w:after="0" w:line="240" w:lineRule="auto"/>
        <w:rPr>
          <w:rFonts w:ascii="Times New Roman" w:hAnsi="Times New Roman"/>
          <w:sz w:val="26"/>
          <w:szCs w:val="26"/>
        </w:rPr>
      </w:pPr>
    </w:p>
    <w:p w14:paraId="621F874A" w14:textId="46030057"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final inspection, authorized inspection staff shall ensure: (A</w:t>
      </w:r>
      <w:r w:rsidR="0005203D" w:rsidRPr="00BC3BF7">
        <w:rPr>
          <w:rFonts w:ascii="Times New Roman" w:hAnsi="Times New Roman"/>
          <w:sz w:val="26"/>
          <w:szCs w:val="26"/>
        </w:rPr>
        <w:t>;</w:t>
      </w:r>
      <w:r w:rsidRPr="00BC3BF7">
        <w:rPr>
          <w:rFonts w:ascii="Times New Roman" w:hAnsi="Times New Roman"/>
          <w:sz w:val="26"/>
          <w:szCs w:val="26"/>
        </w:rPr>
        <w:t xml:space="preserve">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WS</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B1314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p>
    <w:p w14:paraId="6E961EF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14:paraId="102DBD1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14:paraId="45BC2EB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14:paraId="5F59ED83" w14:textId="527845F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4.1.7.4</w:t>
      </w:r>
    </w:p>
    <w:p w14:paraId="17F9A72A" w14:textId="77777777" w:rsidR="00F279A8" w:rsidRPr="00BC3BF7" w:rsidRDefault="00F279A8" w:rsidP="007157BC">
      <w:pPr>
        <w:spacing w:after="0" w:line="240" w:lineRule="auto"/>
        <w:rPr>
          <w:rFonts w:ascii="Times New Roman" w:hAnsi="Times New Roman"/>
          <w:sz w:val="26"/>
          <w:szCs w:val="26"/>
        </w:rPr>
      </w:pPr>
    </w:p>
    <w:p w14:paraId="5F8EB14D" w14:textId="6DBCA7A1"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If any base/ line maintenance work cannot be completed during the shift, the maintenance staff fills out Shift/ task handover sheet, what information shall be filled out in that form: (A</w:t>
      </w:r>
      <w:r w:rsidR="0005203D" w:rsidRPr="00BC3BF7">
        <w:rPr>
          <w:rFonts w:ascii="Times New Roman" w:hAnsi="Times New Roman"/>
          <w:sz w:val="26"/>
          <w:szCs w:val="26"/>
        </w:rPr>
        <w:t>;</w:t>
      </w:r>
      <w:r w:rsidRPr="00BC3BF7">
        <w:rPr>
          <w:rFonts w:ascii="Times New Roman" w:hAnsi="Times New Roman"/>
          <w:sz w:val="26"/>
          <w:szCs w:val="26"/>
        </w:rPr>
        <w:t xml:space="preserve"> B</w:t>
      </w:r>
      <w:r w:rsidR="0005203D" w:rsidRPr="00BC3BF7">
        <w:rPr>
          <w:rFonts w:ascii="Times New Roman" w:hAnsi="Times New Roman"/>
          <w:sz w:val="26"/>
          <w:szCs w:val="26"/>
        </w:rPr>
        <w:t xml:space="preserve">; </w:t>
      </w:r>
      <w:r w:rsidRPr="00BC3BF7">
        <w:rPr>
          <w:rFonts w:ascii="Times New Roman" w:hAnsi="Times New Roman"/>
          <w:sz w:val="26"/>
          <w:szCs w:val="26"/>
        </w:rPr>
        <w:t>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WS</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8E5390"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BSI</w:t>
      </w:r>
      <w:r w:rsidR="0005203D" w:rsidRPr="00BC3BF7">
        <w:rPr>
          <w:rFonts w:ascii="Times New Roman" w:hAnsi="Times New Roman"/>
          <w:sz w:val="26"/>
          <w:szCs w:val="26"/>
        </w:rPr>
        <w:t>;</w:t>
      </w:r>
      <w:r w:rsidRPr="00BC3BF7">
        <w:rPr>
          <w:rFonts w:ascii="Times New Roman" w:hAnsi="Times New Roman"/>
          <w:sz w:val="26"/>
          <w:szCs w:val="26"/>
        </w:rPr>
        <w:t xml:space="preserve"> NDT</w:t>
      </w:r>
      <w:r w:rsidR="0005203D"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t>
      </w:r>
      <w:r w:rsidR="00AC2B83">
        <w:rPr>
          <w:rFonts w:ascii="Times New Roman" w:hAnsi="Times New Roman"/>
          <w:sz w:val="26"/>
          <w:szCs w:val="26"/>
        </w:rPr>
        <w:t>PT;</w:t>
      </w:r>
      <w:r w:rsidR="0005203D" w:rsidRPr="00BC3BF7">
        <w:rPr>
          <w:rFonts w:ascii="Times New Roman" w:hAnsi="Times New Roman"/>
          <w:sz w:val="26"/>
          <w:szCs w:val="26"/>
        </w:rPr>
        <w:t xml:space="preserve"> PP; MP</w:t>
      </w:r>
      <w:r w:rsidRPr="00BC3BF7">
        <w:rPr>
          <w:rFonts w:ascii="Times New Roman" w:hAnsi="Times New Roman"/>
          <w:sz w:val="26"/>
          <w:szCs w:val="26"/>
        </w:rPr>
        <w:t>)</w:t>
      </w:r>
    </w:p>
    <w:p w14:paraId="0034B5E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Work status such as incomplete task/ stage…</w:t>
      </w:r>
    </w:p>
    <w:p w14:paraId="0133647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14:paraId="2BA110C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14:paraId="5D0C8BD3" w14:textId="6B215718"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4.2.5.1</w:t>
      </w:r>
    </w:p>
    <w:p w14:paraId="455CF64B" w14:textId="77777777" w:rsidR="00F279A8" w:rsidRPr="00BC3BF7" w:rsidRDefault="00F279A8" w:rsidP="007157BC">
      <w:pPr>
        <w:spacing w:after="0" w:line="240" w:lineRule="auto"/>
        <w:rPr>
          <w:rFonts w:ascii="Times New Roman" w:hAnsi="Times New Roman"/>
          <w:sz w:val="26"/>
          <w:szCs w:val="26"/>
        </w:rPr>
      </w:pPr>
    </w:p>
    <w:p w14:paraId="1A617084" w14:textId="2A09530F"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the pre-input meeting, if there is any maintenance work that can not be performed due to lack of tools/equipment: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4C696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w:t>
      </w:r>
      <w:r w:rsidRPr="00BC3BF7">
        <w:rPr>
          <w:rFonts w:ascii="Times New Roman" w:hAnsi="Times New Roman"/>
          <w:sz w:val="26"/>
          <w:szCs w:val="26"/>
        </w:rPr>
        <w:t xml:space="preserve"> CMP</w:t>
      </w:r>
      <w:r w:rsidR="0005203D" w:rsidRPr="00BC3BF7">
        <w:rPr>
          <w:rFonts w:ascii="Times New Roman" w:hAnsi="Times New Roman"/>
          <w:sz w:val="26"/>
          <w:szCs w:val="26"/>
        </w:rPr>
        <w:t>;</w:t>
      </w:r>
      <w:r w:rsidRPr="00BC3BF7">
        <w:rPr>
          <w:rFonts w:ascii="Times New Roman" w:hAnsi="Times New Roman"/>
          <w:sz w:val="26"/>
          <w:szCs w:val="26"/>
        </w:rPr>
        <w:t xml:space="preserve"> MP)</w:t>
      </w:r>
    </w:p>
    <w:p w14:paraId="2726468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14:paraId="026D7DD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These tasks shall be withdraw.</w:t>
      </w:r>
    </w:p>
    <w:p w14:paraId="3D8098A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The related maintenance check shall not be conducted.</w:t>
      </w:r>
    </w:p>
    <w:p w14:paraId="096D6E28" w14:textId="2E32B368"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5.3.5.1</w:t>
      </w:r>
      <w:r w:rsidR="00F279A8" w:rsidRPr="00BC3BF7" w:rsidDel="00FA5170">
        <w:rPr>
          <w:rFonts w:ascii="Times New Roman" w:hAnsi="Times New Roman"/>
          <w:sz w:val="26"/>
          <w:szCs w:val="26"/>
        </w:rPr>
        <w:t xml:space="preserve"> </w:t>
      </w:r>
    </w:p>
    <w:p w14:paraId="7A680644" w14:textId="77777777" w:rsidR="0005203D" w:rsidRPr="00BC3BF7" w:rsidRDefault="0005203D" w:rsidP="007157BC">
      <w:pPr>
        <w:spacing w:after="0" w:line="240" w:lineRule="auto"/>
        <w:rPr>
          <w:rFonts w:ascii="Times New Roman" w:hAnsi="Times New Roman"/>
          <w:sz w:val="26"/>
          <w:szCs w:val="26"/>
        </w:rPr>
      </w:pPr>
    </w:p>
    <w:p w14:paraId="03C55A57" w14:textId="7D1711BC"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VNA aircraft maintenance check, which department/centre is responsible to evaluate the opening ADD and issue WO to put in the WP: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9838A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w:t>
      </w:r>
      <w:r w:rsidRPr="00BC3BF7">
        <w:rPr>
          <w:rFonts w:ascii="Times New Roman" w:hAnsi="Times New Roman"/>
          <w:sz w:val="26"/>
          <w:szCs w:val="26"/>
        </w:rPr>
        <w:t xml:space="preserve"> CMP</w:t>
      </w:r>
      <w:r w:rsidR="0005203D" w:rsidRPr="00BC3BF7">
        <w:rPr>
          <w:rFonts w:ascii="Times New Roman" w:hAnsi="Times New Roman"/>
          <w:sz w:val="26"/>
          <w:szCs w:val="26"/>
        </w:rPr>
        <w:t>;</w:t>
      </w:r>
      <w:r w:rsidRPr="00BC3BF7">
        <w:rPr>
          <w:rFonts w:ascii="Times New Roman" w:hAnsi="Times New Roman"/>
          <w:sz w:val="26"/>
          <w:szCs w:val="26"/>
        </w:rPr>
        <w:t xml:space="preserve"> MP</w:t>
      </w:r>
      <w:r w:rsidR="00162C74" w:rsidRPr="007157BC">
        <w:rPr>
          <w:rFonts w:ascii="Times New Roman" w:hAnsi="Times New Roman" w:cs="Times New Roman"/>
          <w:sz w:val="26"/>
          <w:szCs w:val="26"/>
        </w:rPr>
        <w:t>; EE</w:t>
      </w:r>
      <w:r w:rsidRPr="00BC3BF7">
        <w:rPr>
          <w:rFonts w:ascii="Times New Roman" w:hAnsi="Times New Roman"/>
          <w:sz w:val="26"/>
          <w:szCs w:val="26"/>
        </w:rPr>
        <w:t>)</w:t>
      </w:r>
    </w:p>
    <w:p w14:paraId="452763F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 TD of maintenance center that performs the check.</w:t>
      </w:r>
    </w:p>
    <w:p w14:paraId="1333DD7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 authorized staff who performs the preliminary inspection.</w:t>
      </w:r>
    </w:p>
    <w:p w14:paraId="47C30D8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MCC</w:t>
      </w:r>
    </w:p>
    <w:p w14:paraId="20EB710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14:paraId="035AEF3C" w14:textId="77777777" w:rsidR="00F279A8" w:rsidRPr="00BC3BF7" w:rsidRDefault="00F279A8" w:rsidP="007157BC">
      <w:pPr>
        <w:spacing w:after="0" w:line="240" w:lineRule="auto"/>
        <w:rPr>
          <w:rFonts w:ascii="Times New Roman" w:hAnsi="Times New Roman"/>
          <w:sz w:val="26"/>
          <w:szCs w:val="26"/>
        </w:rPr>
      </w:pPr>
    </w:p>
    <w:p w14:paraId="5298894B" w14:textId="01100ECE"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authorized staffs complete the maintenance document, the amendment/ revision status shall be spectified in: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0C0CB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 MP</w:t>
      </w:r>
      <w:r w:rsidR="00162C74" w:rsidRPr="007157BC">
        <w:rPr>
          <w:rFonts w:ascii="Times New Roman" w:hAnsi="Times New Roman" w:cs="Times New Roman"/>
          <w:sz w:val="26"/>
          <w:szCs w:val="26"/>
        </w:rPr>
        <w:t>; EE</w:t>
      </w:r>
      <w:r w:rsidRPr="00BC3BF7">
        <w:rPr>
          <w:rFonts w:ascii="Times New Roman" w:hAnsi="Times New Roman"/>
          <w:sz w:val="26"/>
          <w:szCs w:val="26"/>
        </w:rPr>
        <w:t>)</w:t>
      </w:r>
    </w:p>
    <w:p w14:paraId="40D7DA7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14:paraId="33E3CC8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Stated for whole WP in a separate sheet/ WO</w:t>
      </w:r>
    </w:p>
    <w:p w14:paraId="45297E8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14:paraId="63E8D391" w14:textId="33249451"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4.7.5.1</w:t>
      </w:r>
      <w:r w:rsidR="00F279A8" w:rsidRPr="00BC3BF7" w:rsidDel="00942456">
        <w:rPr>
          <w:rFonts w:ascii="Times New Roman" w:hAnsi="Times New Roman"/>
          <w:sz w:val="26"/>
          <w:szCs w:val="26"/>
        </w:rPr>
        <w:t xml:space="preserve"> </w:t>
      </w:r>
    </w:p>
    <w:p w14:paraId="7609548A" w14:textId="77777777" w:rsidR="00F279A8" w:rsidRPr="00BC3BF7" w:rsidRDefault="00F279A8" w:rsidP="007157BC">
      <w:pPr>
        <w:spacing w:after="0" w:line="240" w:lineRule="auto"/>
        <w:rPr>
          <w:rFonts w:ascii="Times New Roman" w:hAnsi="Times New Roman"/>
          <w:sz w:val="26"/>
          <w:szCs w:val="26"/>
        </w:rPr>
      </w:pPr>
    </w:p>
    <w:p w14:paraId="5EFD1D6E" w14:textId="10C0F6D0"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Before installing parts on aircrafts, the authorized staffs shall perform the inspection of: (A</w:t>
      </w:r>
      <w:r w:rsidR="0005203D" w:rsidRPr="00BC3BF7">
        <w:rPr>
          <w:rFonts w:ascii="Times New Roman" w:hAnsi="Times New Roman"/>
          <w:sz w:val="26"/>
          <w:szCs w:val="26"/>
        </w:rPr>
        <w:t>;</w:t>
      </w:r>
      <w:r w:rsidRPr="00BC3BF7">
        <w:rPr>
          <w:rFonts w:ascii="Times New Roman" w:hAnsi="Times New Roman"/>
          <w:sz w:val="26"/>
          <w:szCs w:val="26"/>
        </w:rPr>
        <w:t xml:space="preserve"> B</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593A5B"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 MP</w:t>
      </w:r>
      <w:r w:rsidRPr="00BC3BF7">
        <w:rPr>
          <w:rFonts w:ascii="Times New Roman" w:hAnsi="Times New Roman"/>
          <w:sz w:val="26"/>
          <w:szCs w:val="26"/>
        </w:rPr>
        <w:t>)</w:t>
      </w:r>
    </w:p>
    <w:p w14:paraId="2F5EE2F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Physical conditions, life limit.</w:t>
      </w:r>
    </w:p>
    <w:p w14:paraId="663728E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Airworthiness data in accompanied documents.</w:t>
      </w:r>
    </w:p>
    <w:p w14:paraId="6D28FEB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58C048F5" w14:textId="2D7888C5"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63BBCBB9" w14:textId="77777777" w:rsidR="00F279A8" w:rsidRPr="00BC3BF7" w:rsidRDefault="00F279A8" w:rsidP="007157BC">
      <w:pPr>
        <w:spacing w:after="0" w:line="240" w:lineRule="auto"/>
        <w:rPr>
          <w:rFonts w:ascii="Times New Roman" w:hAnsi="Times New Roman"/>
          <w:sz w:val="26"/>
          <w:szCs w:val="26"/>
        </w:rPr>
      </w:pPr>
    </w:p>
    <w:p w14:paraId="3683678D" w14:textId="034F9CBE"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Before starting to work in base maintenance check, what shall maintenance staff do: (B</w:t>
      </w:r>
      <w:r w:rsidR="0005203D" w:rsidRPr="00BC3BF7">
        <w:rPr>
          <w:rFonts w:ascii="Times New Roman" w:hAnsi="Times New Roman"/>
          <w:sz w:val="26"/>
          <w:szCs w:val="26"/>
        </w:rPr>
        <w:t>;</w:t>
      </w:r>
      <w:r w:rsidRPr="00BC3BF7">
        <w:rPr>
          <w:rFonts w:ascii="Times New Roman" w:hAnsi="Times New Roman"/>
          <w:sz w:val="26"/>
          <w:szCs w:val="26"/>
        </w:rPr>
        <w:t xml:space="preserve"> C</w:t>
      </w:r>
      <w:r w:rsidR="0005203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CAB</w:t>
      </w:r>
      <w:r w:rsidR="0005203D" w:rsidRPr="00BC3BF7">
        <w:rPr>
          <w:rFonts w:ascii="Times New Roman" w:hAnsi="Times New Roman"/>
          <w:sz w:val="26"/>
          <w:szCs w:val="26"/>
        </w:rPr>
        <w:t>;</w:t>
      </w:r>
      <w:r w:rsidRPr="00BC3BF7">
        <w:rPr>
          <w:rFonts w:ascii="Times New Roman" w:hAnsi="Times New Roman"/>
          <w:sz w:val="26"/>
          <w:szCs w:val="26"/>
        </w:rPr>
        <w:t xml:space="preserve"> IFE</w:t>
      </w:r>
      <w:r w:rsidR="0005203D"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NDT</w:t>
      </w:r>
      <w:r w:rsidR="0005203D" w:rsidRPr="00BC3BF7">
        <w:rPr>
          <w:rFonts w:ascii="Times New Roman" w:hAnsi="Times New Roman"/>
          <w:sz w:val="26"/>
          <w:szCs w:val="26"/>
        </w:rPr>
        <w:t>;</w:t>
      </w:r>
      <w:r w:rsidRPr="00BC3BF7">
        <w:rPr>
          <w:rFonts w:ascii="Times New Roman" w:hAnsi="Times New Roman"/>
          <w:sz w:val="26"/>
          <w:szCs w:val="26"/>
        </w:rPr>
        <w:t xml:space="preserve"> BSI</w:t>
      </w:r>
      <w:r w:rsidR="0005203D" w:rsidRPr="00BC3BF7">
        <w:rPr>
          <w:rFonts w:ascii="Times New Roman" w:hAnsi="Times New Roman"/>
          <w:sz w:val="26"/>
          <w:szCs w:val="26"/>
        </w:rPr>
        <w:t>;</w:t>
      </w:r>
      <w:r w:rsidRPr="00BC3BF7">
        <w:rPr>
          <w:rFonts w:ascii="Times New Roman" w:hAnsi="Times New Roman"/>
          <w:sz w:val="26"/>
          <w:szCs w:val="26"/>
        </w:rPr>
        <w:t xml:space="preserve"> AUD</w:t>
      </w:r>
      <w:r w:rsidR="0005203D" w:rsidRPr="00BC3BF7">
        <w:rPr>
          <w:rFonts w:ascii="Times New Roman" w:hAnsi="Times New Roman"/>
          <w:sz w:val="26"/>
          <w:szCs w:val="26"/>
        </w:rPr>
        <w:t>;</w:t>
      </w:r>
      <w:r w:rsidRPr="00BC3BF7">
        <w:rPr>
          <w:rFonts w:ascii="Times New Roman" w:hAnsi="Times New Roman"/>
          <w:sz w:val="26"/>
          <w:szCs w:val="26"/>
        </w:rPr>
        <w:t xml:space="preserve"> </w:t>
      </w:r>
      <w:r w:rsidR="00CF237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05203D" w:rsidRPr="00BC3BF7">
        <w:rPr>
          <w:rFonts w:ascii="Times New Roman" w:hAnsi="Times New Roman"/>
          <w:sz w:val="26"/>
          <w:szCs w:val="26"/>
        </w:rPr>
        <w:t>; MP</w:t>
      </w:r>
      <w:r w:rsidRPr="00BC3BF7">
        <w:rPr>
          <w:rFonts w:ascii="Times New Roman" w:hAnsi="Times New Roman"/>
          <w:sz w:val="26"/>
          <w:szCs w:val="26"/>
        </w:rPr>
        <w:t>)</w:t>
      </w:r>
    </w:p>
    <w:p w14:paraId="2A678AEB" w14:textId="47E434CC" w:rsidR="001505CE"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14:paraId="6149200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14:paraId="4D5E916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Perform the preliminary inspection.</w:t>
      </w:r>
    </w:p>
    <w:p w14:paraId="3FFCBC43" w14:textId="18CA4E9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5DCF37BF" w14:textId="77777777" w:rsidR="00F279A8" w:rsidRPr="00BC3BF7" w:rsidRDefault="00F279A8" w:rsidP="007157BC">
      <w:pPr>
        <w:spacing w:after="0" w:line="240" w:lineRule="auto"/>
        <w:rPr>
          <w:rFonts w:ascii="Times New Roman" w:hAnsi="Times New Roman"/>
          <w:sz w:val="26"/>
          <w:szCs w:val="26"/>
        </w:rPr>
      </w:pPr>
    </w:p>
    <w:p w14:paraId="719A7951" w14:textId="58B4FEE6" w:rsidR="00F279A8" w:rsidRPr="00BC3BF7" w:rsidRDefault="00AA7B96"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w:t>
      </w:r>
      <w:r w:rsidR="00F279A8" w:rsidRPr="00BC3BF7">
        <w:rPr>
          <w:rFonts w:ascii="Times New Roman" w:hAnsi="Times New Roman"/>
          <w:sz w:val="26"/>
          <w:szCs w:val="26"/>
        </w:rPr>
        <w:t>f any maintenance document is declared lost? (B</w:t>
      </w:r>
      <w:r w:rsidR="0005203D" w:rsidRPr="00BC3BF7">
        <w:rPr>
          <w:rFonts w:ascii="Times New Roman" w:hAnsi="Times New Roman"/>
          <w:sz w:val="26"/>
          <w:szCs w:val="26"/>
        </w:rPr>
        <w:t>;</w:t>
      </w:r>
      <w:r w:rsidR="00F279A8" w:rsidRPr="00BC3BF7">
        <w:rPr>
          <w:rFonts w:ascii="Times New Roman" w:hAnsi="Times New Roman"/>
          <w:sz w:val="26"/>
          <w:szCs w:val="26"/>
        </w:rPr>
        <w:t xml:space="preserve"> C</w:t>
      </w:r>
      <w:r w:rsidR="0005203D" w:rsidRPr="00BC3BF7">
        <w:rPr>
          <w:rFonts w:ascii="Times New Roman" w:hAnsi="Times New Roman"/>
          <w:sz w:val="26"/>
          <w:szCs w:val="26"/>
        </w:rPr>
        <w:t>;</w:t>
      </w:r>
      <w:r w:rsidR="00F279A8" w:rsidRPr="00BC3BF7">
        <w:rPr>
          <w:rFonts w:ascii="Times New Roman" w:hAnsi="Times New Roman"/>
          <w:sz w:val="26"/>
          <w:szCs w:val="26"/>
        </w:rPr>
        <w:t xml:space="preserve"> </w:t>
      </w:r>
      <w:r w:rsidR="00367542">
        <w:rPr>
          <w:rFonts w:ascii="Times New Roman" w:hAnsi="Times New Roman"/>
          <w:sz w:val="26"/>
          <w:szCs w:val="26"/>
        </w:rPr>
        <w:t>ACR;</w:t>
      </w:r>
      <w:r w:rsidR="00F279A8" w:rsidRPr="00BC3BF7">
        <w:rPr>
          <w:rFonts w:ascii="Times New Roman" w:hAnsi="Times New Roman"/>
          <w:sz w:val="26"/>
          <w:szCs w:val="26"/>
        </w:rPr>
        <w:t xml:space="preserve"> </w:t>
      </w:r>
      <w:r w:rsidR="00263CB3">
        <w:rPr>
          <w:rFonts w:ascii="Times New Roman" w:hAnsi="Times New Roman"/>
          <w:sz w:val="26"/>
          <w:szCs w:val="26"/>
        </w:rPr>
        <w:t>STR;</w:t>
      </w:r>
      <w:r w:rsidR="00F279A8" w:rsidRPr="00BC3BF7">
        <w:rPr>
          <w:rFonts w:ascii="Times New Roman" w:hAnsi="Times New Roman"/>
          <w:sz w:val="26"/>
          <w:szCs w:val="26"/>
        </w:rPr>
        <w:t xml:space="preserve"> CAB</w:t>
      </w:r>
      <w:r w:rsidR="0005203D" w:rsidRPr="00BC3BF7">
        <w:rPr>
          <w:rFonts w:ascii="Times New Roman" w:hAnsi="Times New Roman"/>
          <w:sz w:val="26"/>
          <w:szCs w:val="26"/>
        </w:rPr>
        <w:t>;</w:t>
      </w:r>
      <w:r w:rsidR="00F279A8" w:rsidRPr="00BC3BF7">
        <w:rPr>
          <w:rFonts w:ascii="Times New Roman" w:hAnsi="Times New Roman"/>
          <w:sz w:val="26"/>
          <w:szCs w:val="26"/>
        </w:rPr>
        <w:t xml:space="preserve"> IFE</w:t>
      </w:r>
      <w:r w:rsidR="0005203D" w:rsidRPr="00BC3BF7">
        <w:rPr>
          <w:rFonts w:ascii="Times New Roman" w:hAnsi="Times New Roman"/>
          <w:sz w:val="26"/>
          <w:szCs w:val="26"/>
        </w:rPr>
        <w:t>;</w:t>
      </w:r>
      <w:r w:rsidR="00F279A8" w:rsidRPr="00BC3BF7">
        <w:rPr>
          <w:rFonts w:ascii="Times New Roman" w:hAnsi="Times New Roman"/>
          <w:sz w:val="26"/>
          <w:szCs w:val="26"/>
        </w:rPr>
        <w:t xml:space="preserve"> </w:t>
      </w:r>
      <w:r w:rsidR="00AC2B83">
        <w:rPr>
          <w:rFonts w:ascii="Times New Roman" w:hAnsi="Times New Roman"/>
          <w:sz w:val="26"/>
          <w:szCs w:val="26"/>
        </w:rPr>
        <w:t>PT;</w:t>
      </w:r>
      <w:r w:rsidR="00F279A8" w:rsidRPr="00BC3BF7">
        <w:rPr>
          <w:rFonts w:ascii="Times New Roman" w:hAnsi="Times New Roman"/>
          <w:sz w:val="26"/>
          <w:szCs w:val="26"/>
        </w:rPr>
        <w:t xml:space="preserve"> NDT</w:t>
      </w:r>
      <w:r w:rsidR="0005203D" w:rsidRPr="00BC3BF7">
        <w:rPr>
          <w:rFonts w:ascii="Times New Roman" w:hAnsi="Times New Roman"/>
          <w:sz w:val="26"/>
          <w:szCs w:val="26"/>
        </w:rPr>
        <w:t>;</w:t>
      </w:r>
      <w:r w:rsidR="00F279A8" w:rsidRPr="00BC3BF7">
        <w:rPr>
          <w:rFonts w:ascii="Times New Roman" w:hAnsi="Times New Roman"/>
          <w:sz w:val="26"/>
          <w:szCs w:val="26"/>
        </w:rPr>
        <w:t xml:space="preserve"> BSI</w:t>
      </w:r>
      <w:r w:rsidR="0005203D" w:rsidRPr="00BC3BF7">
        <w:rPr>
          <w:rFonts w:ascii="Times New Roman" w:hAnsi="Times New Roman"/>
          <w:sz w:val="26"/>
          <w:szCs w:val="26"/>
        </w:rPr>
        <w:t>;</w:t>
      </w:r>
      <w:r w:rsidR="00F279A8" w:rsidRPr="00BC3BF7">
        <w:rPr>
          <w:rFonts w:ascii="Times New Roman" w:hAnsi="Times New Roman"/>
          <w:sz w:val="26"/>
          <w:szCs w:val="26"/>
        </w:rPr>
        <w:t xml:space="preserve"> AUD</w:t>
      </w:r>
      <w:r w:rsidR="0005203D" w:rsidRPr="00BC3BF7">
        <w:rPr>
          <w:rFonts w:ascii="Times New Roman" w:hAnsi="Times New Roman"/>
          <w:sz w:val="26"/>
          <w:szCs w:val="26"/>
        </w:rPr>
        <w:t>;</w:t>
      </w:r>
      <w:r w:rsidR="00F279A8" w:rsidRPr="00BC3BF7">
        <w:rPr>
          <w:rFonts w:ascii="Times New Roman" w:hAnsi="Times New Roman"/>
          <w:sz w:val="26"/>
          <w:szCs w:val="26"/>
        </w:rPr>
        <w:t xml:space="preserve"> </w:t>
      </w:r>
      <w:r w:rsidR="000E4D7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34398" w:rsidRPr="00BC3BF7">
        <w:rPr>
          <w:rFonts w:ascii="Times New Roman" w:hAnsi="Times New Roman"/>
          <w:sz w:val="26"/>
          <w:szCs w:val="26"/>
        </w:rPr>
        <w:t xml:space="preserve"> PP</w:t>
      </w:r>
      <w:r w:rsidR="00162C74" w:rsidRPr="007157BC">
        <w:rPr>
          <w:rFonts w:ascii="Times New Roman" w:hAnsi="Times New Roman" w:cs="Times New Roman"/>
          <w:sz w:val="26"/>
          <w:szCs w:val="26"/>
        </w:rPr>
        <w:t>; EE</w:t>
      </w:r>
      <w:r w:rsidR="00F279A8" w:rsidRPr="00BC3BF7">
        <w:rPr>
          <w:rFonts w:ascii="Times New Roman" w:hAnsi="Times New Roman"/>
          <w:sz w:val="26"/>
          <w:szCs w:val="26"/>
        </w:rPr>
        <w:t>)</w:t>
      </w:r>
    </w:p>
    <w:p w14:paraId="4E2D1DF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14:paraId="33E2C12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14:paraId="1D17DE4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The TD shall issue the a duplicate copy to replace the original job and stamp “Duplicate copy” on it.</w:t>
      </w:r>
    </w:p>
    <w:p w14:paraId="37B690EC" w14:textId="24363147"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5.5.5.4</w:t>
      </w:r>
    </w:p>
    <w:p w14:paraId="71E28CBE" w14:textId="77777777" w:rsidR="00F279A8" w:rsidRPr="00BC3BF7" w:rsidRDefault="00F279A8" w:rsidP="007157BC">
      <w:pPr>
        <w:spacing w:after="0" w:line="240" w:lineRule="auto"/>
        <w:rPr>
          <w:rFonts w:ascii="Times New Roman" w:hAnsi="Times New Roman"/>
          <w:sz w:val="26"/>
          <w:szCs w:val="26"/>
        </w:rPr>
      </w:pPr>
    </w:p>
    <w:p w14:paraId="1B3E3B27" w14:textId="218123BA"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A321 aircrafts, to prevent escape slide from accidental deployment, how many persons shall carry out the opening of emergency exit ? (B</w:t>
      </w:r>
      <w:r w:rsidR="003B38F2" w:rsidRPr="00BC3BF7">
        <w:rPr>
          <w:rFonts w:ascii="Times New Roman" w:hAnsi="Times New Roman"/>
          <w:sz w:val="26"/>
          <w:szCs w:val="26"/>
        </w:rPr>
        <w:t>;</w:t>
      </w:r>
      <w:r w:rsidRPr="00BC3BF7">
        <w:rPr>
          <w:rFonts w:ascii="Times New Roman" w:hAnsi="Times New Roman"/>
          <w:sz w:val="26"/>
          <w:szCs w:val="26"/>
        </w:rPr>
        <w:t xml:space="preserve"> C</w:t>
      </w:r>
      <w:r w:rsidR="003B38F2"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B38F2" w:rsidRPr="00BC3BF7">
        <w:rPr>
          <w:rFonts w:ascii="Times New Roman" w:hAnsi="Times New Roman"/>
          <w:sz w:val="26"/>
          <w:szCs w:val="26"/>
        </w:rPr>
        <w:t>;</w:t>
      </w:r>
      <w:r w:rsidRPr="00BC3BF7">
        <w:rPr>
          <w:rFonts w:ascii="Times New Roman" w:hAnsi="Times New Roman"/>
          <w:sz w:val="26"/>
          <w:szCs w:val="26"/>
        </w:rPr>
        <w:t xml:space="preserve"> </w:t>
      </w:r>
      <w:r w:rsidR="006D12E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t>
      </w:r>
      <w:r w:rsidR="00441381" w:rsidRPr="00BC3BF7">
        <w:rPr>
          <w:rFonts w:ascii="Times New Roman" w:hAnsi="Times New Roman"/>
          <w:sz w:val="26"/>
          <w:szCs w:val="26"/>
        </w:rPr>
        <w:t>MP; PP</w:t>
      </w:r>
      <w:r w:rsidRPr="00BC3BF7">
        <w:rPr>
          <w:rFonts w:ascii="Times New Roman" w:hAnsi="Times New Roman"/>
          <w:sz w:val="26"/>
          <w:szCs w:val="26"/>
        </w:rPr>
        <w:t>)</w:t>
      </w:r>
    </w:p>
    <w:p w14:paraId="3D7010D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14:paraId="0F42375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14:paraId="7A51990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14:paraId="2769C4D8" w14:textId="0C3B3472"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3.1.4.11</w:t>
      </w:r>
      <w:r w:rsidR="00F279A8" w:rsidRPr="00BC3BF7" w:rsidDel="00F363E3">
        <w:rPr>
          <w:rFonts w:ascii="Times New Roman" w:hAnsi="Times New Roman"/>
          <w:sz w:val="26"/>
          <w:szCs w:val="26"/>
        </w:rPr>
        <w:t xml:space="preserve"> </w:t>
      </w:r>
    </w:p>
    <w:p w14:paraId="1FB157A1" w14:textId="77777777" w:rsidR="00F279A8" w:rsidRPr="00BC3BF7" w:rsidRDefault="00F279A8" w:rsidP="007157BC">
      <w:pPr>
        <w:spacing w:after="0" w:line="240" w:lineRule="auto"/>
        <w:rPr>
          <w:rFonts w:ascii="Times New Roman" w:hAnsi="Times New Roman"/>
          <w:sz w:val="26"/>
          <w:szCs w:val="26"/>
        </w:rPr>
      </w:pPr>
    </w:p>
    <w:p w14:paraId="717B8810" w14:textId="49F3A3DA"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purpose of Identification Tag (VAECO Form 0003)? (B</w:t>
      </w:r>
      <w:r w:rsidR="007A5827" w:rsidRPr="00BC3BF7">
        <w:rPr>
          <w:rFonts w:ascii="Times New Roman" w:hAnsi="Times New Roman"/>
          <w:sz w:val="26"/>
          <w:szCs w:val="26"/>
        </w:rPr>
        <w:t>;</w:t>
      </w:r>
      <w:r w:rsidRPr="00BC3BF7">
        <w:rPr>
          <w:rFonts w:ascii="Times New Roman" w:hAnsi="Times New Roman"/>
          <w:sz w:val="26"/>
          <w:szCs w:val="26"/>
        </w:rPr>
        <w:t xml:space="preserve"> C</w:t>
      </w:r>
      <w:r w:rsidR="007A5827"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7A5827" w:rsidRPr="00BC3BF7">
        <w:rPr>
          <w:rFonts w:ascii="Times New Roman" w:hAnsi="Times New Roman"/>
          <w:sz w:val="26"/>
          <w:szCs w:val="26"/>
        </w:rPr>
        <w:t>;</w:t>
      </w:r>
      <w:r w:rsidRPr="00BC3BF7">
        <w:rPr>
          <w:rFonts w:ascii="Times New Roman" w:hAnsi="Times New Roman"/>
          <w:sz w:val="26"/>
          <w:szCs w:val="26"/>
        </w:rPr>
        <w:t xml:space="preserve"> IFE</w:t>
      </w:r>
      <w:r w:rsidR="007A5827"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7A5827" w:rsidRPr="00BC3BF7">
        <w:rPr>
          <w:rFonts w:ascii="Times New Roman" w:hAnsi="Times New Roman"/>
          <w:sz w:val="26"/>
          <w:szCs w:val="26"/>
        </w:rPr>
        <w:t>;</w:t>
      </w:r>
      <w:r w:rsidRPr="00BC3BF7">
        <w:rPr>
          <w:rFonts w:ascii="Times New Roman" w:hAnsi="Times New Roman"/>
          <w:sz w:val="26"/>
          <w:szCs w:val="26"/>
        </w:rPr>
        <w:t xml:space="preserve"> </w:t>
      </w:r>
      <w:r w:rsidR="00AC2B83">
        <w:rPr>
          <w:rFonts w:ascii="Times New Roman" w:hAnsi="Times New Roman"/>
          <w:sz w:val="26"/>
          <w:szCs w:val="26"/>
        </w:rPr>
        <w:t>PT;</w:t>
      </w:r>
      <w:r w:rsidRPr="00BC3BF7">
        <w:rPr>
          <w:rFonts w:ascii="Times New Roman" w:hAnsi="Times New Roman"/>
          <w:sz w:val="26"/>
          <w:szCs w:val="26"/>
        </w:rPr>
        <w:t xml:space="preserve"> AUD</w:t>
      </w:r>
      <w:r w:rsidR="007A5827" w:rsidRPr="00BC3BF7">
        <w:rPr>
          <w:rFonts w:ascii="Times New Roman" w:hAnsi="Times New Roman"/>
          <w:sz w:val="26"/>
          <w:szCs w:val="26"/>
        </w:rPr>
        <w:t>;</w:t>
      </w:r>
      <w:r w:rsidRPr="00BC3BF7">
        <w:rPr>
          <w:rFonts w:ascii="Times New Roman" w:hAnsi="Times New Roman"/>
          <w:sz w:val="26"/>
          <w:szCs w:val="26"/>
        </w:rPr>
        <w:t xml:space="preserve"> </w:t>
      </w:r>
      <w:r w:rsidR="008D08D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PP</w:t>
      </w:r>
      <w:r w:rsidR="007A5827" w:rsidRPr="00BC3BF7">
        <w:rPr>
          <w:rFonts w:ascii="Times New Roman" w:hAnsi="Times New Roman"/>
          <w:sz w:val="26"/>
          <w:szCs w:val="26"/>
        </w:rPr>
        <w:t>; MP</w:t>
      </w:r>
      <w:r w:rsidRPr="00BC3BF7">
        <w:rPr>
          <w:rFonts w:ascii="Times New Roman" w:hAnsi="Times New Roman"/>
          <w:sz w:val="26"/>
          <w:szCs w:val="26"/>
        </w:rPr>
        <w:t>)</w:t>
      </w:r>
    </w:p>
    <w:p w14:paraId="2B1FC01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14:paraId="7C18994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14:paraId="56BC323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14:paraId="0CDF85DC" w14:textId="3DFB3C2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4.8.5</w:t>
      </w:r>
    </w:p>
    <w:p w14:paraId="761EF188" w14:textId="77777777" w:rsidR="00F279A8" w:rsidRPr="00BC3BF7" w:rsidRDefault="00F279A8" w:rsidP="007157BC">
      <w:pPr>
        <w:spacing w:after="0" w:line="240" w:lineRule="auto"/>
        <w:rPr>
          <w:rFonts w:ascii="Times New Roman" w:hAnsi="Times New Roman"/>
          <w:sz w:val="26"/>
          <w:szCs w:val="26"/>
        </w:rPr>
      </w:pPr>
    </w:p>
    <w:p w14:paraId="1C24D97B" w14:textId="7FCB64D6"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the defect rectification/ repair is to be carried out IAW CMM and the work is not approved as specified in the List of On-wing Maintenance Capability, what shall the respective maintenance center do? (B</w:t>
      </w:r>
      <w:r w:rsidR="00AB110A" w:rsidRPr="00BC3BF7">
        <w:rPr>
          <w:rFonts w:ascii="Times New Roman" w:hAnsi="Times New Roman"/>
          <w:sz w:val="26"/>
          <w:szCs w:val="26"/>
        </w:rPr>
        <w:t>;</w:t>
      </w:r>
      <w:r w:rsidRPr="00BC3BF7">
        <w:rPr>
          <w:rFonts w:ascii="Times New Roman" w:hAnsi="Times New Roman"/>
          <w:sz w:val="26"/>
          <w:szCs w:val="26"/>
        </w:rPr>
        <w:t xml:space="preserve"> C</w:t>
      </w:r>
      <w:r w:rsidR="00AB110A" w:rsidRPr="00BC3BF7">
        <w:rPr>
          <w:rFonts w:ascii="Times New Roman" w:hAnsi="Times New Roman"/>
          <w:sz w:val="26"/>
          <w:szCs w:val="26"/>
        </w:rPr>
        <w:t>;</w:t>
      </w:r>
      <w:r w:rsidRPr="00BC3BF7">
        <w:rPr>
          <w:rFonts w:ascii="Times New Roman" w:hAnsi="Times New Roman"/>
          <w:sz w:val="26"/>
          <w:szCs w:val="26"/>
        </w:rPr>
        <w:t xml:space="preserve"> AUD</w:t>
      </w:r>
      <w:r w:rsidR="00AB110A" w:rsidRPr="00BC3BF7">
        <w:rPr>
          <w:rFonts w:ascii="Times New Roman" w:hAnsi="Times New Roman"/>
          <w:sz w:val="26"/>
          <w:szCs w:val="26"/>
        </w:rPr>
        <w:t>;</w:t>
      </w:r>
      <w:r w:rsidRPr="00BC3BF7">
        <w:rPr>
          <w:rFonts w:ascii="Times New Roman" w:hAnsi="Times New Roman"/>
          <w:sz w:val="26"/>
          <w:szCs w:val="26"/>
        </w:rPr>
        <w:t xml:space="preserve"> </w:t>
      </w:r>
      <w:r w:rsidR="00B5580E"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B110A" w:rsidRPr="00BC3BF7">
        <w:rPr>
          <w:rFonts w:ascii="Times New Roman" w:hAnsi="Times New Roman"/>
          <w:sz w:val="26"/>
          <w:szCs w:val="26"/>
        </w:rPr>
        <w:t xml:space="preserve"> PP; MP</w:t>
      </w:r>
      <w:r w:rsidRPr="00BC3BF7">
        <w:rPr>
          <w:rFonts w:ascii="Times New Roman" w:hAnsi="Times New Roman"/>
          <w:sz w:val="26"/>
          <w:szCs w:val="26"/>
        </w:rPr>
        <w:t>)</w:t>
      </w:r>
    </w:p>
    <w:p w14:paraId="4CB80CE3" w14:textId="6A3FFD02"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*a. Performs a self-evaluation to ensure that all applicable conditions are met and send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sz w:val="26"/>
          <w:szCs w:val="26"/>
        </w:rPr>
        <w:t>department for approval before performance.</w:t>
      </w:r>
    </w:p>
    <w:p w14:paraId="4BD34C1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Performs a self-evaluation to ensure that all applicable conditions are met and send to customer for approval before performance.</w:t>
      </w:r>
    </w:p>
    <w:p w14:paraId="0419D55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Performs a self-evaluation to ensure that all applicable conditions are met and send to related authority for approval before performance.</w:t>
      </w:r>
    </w:p>
    <w:p w14:paraId="6E1AF233" w14:textId="33DA2931"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10.2.5.2</w:t>
      </w:r>
      <w:r w:rsidR="00F279A8" w:rsidRPr="00BC3BF7" w:rsidDel="00691E87">
        <w:rPr>
          <w:rFonts w:ascii="Times New Roman" w:hAnsi="Times New Roman"/>
          <w:sz w:val="26"/>
          <w:szCs w:val="26"/>
        </w:rPr>
        <w:t xml:space="preserve"> </w:t>
      </w:r>
    </w:p>
    <w:p w14:paraId="1ACA8F2F" w14:textId="77777777" w:rsidR="00F279A8" w:rsidRPr="00BC3BF7" w:rsidRDefault="00F279A8" w:rsidP="007157BC">
      <w:pPr>
        <w:spacing w:after="0" w:line="240" w:lineRule="auto"/>
        <w:rPr>
          <w:rFonts w:ascii="Times New Roman" w:hAnsi="Times New Roman"/>
          <w:sz w:val="26"/>
          <w:szCs w:val="26"/>
        </w:rPr>
      </w:pPr>
    </w:p>
    <w:p w14:paraId="67E3ACE7" w14:textId="45821356"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case there is any information need further monitoring as MCC requirement, where shall it be recorded? (B</w:t>
      </w:r>
      <w:r w:rsidR="00AE025D" w:rsidRPr="00BC3BF7">
        <w:rPr>
          <w:rFonts w:ascii="Times New Roman" w:hAnsi="Times New Roman"/>
          <w:sz w:val="26"/>
          <w:szCs w:val="26"/>
        </w:rPr>
        <w:t>;</w:t>
      </w:r>
      <w:r w:rsidRPr="00BC3BF7">
        <w:rPr>
          <w:rFonts w:ascii="Times New Roman" w:hAnsi="Times New Roman"/>
          <w:sz w:val="26"/>
          <w:szCs w:val="26"/>
        </w:rPr>
        <w:t xml:space="preserve"> C</w:t>
      </w:r>
      <w:r w:rsidR="00AE025D" w:rsidRPr="00BC3BF7">
        <w:rPr>
          <w:rFonts w:ascii="Times New Roman" w:hAnsi="Times New Roman"/>
          <w:sz w:val="26"/>
          <w:szCs w:val="26"/>
        </w:rPr>
        <w:t>;</w:t>
      </w:r>
      <w:r w:rsidRPr="00BC3BF7">
        <w:rPr>
          <w:rFonts w:ascii="Times New Roman" w:hAnsi="Times New Roman"/>
          <w:sz w:val="26"/>
          <w:szCs w:val="26"/>
        </w:rPr>
        <w:t xml:space="preserve"> AUD</w:t>
      </w:r>
      <w:r w:rsidR="00AE025D" w:rsidRPr="00BC3BF7">
        <w:rPr>
          <w:rFonts w:ascii="Times New Roman" w:hAnsi="Times New Roman"/>
          <w:sz w:val="26"/>
          <w:szCs w:val="26"/>
        </w:rPr>
        <w:t>;</w:t>
      </w:r>
      <w:r w:rsidRPr="00BC3BF7">
        <w:rPr>
          <w:rFonts w:ascii="Times New Roman" w:hAnsi="Times New Roman"/>
          <w:sz w:val="26"/>
          <w:szCs w:val="26"/>
        </w:rPr>
        <w:t xml:space="preserve"> </w:t>
      </w:r>
      <w:r w:rsidR="006025BD"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AE025D" w:rsidRPr="00BC3BF7">
        <w:rPr>
          <w:rFonts w:ascii="Times New Roman" w:hAnsi="Times New Roman"/>
          <w:sz w:val="26"/>
          <w:szCs w:val="26"/>
        </w:rPr>
        <w:t xml:space="preserve"> PP; MP</w:t>
      </w:r>
      <w:r w:rsidRPr="00BC3BF7">
        <w:rPr>
          <w:rFonts w:ascii="Times New Roman" w:hAnsi="Times New Roman"/>
          <w:sz w:val="26"/>
          <w:szCs w:val="26"/>
        </w:rPr>
        <w:t>)</w:t>
      </w:r>
    </w:p>
    <w:p w14:paraId="246D07E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List of acceptable deferred defects</w:t>
      </w:r>
    </w:p>
    <w:p w14:paraId="05D5685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List of acceptable deferred defects &amp; further monitoring items (Customer Form or VAECO Form 6012) </w:t>
      </w:r>
    </w:p>
    <w:p w14:paraId="67116EC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Aircraft Handover Sheet (VAECO Form 6011).</w:t>
      </w:r>
    </w:p>
    <w:p w14:paraId="22D3D4EF" w14:textId="536B131E"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1A4B390D" w14:textId="77777777" w:rsidR="000A427E" w:rsidRPr="00BC3BF7" w:rsidRDefault="000A427E" w:rsidP="007157BC">
      <w:pPr>
        <w:spacing w:after="0" w:line="240" w:lineRule="auto"/>
        <w:rPr>
          <w:rFonts w:ascii="Times New Roman" w:hAnsi="Times New Roman"/>
          <w:sz w:val="26"/>
          <w:szCs w:val="26"/>
        </w:rPr>
      </w:pPr>
    </w:p>
    <w:p w14:paraId="52D86649" w14:textId="59412CA9"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requirement below for returning unserviceable part removed from aircraft in base maintenance? (</w:t>
      </w:r>
      <w:r w:rsidR="000A427E" w:rsidRPr="00BC3BF7">
        <w:rPr>
          <w:rFonts w:ascii="Times New Roman" w:hAnsi="Times New Roman"/>
          <w:sz w:val="26"/>
          <w:szCs w:val="26"/>
        </w:rPr>
        <w:t xml:space="preserve">A; B; C; INV; PP; MP; </w:t>
      </w:r>
      <w:r w:rsidRPr="00BC3BF7">
        <w:rPr>
          <w:rFonts w:ascii="Times New Roman" w:hAnsi="Times New Roman"/>
          <w:sz w:val="26"/>
          <w:szCs w:val="26"/>
        </w:rPr>
        <w:t>AUD</w:t>
      </w:r>
      <w:r w:rsidR="000A427E" w:rsidRPr="00BC3BF7">
        <w:rPr>
          <w:rFonts w:ascii="Times New Roman" w:hAnsi="Times New Roman"/>
          <w:sz w:val="26"/>
          <w:szCs w:val="26"/>
        </w:rPr>
        <w:t>;</w:t>
      </w:r>
      <w:r w:rsidRPr="00BC3BF7">
        <w:rPr>
          <w:rFonts w:ascii="Times New Roman" w:hAnsi="Times New Roman"/>
          <w:sz w:val="26"/>
          <w:szCs w:val="26"/>
        </w:rPr>
        <w:t xml:space="preserve"> QC Inspector)</w:t>
      </w:r>
    </w:p>
    <w:p w14:paraId="52D8F20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14:paraId="67CB06B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14:paraId="72CE399A"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Unserviceable part removed from aircraft  must be returned to VAECO store not later than 03 hours.</w:t>
      </w:r>
    </w:p>
    <w:p w14:paraId="6C84CAF2" w14:textId="0DF5DE1E" w:rsidR="00F279A8"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4.9.5.6</w:t>
      </w:r>
      <w:r w:rsidR="00F279A8" w:rsidRPr="00BC3BF7" w:rsidDel="005A0E22">
        <w:rPr>
          <w:rFonts w:ascii="Times New Roman" w:hAnsi="Times New Roman"/>
          <w:sz w:val="26"/>
          <w:szCs w:val="26"/>
        </w:rPr>
        <w:t xml:space="preserve"> </w:t>
      </w:r>
    </w:p>
    <w:p w14:paraId="2C56D1DB" w14:textId="77777777" w:rsidR="00461AD2" w:rsidRPr="00BC3BF7" w:rsidRDefault="00461AD2" w:rsidP="007157BC">
      <w:pPr>
        <w:spacing w:after="0" w:line="240" w:lineRule="auto"/>
        <w:rPr>
          <w:rFonts w:ascii="Times New Roman" w:hAnsi="Times New Roman"/>
          <w:sz w:val="26"/>
          <w:szCs w:val="26"/>
        </w:rPr>
      </w:pPr>
    </w:p>
    <w:p w14:paraId="3A8E5708" w14:textId="26095E6B"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engine/APU replacement, what must the respective Maintenance Center do for returning unserviceable engine/APU? (B</w:t>
      </w:r>
      <w:r w:rsidR="00597112" w:rsidRPr="00BC3BF7">
        <w:rPr>
          <w:rFonts w:ascii="Times New Roman" w:hAnsi="Times New Roman"/>
          <w:sz w:val="26"/>
          <w:szCs w:val="26"/>
        </w:rPr>
        <w:t>;</w:t>
      </w:r>
      <w:r w:rsidRPr="00BC3BF7">
        <w:rPr>
          <w:rFonts w:ascii="Times New Roman" w:hAnsi="Times New Roman"/>
          <w:sz w:val="26"/>
          <w:szCs w:val="26"/>
        </w:rPr>
        <w:t xml:space="preserve"> SI</w:t>
      </w:r>
      <w:r w:rsidR="00597112" w:rsidRPr="00BC3BF7">
        <w:rPr>
          <w:rFonts w:ascii="Times New Roman" w:hAnsi="Times New Roman"/>
          <w:sz w:val="26"/>
          <w:szCs w:val="26"/>
        </w:rPr>
        <w:t>;</w:t>
      </w:r>
      <w:r w:rsidRPr="00BC3BF7">
        <w:rPr>
          <w:rFonts w:ascii="Times New Roman" w:hAnsi="Times New Roman"/>
          <w:sz w:val="26"/>
          <w:szCs w:val="26"/>
        </w:rPr>
        <w:t xml:space="preserve"> </w:t>
      </w:r>
      <w:r w:rsidR="00ED6243">
        <w:rPr>
          <w:rFonts w:ascii="Times New Roman" w:hAnsi="Times New Roman" w:cs="Times New Roman"/>
          <w:sz w:val="26"/>
          <w:szCs w:val="26"/>
        </w:rPr>
        <w:t xml:space="preserve">MAP; </w:t>
      </w:r>
      <w:r w:rsidRPr="00BC3BF7">
        <w:rPr>
          <w:rFonts w:ascii="Times New Roman" w:hAnsi="Times New Roman"/>
          <w:sz w:val="26"/>
          <w:szCs w:val="26"/>
        </w:rPr>
        <w:t>AUD</w:t>
      </w:r>
      <w:r w:rsidR="00597112" w:rsidRPr="00BC3BF7">
        <w:rPr>
          <w:rFonts w:ascii="Times New Roman" w:hAnsi="Times New Roman"/>
          <w:sz w:val="26"/>
          <w:szCs w:val="26"/>
        </w:rPr>
        <w:t>;</w:t>
      </w:r>
      <w:r w:rsidRPr="00BC3BF7">
        <w:rPr>
          <w:rFonts w:ascii="Times New Roman" w:hAnsi="Times New Roman"/>
          <w:sz w:val="26"/>
          <w:szCs w:val="26"/>
        </w:rPr>
        <w:t xml:space="preserve"> </w:t>
      </w:r>
      <w:r w:rsidR="002A452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EE</w:t>
      </w:r>
      <w:r w:rsidR="00597112" w:rsidRPr="00BC3BF7">
        <w:rPr>
          <w:rFonts w:ascii="Times New Roman" w:hAnsi="Times New Roman"/>
          <w:sz w:val="26"/>
          <w:szCs w:val="26"/>
        </w:rPr>
        <w:t>; PP; MP</w:t>
      </w:r>
      <w:r w:rsidRPr="00BC3BF7">
        <w:rPr>
          <w:rFonts w:ascii="Times New Roman" w:hAnsi="Times New Roman"/>
          <w:sz w:val="26"/>
          <w:szCs w:val="26"/>
        </w:rPr>
        <w:t>)</w:t>
      </w:r>
    </w:p>
    <w:p w14:paraId="01ADA7F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They must perform cover/ packing for engine/ APU, hands over the engine/ APU to LGC and the LGC has to take over the engine/ APU within 48h since completion of Engine/ APU replacement.</w:t>
      </w:r>
    </w:p>
    <w:p w14:paraId="7E11BBA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They must immediately hand over the engine/ APU to LGC and the LGC has to take over the engine/ APU within 48h since completion of Engine/ APU replacement.</w:t>
      </w:r>
    </w:p>
    <w:p w14:paraId="0959828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They must return the unserviceable engine/APU to VAECO store not later than 03 hours.</w:t>
      </w:r>
    </w:p>
    <w:p w14:paraId="49F0C204" w14:textId="3E0EF6C7"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4.9.5.3</w:t>
      </w:r>
    </w:p>
    <w:p w14:paraId="344FF8E8" w14:textId="77777777" w:rsidR="00F279A8" w:rsidRPr="00BC3BF7" w:rsidRDefault="00F279A8" w:rsidP="007157BC">
      <w:pPr>
        <w:spacing w:after="0" w:line="240" w:lineRule="auto"/>
        <w:rPr>
          <w:rFonts w:ascii="Times New Roman" w:hAnsi="Times New Roman"/>
          <w:sz w:val="26"/>
          <w:szCs w:val="26"/>
        </w:rPr>
      </w:pPr>
    </w:p>
    <w:p w14:paraId="7B0CB3DF" w14:textId="43574895"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base maintenance, what kind of documents must be attached with unserviceable part which being returned to VAECO store? (B</w:t>
      </w:r>
      <w:r w:rsidR="0059711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597112" w:rsidRPr="00BC3BF7">
        <w:rPr>
          <w:rFonts w:ascii="Times New Roman" w:hAnsi="Times New Roman"/>
          <w:sz w:val="26"/>
          <w:szCs w:val="26"/>
        </w:rPr>
        <w:t>;</w:t>
      </w:r>
      <w:r w:rsidRPr="00BC3BF7">
        <w:rPr>
          <w:rFonts w:ascii="Times New Roman" w:hAnsi="Times New Roman"/>
          <w:sz w:val="26"/>
          <w:szCs w:val="26"/>
        </w:rPr>
        <w:t xml:space="preserve"> IFE</w:t>
      </w:r>
      <w:r w:rsidR="00597112" w:rsidRPr="00BC3BF7">
        <w:rPr>
          <w:rFonts w:ascii="Times New Roman" w:hAnsi="Times New Roman"/>
          <w:sz w:val="26"/>
          <w:szCs w:val="26"/>
        </w:rPr>
        <w:t>;</w:t>
      </w:r>
      <w:r w:rsidRPr="00BC3BF7">
        <w:rPr>
          <w:rFonts w:ascii="Times New Roman" w:hAnsi="Times New Roman"/>
          <w:sz w:val="26"/>
          <w:szCs w:val="26"/>
        </w:rPr>
        <w:t xml:space="preserve"> AUD</w:t>
      </w:r>
      <w:r w:rsidR="00597112" w:rsidRPr="00BC3BF7">
        <w:rPr>
          <w:rFonts w:ascii="Times New Roman" w:hAnsi="Times New Roman"/>
          <w:sz w:val="26"/>
          <w:szCs w:val="26"/>
        </w:rPr>
        <w:t>;</w:t>
      </w:r>
      <w:r w:rsidRPr="00BC3BF7">
        <w:rPr>
          <w:rFonts w:ascii="Times New Roman" w:hAnsi="Times New Roman"/>
          <w:sz w:val="26"/>
          <w:szCs w:val="26"/>
        </w:rPr>
        <w:t xml:space="preserve"> </w:t>
      </w:r>
      <w:r w:rsidR="0002619E"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597112" w:rsidRPr="00BC3BF7">
        <w:rPr>
          <w:rFonts w:ascii="Times New Roman" w:hAnsi="Times New Roman"/>
          <w:sz w:val="26"/>
          <w:szCs w:val="26"/>
        </w:rPr>
        <w:t xml:space="preserve"> PP</w:t>
      </w:r>
      <w:r w:rsidRPr="00BC3BF7">
        <w:rPr>
          <w:rFonts w:ascii="Times New Roman" w:hAnsi="Times New Roman"/>
          <w:sz w:val="26"/>
          <w:szCs w:val="26"/>
        </w:rPr>
        <w:t>)</w:t>
      </w:r>
    </w:p>
    <w:p w14:paraId="315D58D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Post flight reports or on board maintenance messages.</w:t>
      </w:r>
    </w:p>
    <w:p w14:paraId="6525057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Copy of Tech. log pages and Bite test report.</w:t>
      </w:r>
    </w:p>
    <w:p w14:paraId="58509C1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Unserviceable Tag and Copy of NRC </w:t>
      </w:r>
    </w:p>
    <w:p w14:paraId="278239F0" w14:textId="5F1E1346"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4.9.5.3</w:t>
      </w:r>
      <w:r w:rsidR="00F279A8" w:rsidRPr="00BC3BF7" w:rsidDel="0021637D">
        <w:rPr>
          <w:rFonts w:ascii="Times New Roman" w:hAnsi="Times New Roman"/>
          <w:sz w:val="26"/>
          <w:szCs w:val="26"/>
        </w:rPr>
        <w:t xml:space="preserve"> </w:t>
      </w:r>
    </w:p>
    <w:p w14:paraId="49F57C83" w14:textId="77777777" w:rsidR="00F279A8" w:rsidRPr="00BC3BF7" w:rsidRDefault="00F279A8" w:rsidP="007157BC">
      <w:pPr>
        <w:spacing w:after="0" w:line="240" w:lineRule="auto"/>
        <w:rPr>
          <w:rFonts w:ascii="Times New Roman" w:hAnsi="Times New Roman"/>
          <w:sz w:val="26"/>
          <w:szCs w:val="26"/>
        </w:rPr>
      </w:pPr>
    </w:p>
    <w:p w14:paraId="69B67CA3" w14:textId="368DA5D2"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VNA and another operator aircraft as contract, when must the production planner upload the Maintenance Release on Aircraft Event of “Technical Information” menu on VAECO website after work pack completion? (AUD</w:t>
      </w:r>
      <w:r w:rsidR="004C1829" w:rsidRPr="00BC3BF7">
        <w:rPr>
          <w:rFonts w:ascii="Times New Roman" w:hAnsi="Times New Roman"/>
          <w:sz w:val="26"/>
          <w:szCs w:val="26"/>
        </w:rPr>
        <w:t>;</w:t>
      </w:r>
      <w:r w:rsidRPr="00BC3BF7">
        <w:rPr>
          <w:rFonts w:ascii="Times New Roman" w:hAnsi="Times New Roman"/>
          <w:sz w:val="26"/>
          <w:szCs w:val="26"/>
        </w:rPr>
        <w:t xml:space="preserve"> </w:t>
      </w:r>
      <w:r w:rsidR="00797A2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4C1829" w:rsidRPr="00BC3BF7">
        <w:rPr>
          <w:rFonts w:ascii="Times New Roman" w:hAnsi="Times New Roman"/>
          <w:sz w:val="26"/>
          <w:szCs w:val="26"/>
        </w:rPr>
        <w:t xml:space="preserve"> PP; MP</w:t>
      </w:r>
      <w:r w:rsidR="00162C74" w:rsidRPr="007157BC">
        <w:rPr>
          <w:rFonts w:ascii="Times New Roman" w:hAnsi="Times New Roman" w:cs="Times New Roman"/>
          <w:sz w:val="26"/>
          <w:szCs w:val="26"/>
        </w:rPr>
        <w:t>; EE</w:t>
      </w:r>
      <w:r w:rsidRPr="00BC3BF7">
        <w:rPr>
          <w:rFonts w:ascii="Times New Roman" w:hAnsi="Times New Roman"/>
          <w:sz w:val="26"/>
          <w:szCs w:val="26"/>
        </w:rPr>
        <w:t>)</w:t>
      </w:r>
    </w:p>
    <w:p w14:paraId="18D86B4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At the end of the day that the aircraft was released to service.</w:t>
      </w:r>
    </w:p>
    <w:p w14:paraId="419787F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Within 07 working days</w:t>
      </w:r>
    </w:p>
    <w:p w14:paraId="6D48B38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Within 03 working days</w:t>
      </w:r>
    </w:p>
    <w:p w14:paraId="191CFC5F" w14:textId="1FD63C3F"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7.1.5.1.3</w:t>
      </w:r>
      <w:r w:rsidR="00F279A8" w:rsidRPr="00BC3BF7" w:rsidDel="00AA28A9">
        <w:rPr>
          <w:rFonts w:ascii="Times New Roman" w:hAnsi="Times New Roman"/>
          <w:sz w:val="26"/>
          <w:szCs w:val="26"/>
        </w:rPr>
        <w:t xml:space="preserve"> </w:t>
      </w:r>
    </w:p>
    <w:p w14:paraId="2761B2B8" w14:textId="77777777" w:rsidR="001A3D88" w:rsidRPr="00BC3BF7" w:rsidRDefault="001A3D88" w:rsidP="007157BC">
      <w:pPr>
        <w:spacing w:after="0" w:line="240" w:lineRule="auto"/>
        <w:rPr>
          <w:rFonts w:ascii="Times New Roman" w:hAnsi="Times New Roman"/>
          <w:sz w:val="26"/>
          <w:szCs w:val="26"/>
        </w:rPr>
      </w:pPr>
    </w:p>
    <w:p w14:paraId="6A1204C6" w14:textId="0E8ABB41"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purpose of Customer Survey (VAECO Form 6024)? (B</w:t>
      </w:r>
      <w:r w:rsidR="004D2DD7" w:rsidRPr="00BC3BF7">
        <w:rPr>
          <w:rFonts w:ascii="Times New Roman" w:hAnsi="Times New Roman"/>
          <w:sz w:val="26"/>
          <w:szCs w:val="26"/>
        </w:rPr>
        <w:t xml:space="preserve">; </w:t>
      </w:r>
      <w:r w:rsidRPr="00BC3BF7">
        <w:rPr>
          <w:rFonts w:ascii="Times New Roman" w:hAnsi="Times New Roman"/>
          <w:sz w:val="26"/>
          <w:szCs w:val="26"/>
        </w:rPr>
        <w:t>C</w:t>
      </w:r>
      <w:r w:rsidR="004D2DD7" w:rsidRPr="00BC3BF7">
        <w:rPr>
          <w:rFonts w:ascii="Times New Roman" w:hAnsi="Times New Roman"/>
          <w:sz w:val="26"/>
          <w:szCs w:val="26"/>
        </w:rPr>
        <w:t xml:space="preserve">; </w:t>
      </w:r>
      <w:r w:rsidRPr="00BC3BF7">
        <w:rPr>
          <w:rFonts w:ascii="Times New Roman" w:hAnsi="Times New Roman"/>
          <w:sz w:val="26"/>
          <w:szCs w:val="26"/>
        </w:rPr>
        <w:t>AUD</w:t>
      </w:r>
      <w:r w:rsidR="004D2DD7" w:rsidRPr="00BC3BF7">
        <w:rPr>
          <w:rFonts w:ascii="Times New Roman" w:hAnsi="Times New Roman"/>
          <w:sz w:val="26"/>
          <w:szCs w:val="26"/>
        </w:rPr>
        <w:t>;</w:t>
      </w:r>
      <w:r w:rsidRPr="00BC3BF7">
        <w:rPr>
          <w:rFonts w:ascii="Times New Roman" w:hAnsi="Times New Roman"/>
          <w:sz w:val="26"/>
          <w:szCs w:val="26"/>
        </w:rPr>
        <w:t xml:space="preserve"> </w:t>
      </w:r>
      <w:r w:rsidR="00310AF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4D2DD7" w:rsidRPr="00BC3BF7">
        <w:rPr>
          <w:rFonts w:ascii="Times New Roman" w:hAnsi="Times New Roman"/>
          <w:sz w:val="26"/>
          <w:szCs w:val="26"/>
        </w:rPr>
        <w:t xml:space="preserve"> PP; MP</w:t>
      </w:r>
      <w:r w:rsidRPr="00BC3BF7">
        <w:rPr>
          <w:rFonts w:ascii="Times New Roman" w:hAnsi="Times New Roman"/>
          <w:sz w:val="26"/>
          <w:szCs w:val="26"/>
        </w:rPr>
        <w:t>)</w:t>
      </w:r>
    </w:p>
    <w:p w14:paraId="504E082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It is use to describe the service order of customer (except VNA, K6, VASCO).</w:t>
      </w:r>
    </w:p>
    <w:p w14:paraId="5C9BB36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It is use to get necessary information from customer (except VNA, K6, VASCO) for maintenance preparation.</w:t>
      </w:r>
    </w:p>
    <w:p w14:paraId="5C3E848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It is use to get necessary information from customer (including VNA, K6, VASCO) for maintenance preparation.</w:t>
      </w:r>
    </w:p>
    <w:p w14:paraId="65702B61" w14:textId="3B988939"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5.1.5.2</w:t>
      </w:r>
    </w:p>
    <w:p w14:paraId="1B3D0261" w14:textId="77777777" w:rsidR="00F279A8" w:rsidRPr="00BC3BF7" w:rsidRDefault="00F279A8" w:rsidP="007157BC">
      <w:pPr>
        <w:spacing w:after="0" w:line="240" w:lineRule="auto"/>
        <w:rPr>
          <w:rFonts w:ascii="Times New Roman" w:hAnsi="Times New Roman"/>
          <w:sz w:val="26"/>
          <w:szCs w:val="26"/>
        </w:rPr>
      </w:pPr>
    </w:p>
    <w:p w14:paraId="0E910A6C" w14:textId="23551FE4"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bookmarkStart w:id="6" w:name="_Hlk97657550"/>
      <w:r w:rsidRPr="00BC3BF7">
        <w:rPr>
          <w:rFonts w:ascii="Times New Roman" w:hAnsi="Times New Roman"/>
          <w:sz w:val="26"/>
          <w:szCs w:val="26"/>
        </w:rPr>
        <w:t>Which department/center is responsible to prepare all required tools, equipment as required by MCC to ensure the Work Pack (WP) preparation is performed properly to meet the customer’s requirements? (B</w:t>
      </w:r>
      <w:r w:rsidR="001A3D88" w:rsidRPr="00BC3BF7">
        <w:rPr>
          <w:rFonts w:ascii="Times New Roman" w:hAnsi="Times New Roman"/>
          <w:sz w:val="26"/>
          <w:szCs w:val="26"/>
        </w:rPr>
        <w:t>;</w:t>
      </w:r>
      <w:r w:rsidRPr="00BC3BF7">
        <w:rPr>
          <w:rFonts w:ascii="Times New Roman" w:hAnsi="Times New Roman"/>
          <w:sz w:val="26"/>
          <w:szCs w:val="26"/>
        </w:rPr>
        <w:t xml:space="preserve"> C</w:t>
      </w:r>
      <w:r w:rsidR="001A3D88" w:rsidRPr="00BC3BF7">
        <w:rPr>
          <w:rFonts w:ascii="Times New Roman" w:hAnsi="Times New Roman"/>
          <w:sz w:val="26"/>
          <w:szCs w:val="26"/>
        </w:rPr>
        <w:t>;</w:t>
      </w:r>
      <w:r w:rsidRPr="00BC3BF7">
        <w:rPr>
          <w:rFonts w:ascii="Times New Roman" w:hAnsi="Times New Roman"/>
          <w:sz w:val="26"/>
          <w:szCs w:val="26"/>
        </w:rPr>
        <w:t xml:space="preserve"> AUD</w:t>
      </w:r>
      <w:r w:rsidR="001A3D88" w:rsidRPr="00BC3BF7">
        <w:rPr>
          <w:rFonts w:ascii="Times New Roman" w:hAnsi="Times New Roman"/>
          <w:sz w:val="26"/>
          <w:szCs w:val="26"/>
        </w:rPr>
        <w:t>;</w:t>
      </w:r>
      <w:r w:rsidRPr="00BC3BF7">
        <w:rPr>
          <w:rFonts w:ascii="Times New Roman" w:hAnsi="Times New Roman"/>
          <w:sz w:val="26"/>
          <w:szCs w:val="26"/>
        </w:rPr>
        <w:t xml:space="preserve"> </w:t>
      </w:r>
      <w:r w:rsidR="008B434C"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1A3D88" w:rsidRPr="00BC3BF7">
        <w:rPr>
          <w:rFonts w:ascii="Times New Roman" w:hAnsi="Times New Roman"/>
          <w:sz w:val="26"/>
          <w:szCs w:val="26"/>
        </w:rPr>
        <w:t xml:space="preserve"> MP; PP</w:t>
      </w:r>
      <w:r w:rsidR="00413A7F" w:rsidRPr="007157BC">
        <w:rPr>
          <w:rFonts w:ascii="Times New Roman" w:hAnsi="Times New Roman" w:cs="Times New Roman"/>
          <w:sz w:val="26"/>
          <w:szCs w:val="26"/>
        </w:rPr>
        <w:t>; EE</w:t>
      </w:r>
      <w:r w:rsidRPr="00BC3BF7">
        <w:rPr>
          <w:rFonts w:ascii="Times New Roman" w:hAnsi="Times New Roman"/>
          <w:sz w:val="26"/>
          <w:szCs w:val="26"/>
        </w:rPr>
        <w:t>)</w:t>
      </w:r>
    </w:p>
    <w:p w14:paraId="6D499A23" w14:textId="77777777" w:rsidR="00F279A8" w:rsidRPr="00BC3BF7" w:rsidRDefault="00F279A8" w:rsidP="007157BC">
      <w:pPr>
        <w:spacing w:after="0" w:line="240" w:lineRule="auto"/>
        <w:rPr>
          <w:rFonts w:ascii="Times New Roman" w:hAnsi="Times New Roman"/>
          <w:sz w:val="26"/>
          <w:szCs w:val="26"/>
          <w:lang w:val="vi-VN"/>
        </w:rPr>
      </w:pPr>
      <w:r w:rsidRPr="00BC3BF7">
        <w:rPr>
          <w:rFonts w:ascii="Times New Roman" w:hAnsi="Times New Roman"/>
          <w:sz w:val="26"/>
          <w:szCs w:val="26"/>
        </w:rPr>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14:paraId="3BAB26C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MSC</w:t>
      </w:r>
    </w:p>
    <w:p w14:paraId="2FFC6A81" w14:textId="77777777" w:rsidR="00F279A8" w:rsidRPr="00BC3BF7" w:rsidRDefault="00F279A8" w:rsidP="007157BC">
      <w:pPr>
        <w:spacing w:after="0" w:line="240" w:lineRule="auto"/>
        <w:rPr>
          <w:rFonts w:ascii="Times New Roman" w:hAnsi="Times New Roman"/>
          <w:sz w:val="26"/>
          <w:szCs w:val="26"/>
          <w:lang w:val="vi-VN"/>
        </w:rPr>
      </w:pPr>
      <w:r w:rsidRPr="00BC3BF7">
        <w:rPr>
          <w:rFonts w:ascii="Times New Roman" w:hAnsi="Times New Roman"/>
          <w:sz w:val="26"/>
          <w:szCs w:val="26"/>
        </w:rPr>
        <w:t>c. LG</w:t>
      </w:r>
      <w:r w:rsidRPr="00BC3BF7">
        <w:rPr>
          <w:rFonts w:ascii="Times New Roman" w:hAnsi="Times New Roman"/>
          <w:sz w:val="26"/>
          <w:szCs w:val="26"/>
          <w:lang w:val="vi-VN"/>
        </w:rPr>
        <w:t>C</w:t>
      </w:r>
    </w:p>
    <w:p w14:paraId="018E9D26" w14:textId="19BD97CD" w:rsidR="00F279A8"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7.2.3</w:t>
      </w:r>
    </w:p>
    <w:p w14:paraId="197553C4" w14:textId="77777777" w:rsidR="00461AD2" w:rsidRPr="00BC3BF7" w:rsidRDefault="00461AD2" w:rsidP="007157BC">
      <w:pPr>
        <w:spacing w:after="0" w:line="240" w:lineRule="auto"/>
        <w:rPr>
          <w:rFonts w:ascii="Times New Roman" w:hAnsi="Times New Roman"/>
          <w:sz w:val="26"/>
          <w:szCs w:val="26"/>
        </w:rPr>
      </w:pPr>
    </w:p>
    <w:bookmarkEnd w:id="6"/>
    <w:p w14:paraId="53D438BD" w14:textId="29FBDA48"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How does QC inspector indicate that they checked all completed maintenance documents for completeness and accuracy of entries? (B</w:t>
      </w:r>
      <w:r w:rsidR="007F72AF" w:rsidRPr="00BC3BF7">
        <w:rPr>
          <w:rFonts w:ascii="Times New Roman" w:hAnsi="Times New Roman"/>
          <w:sz w:val="26"/>
          <w:szCs w:val="26"/>
        </w:rPr>
        <w:t>;</w:t>
      </w:r>
      <w:r w:rsidRPr="00BC3BF7">
        <w:rPr>
          <w:rFonts w:ascii="Times New Roman" w:hAnsi="Times New Roman"/>
          <w:sz w:val="26"/>
          <w:szCs w:val="26"/>
        </w:rPr>
        <w:t xml:space="preserve"> C</w:t>
      </w:r>
      <w:r w:rsidR="007F72AF" w:rsidRPr="00BC3BF7">
        <w:rPr>
          <w:rFonts w:ascii="Times New Roman" w:hAnsi="Times New Roman"/>
          <w:sz w:val="26"/>
          <w:szCs w:val="26"/>
        </w:rPr>
        <w:t>;</w:t>
      </w:r>
      <w:r w:rsidRPr="00BC3BF7">
        <w:rPr>
          <w:rFonts w:ascii="Times New Roman" w:hAnsi="Times New Roman"/>
          <w:sz w:val="26"/>
          <w:szCs w:val="26"/>
        </w:rPr>
        <w:t xml:space="preserve"> AUD</w:t>
      </w:r>
      <w:r w:rsidR="007F72AF" w:rsidRPr="00BC3BF7">
        <w:rPr>
          <w:rFonts w:ascii="Times New Roman" w:hAnsi="Times New Roman"/>
          <w:sz w:val="26"/>
          <w:szCs w:val="26"/>
        </w:rPr>
        <w:t>;</w:t>
      </w:r>
      <w:r w:rsidRPr="00BC3BF7">
        <w:rPr>
          <w:rFonts w:ascii="Times New Roman" w:hAnsi="Times New Roman"/>
          <w:sz w:val="26"/>
          <w:szCs w:val="26"/>
        </w:rPr>
        <w:t xml:space="preserve"> </w:t>
      </w:r>
      <w:r w:rsidR="00802955" w:rsidRPr="00BC3BF7">
        <w:rPr>
          <w:rFonts w:ascii="Times New Roman" w:hAnsi="Times New Roman"/>
          <w:sz w:val="26"/>
          <w:szCs w:val="26"/>
        </w:rPr>
        <w:t xml:space="preserve">INV; </w:t>
      </w:r>
      <w:r w:rsidR="007C4DC6">
        <w:rPr>
          <w:rFonts w:ascii="Times New Roman" w:hAnsi="Times New Roman"/>
          <w:sz w:val="26"/>
          <w:szCs w:val="26"/>
        </w:rPr>
        <w:t xml:space="preserve">QC </w:t>
      </w:r>
      <w:r w:rsidR="007D3C68">
        <w:rPr>
          <w:rFonts w:ascii="Times New Roman" w:hAnsi="Times New Roman"/>
          <w:sz w:val="26"/>
          <w:szCs w:val="26"/>
        </w:rPr>
        <w:t>Inspector;</w:t>
      </w:r>
      <w:r w:rsidR="007F72AF" w:rsidRPr="00BC3BF7">
        <w:rPr>
          <w:rFonts w:ascii="Times New Roman" w:hAnsi="Times New Roman"/>
          <w:sz w:val="26"/>
          <w:szCs w:val="26"/>
        </w:rPr>
        <w:t xml:space="preserve"> PP</w:t>
      </w:r>
      <w:r w:rsidRPr="00BC3BF7">
        <w:rPr>
          <w:rFonts w:ascii="Times New Roman" w:hAnsi="Times New Roman"/>
          <w:sz w:val="26"/>
          <w:szCs w:val="26"/>
        </w:rPr>
        <w:t>)</w:t>
      </w:r>
    </w:p>
    <w:p w14:paraId="0F9195A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By stamping in each work documents.</w:t>
      </w:r>
    </w:p>
    <w:p w14:paraId="5F27368E" w14:textId="00E739D8"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By registering in computer system.</w:t>
      </w:r>
    </w:p>
    <w:p w14:paraId="7E64CE5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By stamping, signing and specified the performed date in column “Performed” of the Master Job card/ Worksheet Index (VAECO Form 6019) or NRC list (VAECO Form 6003) or Customer Forms.</w:t>
      </w:r>
    </w:p>
    <w:p w14:paraId="7C4C9088" w14:textId="41A2D1CF"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7.1.5.1.2</w:t>
      </w:r>
      <w:r w:rsidR="00F279A8" w:rsidRPr="00BC3BF7" w:rsidDel="00C46BE4">
        <w:rPr>
          <w:rFonts w:ascii="Times New Roman" w:hAnsi="Times New Roman"/>
          <w:sz w:val="26"/>
          <w:szCs w:val="26"/>
        </w:rPr>
        <w:t xml:space="preserve"> </w:t>
      </w:r>
    </w:p>
    <w:p w14:paraId="2051A2C6" w14:textId="77777777" w:rsidR="00F279A8" w:rsidRPr="00BC3BF7" w:rsidRDefault="00F279A8" w:rsidP="007157BC">
      <w:pPr>
        <w:spacing w:after="0" w:line="240" w:lineRule="auto"/>
        <w:rPr>
          <w:rFonts w:ascii="Times New Roman" w:hAnsi="Times New Roman"/>
          <w:sz w:val="26"/>
          <w:szCs w:val="26"/>
        </w:rPr>
      </w:pPr>
    </w:p>
    <w:p w14:paraId="76DE5906" w14:textId="7EAECBB5"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completion of maintenance check, who must contacts with MCC to update OPM Requirement Control Sheet (VAECO form 1003) (for VNA A/C and contracted operator’s A/C)? (AUD</w:t>
      </w:r>
      <w:r w:rsidR="007F72AF" w:rsidRPr="00BC3BF7">
        <w:rPr>
          <w:rFonts w:ascii="Times New Roman" w:hAnsi="Times New Roman"/>
          <w:sz w:val="26"/>
          <w:szCs w:val="26"/>
        </w:rPr>
        <w:t>;</w:t>
      </w:r>
      <w:r w:rsidRPr="00BC3BF7">
        <w:rPr>
          <w:rFonts w:ascii="Times New Roman" w:hAnsi="Times New Roman"/>
          <w:sz w:val="26"/>
          <w:szCs w:val="26"/>
        </w:rPr>
        <w:t xml:space="preserve"> </w:t>
      </w:r>
      <w:r w:rsidR="005B2EA4"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7F72AF" w:rsidRPr="00BC3BF7">
        <w:rPr>
          <w:rFonts w:ascii="Times New Roman" w:hAnsi="Times New Roman"/>
          <w:sz w:val="26"/>
          <w:szCs w:val="26"/>
        </w:rPr>
        <w:t xml:space="preserve"> PP; MP</w:t>
      </w:r>
      <w:r w:rsidRPr="00BC3BF7">
        <w:rPr>
          <w:rFonts w:ascii="Times New Roman" w:hAnsi="Times New Roman"/>
          <w:sz w:val="26"/>
          <w:szCs w:val="26"/>
        </w:rPr>
        <w:t>)</w:t>
      </w:r>
    </w:p>
    <w:p w14:paraId="4B0A25E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The foreman of related maintenance centre.</w:t>
      </w:r>
    </w:p>
    <w:p w14:paraId="5F5BF563"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The production planner (Dock controller) of related maintenance center.</w:t>
      </w:r>
    </w:p>
    <w:p w14:paraId="65E1D03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QC inspector.</w:t>
      </w:r>
    </w:p>
    <w:p w14:paraId="22FD0A53" w14:textId="1E57D0D6"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5.5.4.3</w:t>
      </w:r>
    </w:p>
    <w:p w14:paraId="6081C4CD" w14:textId="77777777" w:rsidR="00F279A8" w:rsidRPr="00BC3BF7" w:rsidRDefault="00F279A8" w:rsidP="007157BC">
      <w:pPr>
        <w:spacing w:after="0" w:line="240" w:lineRule="auto"/>
        <w:rPr>
          <w:rFonts w:ascii="Times New Roman" w:hAnsi="Times New Roman"/>
          <w:sz w:val="26"/>
          <w:szCs w:val="26"/>
        </w:rPr>
      </w:pPr>
    </w:p>
    <w:p w14:paraId="6D67E495" w14:textId="62F74BB8"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safety requirement for fueled aircraft in hangar? (B</w:t>
      </w:r>
      <w:r w:rsidR="00F82308"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F82308" w:rsidRPr="00BC3BF7">
        <w:rPr>
          <w:rFonts w:ascii="Times New Roman" w:hAnsi="Times New Roman"/>
          <w:sz w:val="26"/>
          <w:szCs w:val="26"/>
        </w:rPr>
        <w:t>;</w:t>
      </w:r>
      <w:r w:rsidRPr="00BC3BF7">
        <w:rPr>
          <w:rFonts w:ascii="Times New Roman" w:hAnsi="Times New Roman"/>
          <w:sz w:val="26"/>
          <w:szCs w:val="26"/>
        </w:rPr>
        <w:t xml:space="preserve"> AUD</w:t>
      </w:r>
      <w:r w:rsidR="00F82308" w:rsidRPr="00BC3BF7">
        <w:rPr>
          <w:rFonts w:ascii="Times New Roman" w:hAnsi="Times New Roman"/>
          <w:sz w:val="26"/>
          <w:szCs w:val="26"/>
        </w:rPr>
        <w:t>;</w:t>
      </w:r>
      <w:r w:rsidRPr="00BC3BF7">
        <w:rPr>
          <w:rFonts w:ascii="Times New Roman" w:hAnsi="Times New Roman"/>
          <w:sz w:val="26"/>
          <w:szCs w:val="26"/>
        </w:rPr>
        <w:t xml:space="preserve"> </w:t>
      </w:r>
      <w:r w:rsidR="003002D9"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F82308" w:rsidRPr="00BC3BF7">
        <w:rPr>
          <w:rFonts w:ascii="Times New Roman" w:hAnsi="Times New Roman"/>
          <w:sz w:val="26"/>
          <w:szCs w:val="26"/>
        </w:rPr>
        <w:t xml:space="preserve"> PP; MP</w:t>
      </w:r>
      <w:r w:rsidRPr="00BC3BF7">
        <w:rPr>
          <w:rFonts w:ascii="Times New Roman" w:hAnsi="Times New Roman"/>
          <w:sz w:val="26"/>
          <w:szCs w:val="26"/>
        </w:rPr>
        <w:t>)</w:t>
      </w:r>
    </w:p>
    <w:p w14:paraId="45B9087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14:paraId="66876DA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Before moving aircraft into the hangar, the fuel tanks must be inert and rendered safe.</w:t>
      </w:r>
    </w:p>
    <w:p w14:paraId="7486ECD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14:paraId="77381ADD" w14:textId="29F3707E"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3.1.4.9</w:t>
      </w:r>
    </w:p>
    <w:p w14:paraId="3E6B83C0" w14:textId="77777777" w:rsidR="00F279A8" w:rsidRPr="00BC3BF7" w:rsidRDefault="00F279A8" w:rsidP="007157BC">
      <w:pPr>
        <w:spacing w:after="0" w:line="240" w:lineRule="auto"/>
        <w:rPr>
          <w:rFonts w:ascii="Times New Roman" w:hAnsi="Times New Roman"/>
          <w:sz w:val="26"/>
          <w:szCs w:val="26"/>
        </w:rPr>
      </w:pPr>
    </w:p>
    <w:p w14:paraId="4578D67A" w14:textId="35BD3ADB"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line maintenance, if the structure damage cannot be permanent repaired, what must authorized staff must do? (B</w:t>
      </w:r>
      <w:r w:rsidR="000C7124" w:rsidRPr="00BC3BF7">
        <w:rPr>
          <w:rFonts w:ascii="Times New Roman" w:hAnsi="Times New Roman"/>
          <w:sz w:val="26"/>
          <w:szCs w:val="26"/>
        </w:rPr>
        <w:t>;</w:t>
      </w:r>
      <w:r w:rsidRPr="00BC3BF7">
        <w:rPr>
          <w:rFonts w:ascii="Times New Roman" w:hAnsi="Times New Roman"/>
          <w:sz w:val="26"/>
          <w:szCs w:val="26"/>
        </w:rPr>
        <w:t xml:space="preserve"> C</w:t>
      </w:r>
      <w:r w:rsidR="000C7124" w:rsidRPr="00BC3BF7">
        <w:rPr>
          <w:rFonts w:ascii="Times New Roman" w:hAnsi="Times New Roman"/>
          <w:sz w:val="26"/>
          <w:szCs w:val="26"/>
        </w:rPr>
        <w:t>;</w:t>
      </w:r>
      <w:r w:rsidRPr="00BC3BF7">
        <w:rPr>
          <w:rFonts w:ascii="Times New Roman" w:hAnsi="Times New Roman"/>
          <w:sz w:val="26"/>
          <w:szCs w:val="26"/>
        </w:rPr>
        <w:t xml:space="preserve"> AUD</w:t>
      </w:r>
      <w:r w:rsidR="000C7124" w:rsidRPr="00BC3BF7">
        <w:rPr>
          <w:rFonts w:ascii="Times New Roman" w:hAnsi="Times New Roman"/>
          <w:sz w:val="26"/>
          <w:szCs w:val="26"/>
        </w:rPr>
        <w:t>;</w:t>
      </w:r>
      <w:r w:rsidRPr="00BC3BF7">
        <w:rPr>
          <w:rFonts w:ascii="Times New Roman" w:hAnsi="Times New Roman"/>
          <w:sz w:val="26"/>
          <w:szCs w:val="26"/>
        </w:rPr>
        <w:t xml:space="preserve"> </w:t>
      </w:r>
      <w:r w:rsidR="0015190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0C7124" w:rsidRPr="00BC3BF7">
        <w:rPr>
          <w:rFonts w:ascii="Times New Roman" w:hAnsi="Times New Roman"/>
          <w:sz w:val="26"/>
          <w:szCs w:val="26"/>
        </w:rPr>
        <w:t xml:space="preserve"> MP</w:t>
      </w:r>
      <w:r w:rsidR="00413A7F" w:rsidRPr="007157BC">
        <w:rPr>
          <w:rFonts w:ascii="Times New Roman" w:hAnsi="Times New Roman" w:cs="Times New Roman"/>
          <w:sz w:val="26"/>
          <w:szCs w:val="26"/>
        </w:rPr>
        <w:t>; EE</w:t>
      </w:r>
      <w:r w:rsidRPr="00BC3BF7">
        <w:rPr>
          <w:rFonts w:ascii="Times New Roman" w:hAnsi="Times New Roman"/>
          <w:sz w:val="26"/>
          <w:szCs w:val="26"/>
        </w:rPr>
        <w:t>)</w:t>
      </w:r>
    </w:p>
    <w:p w14:paraId="47C8DD7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Raise an ADD type B with deadline based on maintenance data such as AMM/ SRM otherwise the deadline is next 180 days if SRO has not been created.</w:t>
      </w:r>
    </w:p>
    <w:p w14:paraId="7FE4DB38" w14:textId="77777777" w:rsidR="00F279A8" w:rsidRPr="00BC3BF7" w:rsidRDefault="00F279A8" w:rsidP="00FB67D5">
      <w:pPr>
        <w:autoSpaceDE w:val="0"/>
        <w:autoSpaceDN w:val="0"/>
        <w:adjustRightInd w:val="0"/>
        <w:spacing w:after="0" w:line="240" w:lineRule="auto"/>
        <w:rPr>
          <w:rFonts w:ascii="Times New Roman" w:hAnsi="Times New Roman"/>
          <w:sz w:val="26"/>
          <w:szCs w:val="26"/>
        </w:rPr>
      </w:pPr>
      <w:r w:rsidRPr="00BC3BF7">
        <w:rPr>
          <w:rFonts w:ascii="Times New Roman" w:hAnsi="Times New Roman"/>
          <w:sz w:val="26"/>
          <w:szCs w:val="26"/>
        </w:rPr>
        <w:t>*b. Raise an ADD type B with deadline based on maintenance data/approved repair solution i.a.w customer procedure customer procedure</w:t>
      </w:r>
    </w:p>
    <w:p w14:paraId="09BAEE0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Raise an ADD type B with deadline is next 180 days.</w:t>
      </w:r>
    </w:p>
    <w:p w14:paraId="63495D2D" w14:textId="7B2F67F0"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4.23.5.1</w:t>
      </w:r>
    </w:p>
    <w:p w14:paraId="108865C3" w14:textId="77777777" w:rsidR="00F279A8" w:rsidRPr="00BC3BF7" w:rsidRDefault="00F279A8" w:rsidP="007157BC">
      <w:pPr>
        <w:spacing w:after="0" w:line="240" w:lineRule="auto"/>
        <w:rPr>
          <w:rFonts w:ascii="Times New Roman" w:hAnsi="Times New Roman"/>
          <w:sz w:val="26"/>
          <w:szCs w:val="26"/>
        </w:rPr>
      </w:pPr>
    </w:p>
    <w:p w14:paraId="5BB49838" w14:textId="6EA79625"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Before starting to work in base maintenance check, assigned maintenance staff of each working team performs (B</w:t>
      </w:r>
      <w:r w:rsidR="00844FA0" w:rsidRPr="00BC3BF7">
        <w:rPr>
          <w:rFonts w:ascii="Times New Roman" w:hAnsi="Times New Roman"/>
          <w:sz w:val="26"/>
          <w:szCs w:val="26"/>
        </w:rPr>
        <w:t>;</w:t>
      </w:r>
      <w:r w:rsidRPr="00BC3BF7">
        <w:rPr>
          <w:rFonts w:ascii="Times New Roman" w:hAnsi="Times New Roman"/>
          <w:sz w:val="26"/>
          <w:szCs w:val="26"/>
        </w:rPr>
        <w:t xml:space="preserve"> C</w:t>
      </w:r>
      <w:r w:rsidR="00844FA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44FA0" w:rsidRPr="00BC3BF7">
        <w:rPr>
          <w:rFonts w:ascii="Times New Roman" w:hAnsi="Times New Roman"/>
          <w:sz w:val="26"/>
          <w:szCs w:val="26"/>
        </w:rPr>
        <w:t>;</w:t>
      </w:r>
      <w:r w:rsidRPr="00BC3BF7">
        <w:rPr>
          <w:rFonts w:ascii="Times New Roman" w:hAnsi="Times New Roman"/>
          <w:sz w:val="26"/>
          <w:szCs w:val="26"/>
        </w:rPr>
        <w:t xml:space="preserve"> </w:t>
      </w:r>
      <w:r w:rsidR="00FB3257"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844FA0" w:rsidRPr="00BC3BF7">
        <w:rPr>
          <w:rFonts w:ascii="Times New Roman" w:hAnsi="Times New Roman"/>
          <w:sz w:val="26"/>
          <w:szCs w:val="26"/>
        </w:rPr>
        <w:t>;</w:t>
      </w:r>
      <w:r w:rsidRPr="00BC3BF7">
        <w:rPr>
          <w:rFonts w:ascii="Times New Roman" w:hAnsi="Times New Roman"/>
          <w:sz w:val="26"/>
          <w:szCs w:val="26"/>
        </w:rPr>
        <w:t xml:space="preserve"> IFE</w:t>
      </w:r>
      <w:r w:rsidR="00844FA0" w:rsidRPr="00BC3BF7">
        <w:rPr>
          <w:rFonts w:ascii="Times New Roman" w:hAnsi="Times New Roman"/>
          <w:sz w:val="26"/>
          <w:szCs w:val="26"/>
        </w:rPr>
        <w:t>; PP</w:t>
      </w:r>
      <w:r w:rsidRPr="00BC3BF7">
        <w:rPr>
          <w:rFonts w:ascii="Times New Roman" w:hAnsi="Times New Roman"/>
          <w:sz w:val="26"/>
          <w:szCs w:val="26"/>
        </w:rPr>
        <w:t>)</w:t>
      </w:r>
    </w:p>
    <w:p w14:paraId="3A4086E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Preliminary inspection firstly</w:t>
      </w:r>
    </w:p>
    <w:p w14:paraId="5883BDE8"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14:paraId="5119486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Pre-hangar check and Preliminary inspection concurrently</w:t>
      </w:r>
    </w:p>
    <w:p w14:paraId="51FB1FBC" w14:textId="64B35E0B"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p>
    <w:p w14:paraId="29FD4F5B" w14:textId="77777777" w:rsidR="00F279A8" w:rsidRPr="00BC3BF7" w:rsidRDefault="00F279A8" w:rsidP="007157BC">
      <w:pPr>
        <w:spacing w:after="0" w:line="240" w:lineRule="auto"/>
        <w:rPr>
          <w:rFonts w:ascii="Times New Roman" w:hAnsi="Times New Roman"/>
          <w:sz w:val="26"/>
          <w:szCs w:val="26"/>
        </w:rPr>
      </w:pPr>
    </w:p>
    <w:p w14:paraId="75DA2AA6" w14:textId="352A8409"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During base maintenance work, using Defect identification tag (VAECO Form 0013) for better identifying location of defects: (B</w:t>
      </w:r>
      <w:r w:rsidR="00A21894" w:rsidRPr="00BC3BF7">
        <w:rPr>
          <w:rFonts w:ascii="Times New Roman" w:hAnsi="Times New Roman"/>
          <w:sz w:val="26"/>
          <w:szCs w:val="26"/>
        </w:rPr>
        <w:t>;</w:t>
      </w:r>
      <w:r w:rsidRPr="00BC3BF7">
        <w:rPr>
          <w:rFonts w:ascii="Times New Roman" w:hAnsi="Times New Roman"/>
          <w:sz w:val="26"/>
          <w:szCs w:val="26"/>
        </w:rPr>
        <w:t xml:space="preserve"> C</w:t>
      </w:r>
      <w:r w:rsidR="00A21894"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21894" w:rsidRPr="00BC3BF7">
        <w:rPr>
          <w:rFonts w:ascii="Times New Roman" w:hAnsi="Times New Roman"/>
          <w:sz w:val="26"/>
          <w:szCs w:val="26"/>
        </w:rPr>
        <w:t>;</w:t>
      </w:r>
      <w:r w:rsidRPr="00BC3BF7">
        <w:rPr>
          <w:rFonts w:ascii="Times New Roman" w:hAnsi="Times New Roman"/>
          <w:sz w:val="26"/>
          <w:szCs w:val="26"/>
        </w:rPr>
        <w:t xml:space="preserve"> </w:t>
      </w:r>
      <w:r w:rsidR="00012EA5"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A21894" w:rsidRPr="00BC3BF7">
        <w:rPr>
          <w:rFonts w:ascii="Times New Roman" w:hAnsi="Times New Roman"/>
          <w:sz w:val="26"/>
          <w:szCs w:val="26"/>
        </w:rPr>
        <w:t>;</w:t>
      </w:r>
      <w:r w:rsidRPr="00BC3BF7">
        <w:rPr>
          <w:rFonts w:ascii="Times New Roman" w:hAnsi="Times New Roman"/>
          <w:sz w:val="26"/>
          <w:szCs w:val="26"/>
        </w:rPr>
        <w:t xml:space="preserve"> IFE</w:t>
      </w:r>
      <w:r w:rsidR="00A21894"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A21894" w:rsidRPr="00BC3BF7">
        <w:rPr>
          <w:rFonts w:ascii="Times New Roman" w:hAnsi="Times New Roman"/>
          <w:sz w:val="26"/>
          <w:szCs w:val="26"/>
        </w:rPr>
        <w:t xml:space="preserve"> PP</w:t>
      </w:r>
      <w:r w:rsidRPr="00BC3BF7">
        <w:rPr>
          <w:rFonts w:ascii="Times New Roman" w:hAnsi="Times New Roman"/>
          <w:sz w:val="26"/>
          <w:szCs w:val="26"/>
        </w:rPr>
        <w:t>)</w:t>
      </w:r>
    </w:p>
    <w:p w14:paraId="4DA32547"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14:paraId="06DA021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14:paraId="748FECE5"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14:paraId="50800FA4" w14:textId="502BAF93"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7.3.5</w:t>
      </w:r>
      <w:r w:rsidR="00F279A8" w:rsidRPr="00BC3BF7" w:rsidDel="005264FB">
        <w:rPr>
          <w:rFonts w:ascii="Times New Roman" w:hAnsi="Times New Roman"/>
          <w:sz w:val="26"/>
          <w:szCs w:val="26"/>
        </w:rPr>
        <w:t xml:space="preserve"> </w:t>
      </w:r>
    </w:p>
    <w:p w14:paraId="5BE4E98F" w14:textId="77777777" w:rsidR="00F279A8" w:rsidRPr="00BC3BF7" w:rsidRDefault="00F279A8" w:rsidP="007157BC">
      <w:pPr>
        <w:spacing w:after="0" w:line="240" w:lineRule="auto"/>
        <w:rPr>
          <w:rFonts w:ascii="Times New Roman" w:hAnsi="Times New Roman"/>
          <w:sz w:val="26"/>
          <w:szCs w:val="26"/>
        </w:rPr>
      </w:pPr>
    </w:p>
    <w:p w14:paraId="77E0EAC3" w14:textId="6349594C"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A321 aircrafts, in line maintenance to prevent escape slide from accidental deployment, the opening of emergency exits for maintenance must be carried out by: (B</w:t>
      </w:r>
      <w:r w:rsidR="00C52B80" w:rsidRPr="00BC3BF7">
        <w:rPr>
          <w:rFonts w:ascii="Times New Roman" w:hAnsi="Times New Roman"/>
          <w:sz w:val="26"/>
          <w:szCs w:val="26"/>
        </w:rPr>
        <w:t>;</w:t>
      </w:r>
      <w:r w:rsidRPr="00BC3BF7">
        <w:rPr>
          <w:rFonts w:ascii="Times New Roman" w:hAnsi="Times New Roman"/>
          <w:sz w:val="26"/>
          <w:szCs w:val="26"/>
        </w:rPr>
        <w:t xml:space="preserve"> C</w:t>
      </w:r>
      <w:r w:rsidR="00C52B8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C52B80" w:rsidRPr="00BC3BF7">
        <w:rPr>
          <w:rFonts w:ascii="Times New Roman" w:hAnsi="Times New Roman"/>
          <w:sz w:val="26"/>
          <w:szCs w:val="26"/>
        </w:rPr>
        <w:t>;</w:t>
      </w:r>
      <w:r w:rsidRPr="00BC3BF7">
        <w:rPr>
          <w:rFonts w:ascii="Times New Roman" w:hAnsi="Times New Roman"/>
          <w:sz w:val="26"/>
          <w:szCs w:val="26"/>
        </w:rPr>
        <w:t xml:space="preserve"> </w:t>
      </w:r>
      <w:r w:rsidR="002D1B98" w:rsidRPr="00BC3BF7">
        <w:rPr>
          <w:rFonts w:ascii="Times New Roman" w:hAnsi="Times New Roman"/>
          <w:sz w:val="26"/>
          <w:szCs w:val="26"/>
        </w:rPr>
        <w:t xml:space="preserve">INV; </w:t>
      </w:r>
      <w:r w:rsidRPr="00BC3BF7">
        <w:rPr>
          <w:rFonts w:ascii="Times New Roman" w:hAnsi="Times New Roman"/>
          <w:sz w:val="26"/>
          <w:szCs w:val="26"/>
        </w:rPr>
        <w:t>QC inspector)</w:t>
      </w:r>
    </w:p>
    <w:p w14:paraId="0A9B368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14:paraId="7F886E8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14:paraId="300415F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14:paraId="27CA98B1" w14:textId="69F485AE"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3.1.4.11</w:t>
      </w:r>
    </w:p>
    <w:p w14:paraId="15658536" w14:textId="77777777" w:rsidR="0062123E" w:rsidRPr="00BC3BF7" w:rsidRDefault="0062123E" w:rsidP="007157BC">
      <w:pPr>
        <w:spacing w:after="0" w:line="240" w:lineRule="auto"/>
        <w:rPr>
          <w:rFonts w:ascii="Times New Roman" w:hAnsi="Times New Roman"/>
          <w:sz w:val="26"/>
          <w:szCs w:val="26"/>
        </w:rPr>
      </w:pPr>
    </w:p>
    <w:p w14:paraId="72B42AA0" w14:textId="24EF7965"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Who approve the List of On-wing Maintenance Capability? (B</w:t>
      </w:r>
      <w:r w:rsidR="0062123E" w:rsidRPr="00BC3BF7">
        <w:rPr>
          <w:rFonts w:ascii="Times New Roman" w:hAnsi="Times New Roman"/>
          <w:sz w:val="26"/>
          <w:szCs w:val="26"/>
        </w:rPr>
        <w:t>;</w:t>
      </w:r>
      <w:r w:rsidRPr="00BC3BF7">
        <w:rPr>
          <w:rFonts w:ascii="Times New Roman" w:hAnsi="Times New Roman"/>
          <w:sz w:val="26"/>
          <w:szCs w:val="26"/>
        </w:rPr>
        <w:t xml:space="preserve"> C</w:t>
      </w:r>
      <w:r w:rsidR="0062123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62123E" w:rsidRPr="00BC3BF7">
        <w:rPr>
          <w:rFonts w:ascii="Times New Roman" w:hAnsi="Times New Roman"/>
          <w:sz w:val="26"/>
          <w:szCs w:val="26"/>
        </w:rPr>
        <w:t>;</w:t>
      </w:r>
      <w:r w:rsidRPr="00BC3BF7">
        <w:rPr>
          <w:rFonts w:ascii="Times New Roman" w:hAnsi="Times New Roman"/>
          <w:sz w:val="26"/>
          <w:szCs w:val="26"/>
        </w:rPr>
        <w:t xml:space="preserve"> </w:t>
      </w:r>
      <w:r w:rsidR="001B280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62123E" w:rsidRPr="00BC3BF7">
        <w:rPr>
          <w:rFonts w:ascii="Times New Roman" w:hAnsi="Times New Roman"/>
          <w:sz w:val="26"/>
          <w:szCs w:val="26"/>
        </w:rPr>
        <w:t>;</w:t>
      </w:r>
      <w:r w:rsidRPr="00BC3BF7">
        <w:rPr>
          <w:rFonts w:ascii="Times New Roman" w:hAnsi="Times New Roman"/>
          <w:sz w:val="26"/>
          <w:szCs w:val="26"/>
        </w:rPr>
        <w:t xml:space="preserve"> IFE</w:t>
      </w:r>
      <w:r w:rsidR="0062123E"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62123E" w:rsidRPr="00BC3BF7">
        <w:rPr>
          <w:rFonts w:ascii="Times New Roman" w:hAnsi="Times New Roman"/>
          <w:sz w:val="26"/>
          <w:szCs w:val="26"/>
        </w:rPr>
        <w:t xml:space="preserve"> MP; PP; CMP; CE; EE</w:t>
      </w:r>
      <w:r w:rsidRPr="00BC3BF7">
        <w:rPr>
          <w:rFonts w:ascii="Times New Roman" w:hAnsi="Times New Roman"/>
          <w:sz w:val="26"/>
          <w:szCs w:val="26"/>
        </w:rPr>
        <w:t>)</w:t>
      </w:r>
    </w:p>
    <w:p w14:paraId="04D43D4E"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Director of Maintenance Center</w:t>
      </w:r>
    </w:p>
    <w:p w14:paraId="5D409281" w14:textId="64B96323"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sz w:val="26"/>
          <w:szCs w:val="26"/>
        </w:rPr>
        <w:t>Director</w:t>
      </w:r>
    </w:p>
    <w:p w14:paraId="11414F69"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CAAV</w:t>
      </w:r>
    </w:p>
    <w:p w14:paraId="11901BE1" w14:textId="371D2A61"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4.15.4</w:t>
      </w:r>
      <w:r w:rsidR="00F279A8" w:rsidRPr="00BC3BF7" w:rsidDel="002D1F3D">
        <w:rPr>
          <w:rFonts w:ascii="Times New Roman" w:hAnsi="Times New Roman"/>
          <w:sz w:val="26"/>
          <w:szCs w:val="26"/>
        </w:rPr>
        <w:t xml:space="preserve"> </w:t>
      </w:r>
    </w:p>
    <w:p w14:paraId="608A4B12" w14:textId="77777777" w:rsidR="00F279A8" w:rsidRPr="00BC3BF7" w:rsidRDefault="00F279A8" w:rsidP="007157BC">
      <w:pPr>
        <w:spacing w:after="0" w:line="240" w:lineRule="auto"/>
        <w:rPr>
          <w:rFonts w:ascii="Times New Roman" w:hAnsi="Times New Roman"/>
          <w:sz w:val="26"/>
          <w:szCs w:val="26"/>
        </w:rPr>
      </w:pPr>
    </w:p>
    <w:p w14:paraId="346EE48E" w14:textId="2B34CC70"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Who approve the CAAV Capability List Manual? (AUD; </w:t>
      </w:r>
      <w:r w:rsidR="001B280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WS; EE</w:t>
      </w:r>
      <w:r w:rsidR="00501A1D" w:rsidRPr="00BC3BF7">
        <w:rPr>
          <w:rFonts w:ascii="Times New Roman" w:hAnsi="Times New Roman"/>
          <w:sz w:val="26"/>
          <w:szCs w:val="26"/>
        </w:rPr>
        <w:t>; PP; MP; CMP</w:t>
      </w:r>
      <w:r w:rsidRPr="00BC3BF7">
        <w:rPr>
          <w:rFonts w:ascii="Times New Roman" w:hAnsi="Times New Roman"/>
          <w:sz w:val="26"/>
          <w:szCs w:val="26"/>
        </w:rPr>
        <w:t>)</w:t>
      </w:r>
    </w:p>
    <w:p w14:paraId="1D42EE7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Director of Maintenance Center</w:t>
      </w:r>
    </w:p>
    <w:p w14:paraId="2BC2D44C" w14:textId="278BAE3A"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sz w:val="26"/>
          <w:szCs w:val="26"/>
        </w:rPr>
        <w:t>Director</w:t>
      </w:r>
    </w:p>
    <w:p w14:paraId="6C57409F"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CAAV</w:t>
      </w:r>
    </w:p>
    <w:p w14:paraId="6A570BDF" w14:textId="34A7A20A"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10.2.5.2.2</w:t>
      </w:r>
      <w:r w:rsidR="00F279A8" w:rsidRPr="00BC3BF7" w:rsidDel="00147E3C">
        <w:rPr>
          <w:rFonts w:ascii="Times New Roman" w:hAnsi="Times New Roman"/>
          <w:sz w:val="26"/>
          <w:szCs w:val="26"/>
        </w:rPr>
        <w:t xml:space="preserve"> </w:t>
      </w:r>
    </w:p>
    <w:p w14:paraId="286F4A72" w14:textId="77777777" w:rsidR="00F279A8" w:rsidRPr="00BC3BF7" w:rsidRDefault="00F279A8" w:rsidP="007157BC">
      <w:pPr>
        <w:spacing w:after="0" w:line="240" w:lineRule="auto"/>
        <w:rPr>
          <w:rFonts w:ascii="Times New Roman" w:hAnsi="Times New Roman"/>
          <w:sz w:val="26"/>
          <w:szCs w:val="26"/>
        </w:rPr>
      </w:pPr>
    </w:p>
    <w:p w14:paraId="5087C87C" w14:textId="750CBDB4"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Where do you find the List of On-wing Maintenance Capability? (B</w:t>
      </w:r>
      <w:r w:rsidR="005D678D" w:rsidRPr="00BC3BF7">
        <w:rPr>
          <w:rFonts w:ascii="Times New Roman" w:hAnsi="Times New Roman"/>
          <w:sz w:val="26"/>
          <w:szCs w:val="26"/>
        </w:rPr>
        <w:t>;</w:t>
      </w:r>
      <w:r w:rsidRPr="00BC3BF7">
        <w:rPr>
          <w:rFonts w:ascii="Times New Roman" w:hAnsi="Times New Roman"/>
          <w:sz w:val="26"/>
          <w:szCs w:val="26"/>
        </w:rPr>
        <w:t xml:space="preserve"> C</w:t>
      </w:r>
      <w:r w:rsidR="005D678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5D678D" w:rsidRPr="00BC3BF7">
        <w:rPr>
          <w:rFonts w:ascii="Times New Roman" w:hAnsi="Times New Roman"/>
          <w:sz w:val="26"/>
          <w:szCs w:val="26"/>
        </w:rPr>
        <w:t>;</w:t>
      </w:r>
      <w:r w:rsidRPr="00BC3BF7">
        <w:rPr>
          <w:rFonts w:ascii="Times New Roman" w:hAnsi="Times New Roman"/>
          <w:sz w:val="26"/>
          <w:szCs w:val="26"/>
        </w:rPr>
        <w:t xml:space="preserve"> </w:t>
      </w:r>
      <w:r w:rsidR="00417093" w:rsidRPr="00BC3BF7">
        <w:rPr>
          <w:rFonts w:ascii="Times New Roman" w:hAnsi="Times New Roman"/>
          <w:sz w:val="26"/>
          <w:szCs w:val="26"/>
        </w:rPr>
        <w:t>INV</w:t>
      </w:r>
      <w:r w:rsidR="00D42BDC" w:rsidRPr="00BC3BF7">
        <w:rPr>
          <w:rFonts w:ascii="Times New Roman" w:hAnsi="Times New Roman"/>
          <w:sz w:val="26"/>
          <w:szCs w:val="26"/>
        </w:rPr>
        <w:t xml:space="preserve">;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5D678D" w:rsidRPr="00BC3BF7">
        <w:rPr>
          <w:rFonts w:ascii="Times New Roman" w:hAnsi="Times New Roman"/>
          <w:sz w:val="26"/>
          <w:szCs w:val="26"/>
        </w:rPr>
        <w:t>;</w:t>
      </w:r>
      <w:r w:rsidRPr="00BC3BF7">
        <w:rPr>
          <w:rFonts w:ascii="Times New Roman" w:hAnsi="Times New Roman"/>
          <w:sz w:val="26"/>
          <w:szCs w:val="26"/>
        </w:rPr>
        <w:t xml:space="preserve"> IFE</w:t>
      </w:r>
      <w:r w:rsidR="005D678D"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5D678D" w:rsidRPr="00BC3BF7">
        <w:rPr>
          <w:rFonts w:ascii="Times New Roman" w:hAnsi="Times New Roman"/>
          <w:sz w:val="26"/>
          <w:szCs w:val="26"/>
        </w:rPr>
        <w:t xml:space="preserve"> PP; MP; CMP; EE</w:t>
      </w:r>
      <w:r w:rsidRPr="00BC3BF7">
        <w:rPr>
          <w:rFonts w:ascii="Times New Roman" w:hAnsi="Times New Roman"/>
          <w:sz w:val="26"/>
          <w:szCs w:val="26"/>
        </w:rPr>
        <w:t>)</w:t>
      </w:r>
    </w:p>
    <w:p w14:paraId="04232B6C"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On VAECO website under Library</w:t>
      </w:r>
    </w:p>
    <w:p w14:paraId="544570B3" w14:textId="1E00319A"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b. On </w:t>
      </w:r>
      <w:r w:rsidR="005937A3">
        <w:rPr>
          <w:rFonts w:ascii="Times New Roman" w:hAnsi="Times New Roman"/>
          <w:sz w:val="26"/>
          <w:szCs w:val="26"/>
        </w:rPr>
        <w:t>SQD</w:t>
      </w:r>
      <w:r w:rsidRPr="00BC3BF7">
        <w:rPr>
          <w:rFonts w:ascii="Times New Roman" w:hAnsi="Times New Roman"/>
          <w:sz w:val="26"/>
          <w:szCs w:val="26"/>
        </w:rPr>
        <w:t xml:space="preserve"> Technical Report</w:t>
      </w:r>
    </w:p>
    <w:p w14:paraId="07017226" w14:textId="087B9DDE"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c. On </w:t>
      </w:r>
      <w:r w:rsidR="005937A3">
        <w:rPr>
          <w:rFonts w:ascii="Times New Roman" w:hAnsi="Times New Roman"/>
          <w:sz w:val="26"/>
          <w:szCs w:val="26"/>
        </w:rPr>
        <w:t>SQD</w:t>
      </w:r>
      <w:r w:rsidRPr="00BC3BF7">
        <w:rPr>
          <w:rFonts w:ascii="Times New Roman" w:hAnsi="Times New Roman"/>
          <w:sz w:val="26"/>
          <w:szCs w:val="26"/>
        </w:rPr>
        <w:t xml:space="preserve"> Document Common</w:t>
      </w:r>
    </w:p>
    <w:p w14:paraId="5D84DD97" w14:textId="0963F49D"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4.15.5.1</w:t>
      </w:r>
    </w:p>
    <w:p w14:paraId="4D35D620" w14:textId="77777777" w:rsidR="00F279A8" w:rsidRPr="00BC3BF7" w:rsidRDefault="00F279A8" w:rsidP="007157BC">
      <w:pPr>
        <w:spacing w:after="0" w:line="240" w:lineRule="auto"/>
        <w:rPr>
          <w:rFonts w:ascii="Times New Roman" w:hAnsi="Times New Roman"/>
          <w:sz w:val="26"/>
          <w:szCs w:val="26"/>
        </w:rPr>
      </w:pPr>
    </w:p>
    <w:p w14:paraId="25647586" w14:textId="39D7CB01"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the component transferred to workshop with “local repair” option: After performing maintenance, component certifying staff sends the component to requester with: (B</w:t>
      </w:r>
      <w:r w:rsidR="001A54BF" w:rsidRPr="00BC3BF7">
        <w:rPr>
          <w:rFonts w:ascii="Times New Roman" w:hAnsi="Times New Roman"/>
          <w:sz w:val="26"/>
          <w:szCs w:val="26"/>
        </w:rPr>
        <w:t>;</w:t>
      </w:r>
      <w:r w:rsidRPr="00BC3BF7">
        <w:rPr>
          <w:rFonts w:ascii="Times New Roman" w:hAnsi="Times New Roman"/>
          <w:sz w:val="26"/>
          <w:szCs w:val="26"/>
        </w:rPr>
        <w:t xml:space="preserve"> C</w:t>
      </w:r>
      <w:r w:rsidR="001A54B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1A54BF" w:rsidRPr="00BC3BF7">
        <w:rPr>
          <w:rFonts w:ascii="Times New Roman" w:hAnsi="Times New Roman"/>
          <w:sz w:val="26"/>
          <w:szCs w:val="26"/>
        </w:rPr>
        <w:t>;</w:t>
      </w:r>
      <w:r w:rsidRPr="00BC3BF7">
        <w:rPr>
          <w:rFonts w:ascii="Times New Roman" w:hAnsi="Times New Roman"/>
          <w:sz w:val="26"/>
          <w:szCs w:val="26"/>
        </w:rPr>
        <w:t xml:space="preserve"> </w:t>
      </w:r>
      <w:r w:rsidR="006B7478"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1A54BF" w:rsidRPr="00BC3BF7">
        <w:rPr>
          <w:rFonts w:ascii="Times New Roman" w:hAnsi="Times New Roman"/>
          <w:sz w:val="26"/>
          <w:szCs w:val="26"/>
        </w:rPr>
        <w:t>;</w:t>
      </w:r>
      <w:r w:rsidRPr="00BC3BF7">
        <w:rPr>
          <w:rFonts w:ascii="Times New Roman" w:hAnsi="Times New Roman"/>
          <w:sz w:val="26"/>
          <w:szCs w:val="26"/>
        </w:rPr>
        <w:t xml:space="preserve"> IFE</w:t>
      </w:r>
      <w:r w:rsidR="001A54BF"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WS</w:t>
      </w:r>
      <w:r w:rsidR="001A54BF" w:rsidRPr="00BC3BF7">
        <w:rPr>
          <w:rFonts w:ascii="Times New Roman" w:hAnsi="Times New Roman"/>
          <w:sz w:val="26"/>
          <w:szCs w:val="26"/>
        </w:rPr>
        <w:t>; PP</w:t>
      </w:r>
      <w:r w:rsidRPr="00BC3BF7">
        <w:rPr>
          <w:rFonts w:ascii="Times New Roman" w:hAnsi="Times New Roman"/>
          <w:sz w:val="26"/>
          <w:szCs w:val="26"/>
        </w:rPr>
        <w:t>)</w:t>
      </w:r>
    </w:p>
    <w:p w14:paraId="19FD5EBD"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 xml:space="preserve">*a. Completed JCAS, the original finding/repair report and the original ARC </w:t>
      </w:r>
    </w:p>
    <w:p w14:paraId="28282FF6"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14:paraId="28C4A5C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14:paraId="1B1923C8" w14:textId="5AABEFE5"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6.3.4.12</w:t>
      </w:r>
      <w:r w:rsidR="00F279A8" w:rsidRPr="00BC3BF7" w:rsidDel="000B4644">
        <w:rPr>
          <w:rFonts w:ascii="Times New Roman" w:hAnsi="Times New Roman"/>
          <w:sz w:val="26"/>
          <w:szCs w:val="26"/>
        </w:rPr>
        <w:t xml:space="preserve"> </w:t>
      </w:r>
    </w:p>
    <w:p w14:paraId="2E7E6AA0" w14:textId="77777777" w:rsidR="00F279A8" w:rsidRPr="00BC3BF7" w:rsidRDefault="00F279A8" w:rsidP="007157BC">
      <w:pPr>
        <w:spacing w:after="0" w:line="240" w:lineRule="auto"/>
        <w:rPr>
          <w:rFonts w:ascii="Times New Roman" w:hAnsi="Times New Roman"/>
          <w:sz w:val="26"/>
          <w:szCs w:val="26"/>
        </w:rPr>
      </w:pPr>
    </w:p>
    <w:p w14:paraId="42CD5417" w14:textId="09DC44F1"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the component transferred to workshop with “local repair” option: After performing maintenance, component certifying staff sends the component to the TD of performing maintenance center with: (AUD</w:t>
      </w:r>
      <w:r w:rsidR="001A54BF" w:rsidRPr="00BC3BF7">
        <w:rPr>
          <w:rFonts w:ascii="Times New Roman" w:hAnsi="Times New Roman"/>
          <w:sz w:val="26"/>
          <w:szCs w:val="26"/>
        </w:rPr>
        <w:t>;</w:t>
      </w:r>
      <w:r w:rsidRPr="00BC3BF7">
        <w:rPr>
          <w:rFonts w:ascii="Times New Roman" w:hAnsi="Times New Roman"/>
          <w:sz w:val="26"/>
          <w:szCs w:val="26"/>
        </w:rPr>
        <w:t xml:space="preserve"> </w:t>
      </w:r>
      <w:r w:rsidR="00D56B43"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WS</w:t>
      </w:r>
      <w:r w:rsidR="00D56B43" w:rsidRPr="00BC3BF7">
        <w:rPr>
          <w:rFonts w:ascii="Times New Roman" w:hAnsi="Times New Roman"/>
          <w:sz w:val="26"/>
          <w:szCs w:val="26"/>
        </w:rPr>
        <w:t>; PP</w:t>
      </w:r>
      <w:r w:rsidRPr="00BC3BF7">
        <w:rPr>
          <w:rFonts w:ascii="Times New Roman" w:hAnsi="Times New Roman"/>
          <w:sz w:val="26"/>
          <w:szCs w:val="26"/>
        </w:rPr>
        <w:t>)</w:t>
      </w:r>
    </w:p>
    <w:p w14:paraId="5A1FD9A2"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Original of ARC, finding/repair report and worksheet</w:t>
      </w:r>
    </w:p>
    <w:p w14:paraId="12ED0F8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Copies of ARC, finding/repair report and original worksheet</w:t>
      </w:r>
    </w:p>
    <w:p w14:paraId="2B7A0C5B"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Completed JCAS, the copies of ARC, finding/repair report and original worksheet</w:t>
      </w:r>
    </w:p>
    <w:p w14:paraId="0438D621" w14:textId="6C99EF5C" w:rsidR="00F279A8"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6.3.4.12 </w:t>
      </w:r>
    </w:p>
    <w:p w14:paraId="1C82CBD3" w14:textId="77777777" w:rsidR="00240996" w:rsidRPr="00BC3BF7" w:rsidRDefault="00240996" w:rsidP="007157BC">
      <w:pPr>
        <w:spacing w:after="0" w:line="240" w:lineRule="auto"/>
        <w:rPr>
          <w:rFonts w:ascii="Times New Roman" w:hAnsi="Times New Roman"/>
          <w:sz w:val="26"/>
          <w:szCs w:val="26"/>
        </w:rPr>
      </w:pPr>
    </w:p>
    <w:p w14:paraId="60D20C42" w14:textId="53260D04" w:rsidR="00F279A8" w:rsidRPr="00BC3BF7" w:rsidRDefault="00F279A8" w:rsidP="00FA5DFA">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Post-Hangar Checklist (VAECO Form 6026) must be performed at final inspection, applicable for: (B</w:t>
      </w:r>
      <w:r w:rsidR="00240996" w:rsidRPr="00BC3BF7">
        <w:rPr>
          <w:rFonts w:ascii="Times New Roman" w:hAnsi="Times New Roman"/>
          <w:sz w:val="26"/>
          <w:szCs w:val="26"/>
        </w:rPr>
        <w:t>;</w:t>
      </w:r>
      <w:r w:rsidRPr="00BC3BF7">
        <w:rPr>
          <w:rFonts w:ascii="Times New Roman" w:hAnsi="Times New Roman"/>
          <w:sz w:val="26"/>
          <w:szCs w:val="26"/>
        </w:rPr>
        <w:t xml:space="preserve"> C</w:t>
      </w:r>
      <w:r w:rsidR="00240996"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240996" w:rsidRPr="00BC3BF7">
        <w:rPr>
          <w:rFonts w:ascii="Times New Roman" w:hAnsi="Times New Roman"/>
          <w:sz w:val="26"/>
          <w:szCs w:val="26"/>
        </w:rPr>
        <w:t>;</w:t>
      </w:r>
      <w:r w:rsidRPr="00BC3BF7">
        <w:rPr>
          <w:rFonts w:ascii="Times New Roman" w:hAnsi="Times New Roman"/>
          <w:sz w:val="26"/>
          <w:szCs w:val="26"/>
        </w:rPr>
        <w:t xml:space="preserve"> </w:t>
      </w:r>
      <w:r w:rsidR="0024099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240996" w:rsidRPr="00BC3BF7">
        <w:rPr>
          <w:rFonts w:ascii="Times New Roman" w:hAnsi="Times New Roman"/>
          <w:sz w:val="26"/>
          <w:szCs w:val="26"/>
        </w:rPr>
        <w:t>;</w:t>
      </w:r>
      <w:r w:rsidRPr="00BC3BF7">
        <w:rPr>
          <w:rFonts w:ascii="Times New Roman" w:hAnsi="Times New Roman"/>
          <w:sz w:val="26"/>
          <w:szCs w:val="26"/>
        </w:rPr>
        <w:t xml:space="preserve"> CAB</w:t>
      </w:r>
      <w:r w:rsidR="00240996" w:rsidRPr="00BC3BF7">
        <w:rPr>
          <w:rFonts w:ascii="Times New Roman" w:hAnsi="Times New Roman"/>
          <w:sz w:val="26"/>
          <w:szCs w:val="26"/>
        </w:rPr>
        <w:t xml:space="preserve">; </w:t>
      </w:r>
      <w:r w:rsidR="00263CB3">
        <w:rPr>
          <w:rFonts w:ascii="Times New Roman" w:hAnsi="Times New Roman"/>
          <w:sz w:val="26"/>
          <w:szCs w:val="26"/>
        </w:rPr>
        <w:t>STR;</w:t>
      </w:r>
      <w:r w:rsidR="00240996" w:rsidRPr="00BC3BF7">
        <w:rPr>
          <w:rFonts w:ascii="Times New Roman" w:hAnsi="Times New Roman"/>
          <w:sz w:val="26"/>
          <w:szCs w:val="26"/>
        </w:rPr>
        <w:t xml:space="preserve"> PP</w:t>
      </w:r>
      <w:r w:rsidRPr="00BC3BF7">
        <w:rPr>
          <w:rFonts w:ascii="Times New Roman" w:hAnsi="Times New Roman"/>
          <w:sz w:val="26"/>
          <w:szCs w:val="26"/>
        </w:rPr>
        <w:t>)</w:t>
      </w:r>
    </w:p>
    <w:p w14:paraId="752D1910"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a. Line Maintenance</w:t>
      </w:r>
    </w:p>
    <w:p w14:paraId="5E2779E4"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*b. Base Maintenance</w:t>
      </w:r>
    </w:p>
    <w:p w14:paraId="2B7BFC11" w14:textId="77777777" w:rsidR="00F279A8" w:rsidRPr="00BC3BF7" w:rsidRDefault="00F279A8" w:rsidP="007157BC">
      <w:pPr>
        <w:spacing w:after="0" w:line="240" w:lineRule="auto"/>
        <w:rPr>
          <w:rFonts w:ascii="Times New Roman" w:hAnsi="Times New Roman"/>
          <w:sz w:val="26"/>
          <w:szCs w:val="26"/>
        </w:rPr>
      </w:pPr>
      <w:r w:rsidRPr="00BC3BF7">
        <w:rPr>
          <w:rFonts w:ascii="Times New Roman" w:hAnsi="Times New Roman"/>
          <w:sz w:val="26"/>
          <w:szCs w:val="26"/>
        </w:rPr>
        <w:t>c. Base Maintenance (excluding P or E check)</w:t>
      </w:r>
    </w:p>
    <w:p w14:paraId="4E81E2A7" w14:textId="548052A4" w:rsidR="00F279A8"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F279A8" w:rsidRPr="00BC3BF7">
        <w:rPr>
          <w:rFonts w:ascii="Times New Roman" w:hAnsi="Times New Roman"/>
          <w:sz w:val="26"/>
          <w:szCs w:val="26"/>
        </w:rPr>
        <w:t xml:space="preserve"> SOP 10.5.7.3</w:t>
      </w:r>
    </w:p>
    <w:p w14:paraId="59EF4DD2" w14:textId="77777777" w:rsidR="00FA5DFA" w:rsidRPr="00BC3BF7" w:rsidRDefault="00FA5DFA" w:rsidP="007157BC">
      <w:pPr>
        <w:spacing w:after="0" w:line="240" w:lineRule="auto"/>
        <w:rPr>
          <w:rFonts w:ascii="Times New Roman" w:hAnsi="Times New Roman"/>
          <w:sz w:val="26"/>
          <w:szCs w:val="26"/>
        </w:rPr>
      </w:pPr>
    </w:p>
    <w:p w14:paraId="4021BA6E" w14:textId="4B6CFA9E"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w:t>
      </w:r>
      <w:r w:rsidRPr="00FA5DFA">
        <w:rPr>
          <w:rFonts w:ascii="Times New Roman" w:hAnsi="Times New Roman"/>
          <w:sz w:val="26"/>
          <w:szCs w:val="26"/>
        </w:rPr>
        <w:t>complete</w:t>
      </w:r>
      <w:r w:rsidRPr="00BC3BF7">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849BA"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9849B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9849BA"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68F9DC1C"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14:paraId="547E0952"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14:paraId="02385EE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14:paraId="479D0AF9"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14:paraId="6EBACA7F"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p>
    <w:p w14:paraId="0EF76B64" w14:textId="19308C2F"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maintenance document completion, who will sign into “MECH” column in maintenance document (WO, NRC, JC/NRCC…)? (A</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CF4B26"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CF4B2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CF4B2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4DF9B8B"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14:paraId="515EF086"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Authorized staff who is responsible to performs and sign-off for the whole of task/ work iaw maintenance data after reviewing to ensure all steps/subtask(s) have been properly performed by authorized staff.</w:t>
      </w:r>
    </w:p>
    <w:p w14:paraId="423E1407"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14:paraId="62933818"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77612814" w14:textId="77777777" w:rsidR="00235AE8" w:rsidRPr="00BC3BF7" w:rsidRDefault="00235AE8" w:rsidP="007157BC">
      <w:pPr>
        <w:autoSpaceDE w:val="0"/>
        <w:autoSpaceDN w:val="0"/>
        <w:adjustRightInd w:val="0"/>
        <w:spacing w:after="0" w:line="240" w:lineRule="auto"/>
        <w:rPr>
          <w:rFonts w:ascii="Times New Roman" w:hAnsi="Times New Roman" w:cs="Times New Roman"/>
          <w:bCs/>
          <w:sz w:val="26"/>
          <w:szCs w:val="26"/>
        </w:rPr>
      </w:pPr>
    </w:p>
    <w:p w14:paraId="654B825F" w14:textId="7506E1D8"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This is a case for competing the “MECH” column of maintenance document (WO,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(A</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35AE8"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35AE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35AE8"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1CD56123"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14:paraId="40FC4166"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14:paraId="2865BD0C"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14:paraId="62124AC7" w14:textId="77777777" w:rsidR="00F279A8" w:rsidRPr="00BC3BF7" w:rsidRDefault="00F279A8" w:rsidP="007157BC">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14:paraId="72CB90D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p>
    <w:p w14:paraId="067FFB5F" w14:textId="0B672F41"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“MECH” column of maintenace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(A</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057F97"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057F97"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057F97"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76DB23C8"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14:paraId="4FF8994E"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14:paraId="0F1E23AD"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14:paraId="124B4B43"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59B53398" w14:textId="77777777" w:rsidR="003D2D94" w:rsidRPr="00BC3BF7" w:rsidRDefault="003D2D94" w:rsidP="007157BC">
      <w:pPr>
        <w:autoSpaceDE w:val="0"/>
        <w:autoSpaceDN w:val="0"/>
        <w:adjustRightInd w:val="0"/>
        <w:spacing w:after="0" w:line="240" w:lineRule="auto"/>
        <w:rPr>
          <w:rFonts w:ascii="Times New Roman" w:hAnsi="Times New Roman" w:cs="Times New Roman"/>
          <w:bCs/>
          <w:sz w:val="26"/>
          <w:szCs w:val="26"/>
        </w:rPr>
      </w:pPr>
    </w:p>
    <w:p w14:paraId="1789322D" w14:textId="78BA2347"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For normal task, how to complete the “INSP” column </w:t>
      </w:r>
      <w:r w:rsidRPr="00BC3BF7">
        <w:rPr>
          <w:rFonts w:ascii="Times New Roman" w:hAnsi="Times New Roman" w:cs="Times New Roman"/>
          <w:sz w:val="26"/>
          <w:szCs w:val="26"/>
        </w:rPr>
        <w:t>of maintenance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(A</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E1D6A"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E1D6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4D103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0556A7AA"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14:paraId="686AEAE3"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14:paraId="68C2074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14:paraId="769D9EC1"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17E05743"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p>
    <w:p w14:paraId="148076A4" w14:textId="4423868F"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statement block of </w:t>
      </w:r>
      <w:r w:rsidRPr="00BC3BF7">
        <w:rPr>
          <w:rFonts w:ascii="Times New Roman" w:hAnsi="Times New Roman" w:cs="Times New Roman"/>
          <w:bCs/>
          <w:sz w:val="26"/>
          <w:szCs w:val="26"/>
        </w:rPr>
        <w:t>WO, NRC, JC/NRCC.</w:t>
      </w:r>
      <w:r w:rsidRPr="00BC3BF7">
        <w:rPr>
          <w:rFonts w:ascii="Times New Roman" w:hAnsi="Times New Roman" w:cs="Times New Roman"/>
          <w:sz w:val="26"/>
          <w:szCs w:val="26"/>
        </w:rPr>
        <w:t xml:space="preserve"> (if applicable)? (A</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E219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1E2190"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A2733D"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1F542821"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14:paraId="7A94367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authorized staff, who sign-off for the whole of task/work iaw maintenance data will  sign and enter his authorization number on this block after reviewing to ensure all steps/subtask(s) have been properly performed by authorized staff.</w:t>
      </w:r>
    </w:p>
    <w:p w14:paraId="22F9F063"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14:paraId="6987BD56"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17776F00"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p>
    <w:p w14:paraId="5BEA15E9" w14:textId="5F047654"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t>
      </w:r>
      <w:r w:rsidRPr="00FA5DFA">
        <w:rPr>
          <w:rFonts w:ascii="Times New Roman" w:hAnsi="Times New Roman" w:cs="Times New Roman"/>
          <w:bCs/>
          <w:sz w:val="26"/>
          <w:szCs w:val="26"/>
        </w:rPr>
        <w:t>When</w:t>
      </w:r>
      <w:r w:rsidRPr="00BC3BF7">
        <w:rPr>
          <w:rFonts w:ascii="Times New Roman" w:hAnsi="Times New Roman" w:cs="Times New Roman"/>
          <w:sz w:val="26"/>
          <w:szCs w:val="26"/>
        </w:rPr>
        <w:t xml:space="preserve"> authorized staff are available to perform the critical tasks</w:t>
      </w:r>
      <w:r w:rsidRPr="00BC3BF7">
        <w:rPr>
          <w:rFonts w:ascii="Times New Roman" w:hAnsi="Times New Roman" w:cs="Times New Roman"/>
          <w:b/>
          <w:sz w:val="26"/>
          <w:szCs w:val="26"/>
        </w:rPr>
        <w:t>,</w:t>
      </w:r>
      <w:r w:rsidRPr="00BC3BF7">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2733D"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A2733D"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AE781C"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3E576D5A"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task type 1.</w:t>
      </w:r>
    </w:p>
    <w:p w14:paraId="3B0AEA24"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task type 2.</w:t>
      </w:r>
    </w:p>
    <w:p w14:paraId="2CC535C1" w14:textId="77777777" w:rsidR="00F279A8" w:rsidRPr="00BC3BF7" w:rsidRDefault="00F279A8"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14:paraId="24ABFC51"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14:paraId="666CA6DC" w14:textId="77777777" w:rsidR="004E5C33" w:rsidRPr="00BC3BF7" w:rsidRDefault="004E5C33" w:rsidP="007157BC">
      <w:pPr>
        <w:autoSpaceDE w:val="0"/>
        <w:autoSpaceDN w:val="0"/>
        <w:adjustRightInd w:val="0"/>
        <w:spacing w:after="0" w:line="240" w:lineRule="auto"/>
        <w:rPr>
          <w:rFonts w:ascii="Times New Roman" w:hAnsi="Times New Roman" w:cs="Times New Roman"/>
          <w:bCs/>
          <w:sz w:val="26"/>
          <w:szCs w:val="26"/>
        </w:rPr>
      </w:pPr>
    </w:p>
    <w:p w14:paraId="714A315E" w14:textId="2E84B1F5" w:rsidR="00F279A8" w:rsidRPr="00BC3BF7" w:rsidRDefault="00F279A8" w:rsidP="00FA5DFA">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BC3BF7">
        <w:rPr>
          <w:rFonts w:ascii="Times New Roman" w:hAnsi="Times New Roman" w:cs="Times New Roman"/>
          <w:sz w:val="26"/>
          <w:szCs w:val="26"/>
        </w:rPr>
        <w:t>(A</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10F7F"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810F7F"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4B1EB0"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654CF1F"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3E9AA85C"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4E39B1EE"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166BCF81" w14:textId="77777777" w:rsidR="00F279A8" w:rsidRPr="00BC3BF7" w:rsidRDefault="00F279A8"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14:paraId="41044BC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5CDACDF4" w14:textId="62706464" w:rsidR="00DD5D96" w:rsidRPr="00BC3BF7" w:rsidRDefault="00DD5D96" w:rsidP="004E5A2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BC3BF7">
        <w:rPr>
          <w:rFonts w:ascii="Times New Roman" w:hAnsi="Times New Roman" w:cs="Times New Roman"/>
          <w:sz w:val="26"/>
          <w:szCs w:val="26"/>
        </w:rPr>
        <w:t xml:space="preserve"> (A</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A4671" w:rsidRPr="00BC3BF7">
        <w:rPr>
          <w:rFonts w:ascii="Times New Roman" w:hAnsi="Times New Roman"/>
          <w:sz w:val="26"/>
          <w:szCs w:val="26"/>
        </w:rPr>
        <w:t>INV;</w:t>
      </w:r>
      <w:r w:rsidR="006A4671"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6A4671"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6C729D"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511BF53D"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389BF8B5"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52A0FF89"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0578051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4E81D2B4" w14:textId="77777777" w:rsidR="001505CE" w:rsidRDefault="001505CE" w:rsidP="007157BC">
      <w:pPr>
        <w:autoSpaceDE w:val="0"/>
        <w:autoSpaceDN w:val="0"/>
        <w:adjustRightInd w:val="0"/>
        <w:spacing w:after="0" w:line="240" w:lineRule="auto"/>
        <w:rPr>
          <w:rFonts w:ascii="Times New Roman" w:hAnsi="Times New Roman" w:cs="Times New Roman"/>
          <w:bCs/>
          <w:sz w:val="26"/>
          <w:szCs w:val="26"/>
        </w:rPr>
      </w:pPr>
    </w:p>
    <w:p w14:paraId="657D13DD" w14:textId="77F20F2D" w:rsidR="00DD5D96" w:rsidRPr="00BC3BF7" w:rsidRDefault="00DD5D96" w:rsidP="004E5A2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tasks for line maintenance, </w:t>
      </w:r>
      <w:r w:rsidRPr="00BC3BF7">
        <w:rPr>
          <w:rFonts w:ascii="Times New Roman" w:hAnsi="Times New Roman" w:cs="Times New Roman"/>
          <w:sz w:val="26"/>
          <w:szCs w:val="26"/>
        </w:rPr>
        <w:t xml:space="preserve">the authorized staff signs off </w:t>
      </w:r>
      <w:r w:rsidR="00C45381" w:rsidRPr="00BC3BF7">
        <w:rPr>
          <w:rFonts w:ascii="Times New Roman" w:hAnsi="Times New Roman" w:cs="Times New Roman"/>
          <w:sz w:val="26"/>
          <w:szCs w:val="26"/>
        </w:rPr>
        <w:t xml:space="preserve"> </w:t>
      </w:r>
      <w:r w:rsidR="00B32C45" w:rsidRPr="00BC3BF7">
        <w:rPr>
          <w:rFonts w:ascii="Times New Roman" w:hAnsi="Times New Roman" w:cs="Times New Roman"/>
          <w:sz w:val="26"/>
          <w:szCs w:val="26"/>
        </w:rPr>
        <w:t>bo</w:t>
      </w:r>
      <w:r w:rsidR="00221D4A" w:rsidRPr="00BC3BF7">
        <w:rPr>
          <w:rFonts w:ascii="Times New Roman" w:hAnsi="Times New Roman" w:cs="Times New Roman"/>
          <w:sz w:val="26"/>
          <w:szCs w:val="26"/>
        </w:rPr>
        <w:t>th</w:t>
      </w:r>
      <w:r w:rsidR="00B32C45" w:rsidRPr="00BC3BF7">
        <w:rPr>
          <w:rFonts w:ascii="Times New Roman" w:hAnsi="Times New Roman" w:cs="Times New Roman"/>
          <w:sz w:val="26"/>
          <w:szCs w:val="26"/>
        </w:rPr>
        <w:t xml:space="preserve"> </w:t>
      </w:r>
      <w:r w:rsidRPr="00BC3BF7">
        <w:rPr>
          <w:rFonts w:ascii="Times New Roman" w:hAnsi="Times New Roman" w:cs="Times New Roman"/>
          <w:sz w:val="26"/>
          <w:szCs w:val="26"/>
        </w:rPr>
        <w:t>critical tasks and add a new entry in technical log, completes and signs off for the re-inspection work.</w:t>
      </w:r>
      <w:r w:rsidRPr="00BC3BF7">
        <w:rPr>
          <w:rFonts w:ascii="Times New Roman" w:hAnsi="Times New Roman" w:cs="Times New Roman"/>
          <w:bCs/>
          <w:sz w:val="26"/>
          <w:szCs w:val="26"/>
        </w:rPr>
        <w:t>”.  – This is the way completing maintenance document for which type of task below:?</w:t>
      </w:r>
      <w:r w:rsidRPr="00BC3BF7">
        <w:rPr>
          <w:rFonts w:ascii="Times New Roman" w:hAnsi="Times New Roman" w:cs="Times New Roman"/>
          <w:sz w:val="26"/>
          <w:szCs w:val="26"/>
        </w:rPr>
        <w:t xml:space="preserve"> (A</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F32B8"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F32B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8B552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0A6FE246"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01485ADF"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4FD2BC68"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6292BFBE"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32D2B8C9"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5907CBE9" w14:textId="7072391C" w:rsidR="00DD5D96" w:rsidRPr="00BC3BF7" w:rsidRDefault="00DD5D96" w:rsidP="004E5A2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 for line maintenance, </w:t>
      </w:r>
      <w:r w:rsidRPr="00BC3BF7">
        <w:rPr>
          <w:rFonts w:ascii="Times New Roman" w:hAnsi="Times New Roman" w:cs="Times New Roman"/>
          <w:sz w:val="26"/>
          <w:szCs w:val="26"/>
        </w:rPr>
        <w:t>the authorized staff signs off critical tasks and add a new entry in technical log, completes and signs off for the re-inspection work.</w:t>
      </w:r>
      <w:r w:rsidRPr="00BC3BF7">
        <w:rPr>
          <w:rFonts w:ascii="Times New Roman" w:hAnsi="Times New Roman" w:cs="Times New Roman"/>
          <w:bCs/>
          <w:sz w:val="26"/>
          <w:szCs w:val="26"/>
        </w:rPr>
        <w:t xml:space="preserve">”.  – This is the way completing maintenance document for which type of task below:? </w:t>
      </w:r>
      <w:r w:rsidRPr="00BC3BF7">
        <w:rPr>
          <w:rFonts w:ascii="Times New Roman" w:hAnsi="Times New Roman" w:cs="Times New Roman"/>
          <w:sz w:val="26"/>
          <w:szCs w:val="26"/>
        </w:rPr>
        <w:t>(A</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F155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AF155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8B552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1B26A222"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14:paraId="3426A8D3"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14:paraId="4A278284"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14:paraId="68C6CFF4"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2E24A0DA"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4E3BA389" w14:textId="222B43F7" w:rsidR="00DD5D96" w:rsidRPr="00BC3BF7" w:rsidRDefault="00DD5D96" w:rsidP="004E5A2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maintenance document for critical task type 1? (A</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0E3F5F"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0E3F5F"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0B05DF" w:rsidRPr="00BC3BF7">
        <w:rPr>
          <w:rFonts w:ascii="Times New Roman" w:hAnsi="Times New Roman" w:cs="Times New Roman"/>
          <w:sz w:val="26"/>
          <w:szCs w:val="26"/>
        </w:rPr>
        <w:t>; PP</w:t>
      </w:r>
      <w:r w:rsidR="001830E9"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0FD9E8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14:paraId="7CB7802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p>
    <w:p w14:paraId="26BB38B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couple of critical tasks are completed and signed and entered authorization number by authorized staff in the same way as normal task. And then the authorized staff opens an NRC to re-inspect these tasks and sign off for the NRC.</w:t>
      </w:r>
    </w:p>
    <w:p w14:paraId="777BD6A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off both critical tasks and add a new entry in technical log, completes and signs off for the re-inspection work.</w:t>
      </w:r>
    </w:p>
    <w:p w14:paraId="64E7203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14:paraId="11CB733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450EBB6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13906E8" w14:textId="23E43D91" w:rsidR="00DD5D96" w:rsidRPr="00BC3BF7" w:rsidRDefault="00DD5D96" w:rsidP="004E5A2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maintenance document for critical task type 2? (A</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B4633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633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00B46335" w:rsidRPr="00BC3BF7">
        <w:rPr>
          <w:rFonts w:ascii="Times New Roman" w:hAnsi="Times New Roman" w:cs="Times New Roman"/>
          <w:sz w:val="26"/>
          <w:szCs w:val="26"/>
        </w:rPr>
        <w:t xml:space="preserve"> PP</w:t>
      </w:r>
      <w:r w:rsidR="001830E9"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3CAE8F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p>
    <w:p w14:paraId="7A58412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Authorized staff who perform the task shall complete this task in the same way as normal task;</w:t>
      </w:r>
    </w:p>
    <w:p w14:paraId="26C7F41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Other authorized staff who independently inspects the task shall cross (X) on ‘MECH’ column, sign and enter his authorization number on ‘INSP’ column of the respective independent inspection items.</w:t>
      </w:r>
    </w:p>
    <w:p w14:paraId="5FED0E6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w:t>
      </w:r>
    </w:p>
    <w:p w14:paraId="244F11D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critical task is completed, signed and entered authorization number by authorized staff in the same way as normal task. And the authorized staff opens a NRC to re-inspect the task and sign off for the NRC.</w:t>
      </w:r>
    </w:p>
    <w:p w14:paraId="086B247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critical task and add a new entry in technical log, completes and signs off for the reinspection work.</w:t>
      </w:r>
    </w:p>
    <w:p w14:paraId="1162C32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14E53B16"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391869E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78A36B27" w14:textId="49139793" w:rsidR="00DD5D96" w:rsidRPr="00BC3BF7" w:rsidRDefault="00DD5D96" w:rsidP="004E5A2F">
      <w:pPr>
        <w:pStyle w:val="oancuaDanhsach"/>
        <w:numPr>
          <w:ilvl w:val="0"/>
          <w:numId w:val="5"/>
        </w:numPr>
        <w:spacing w:after="0" w:line="240" w:lineRule="auto"/>
        <w:ind w:left="0" w:firstLine="0"/>
        <w:rPr>
          <w:rFonts w:ascii="Times New Roman" w:hAnsi="Times New Roman" w:cs="Times New Roman"/>
          <w:bCs/>
          <w:sz w:val="26"/>
          <w:szCs w:val="26"/>
        </w:rPr>
      </w:pPr>
      <w:r w:rsidRPr="00BC3BF7">
        <w:rPr>
          <w:rFonts w:ascii="Times New Roman" w:hAnsi="Times New Roman" w:cs="Times New Roman"/>
          <w:bCs/>
          <w:sz w:val="26"/>
          <w:szCs w:val="26"/>
        </w:rPr>
        <w:t>How to complete the maintenance document for RII task?</w:t>
      </w:r>
      <w:r w:rsidRPr="00BC3BF7">
        <w:rPr>
          <w:rFonts w:ascii="Times New Roman" w:hAnsi="Times New Roman" w:cs="Times New Roman"/>
          <w:sz w:val="26"/>
          <w:szCs w:val="26"/>
        </w:rPr>
        <w:t xml:space="preserve"> (B</w:t>
      </w:r>
      <w:r w:rsidR="00834A97"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34A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34A9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34A97"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001830E9"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3052A5C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14:paraId="6DAE079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14:paraId="4865752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RII inspectors who independently inspect the maintenance work step(s)/ subtask(s)/ task as required shall opens a NRC to re-inspect the task and sign off for the NRC.</w:t>
      </w:r>
    </w:p>
    <w:p w14:paraId="774C68F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49634849"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14:paraId="00D8E4E0" w14:textId="77777777" w:rsidR="00DD5D96" w:rsidRPr="00BC3BF7" w:rsidRDefault="00DD5D96" w:rsidP="007157BC">
      <w:pPr>
        <w:autoSpaceDE w:val="0"/>
        <w:autoSpaceDN w:val="0"/>
        <w:adjustRightInd w:val="0"/>
        <w:spacing w:after="0" w:line="240" w:lineRule="auto"/>
        <w:rPr>
          <w:rFonts w:ascii="Times New Roman" w:hAnsi="Times New Roman" w:cs="Times New Roman"/>
          <w:bCs/>
          <w:sz w:val="26"/>
          <w:szCs w:val="26"/>
        </w:rPr>
      </w:pPr>
    </w:p>
    <w:p w14:paraId="1BD11C60" w14:textId="26434E55"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 Is VAECO </w:t>
      </w:r>
      <w:r w:rsidRPr="001C0510">
        <w:rPr>
          <w:rFonts w:ascii="Times New Roman" w:hAnsi="Times New Roman" w:cs="Times New Roman"/>
          <w:bCs/>
          <w:sz w:val="26"/>
          <w:szCs w:val="26"/>
        </w:rPr>
        <w:t>allowed</w:t>
      </w:r>
      <w:r w:rsidRPr="00BC3BF7">
        <w:rPr>
          <w:rFonts w:ascii="Times New Roman" w:hAnsi="Times New Roman" w:cs="Times New Roman"/>
          <w:sz w:val="26"/>
          <w:szCs w:val="26"/>
        </w:rPr>
        <w:t xml:space="preserve"> to perform robbery and swapping on customer’s aircraft? (B</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44B06"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44B0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03A4EC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14:paraId="17ED7E6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14:paraId="0D16FD8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when customer requests and follows customer’s procedure and when all information related to robbed/swapped component’s airworthiness status is provided and confirmed by customer except customer who has contract with VAECO to monitor airworthiness status.</w:t>
      </w:r>
    </w:p>
    <w:p w14:paraId="4607E74C" w14:textId="77777777" w:rsidR="00DD5D96" w:rsidRPr="00BC3BF7" w:rsidRDefault="00DD5D96" w:rsidP="007157BC">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14:paraId="3841399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394BD7D6" w14:textId="2A4C015E"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In aircraft </w:t>
      </w:r>
      <w:r w:rsidRPr="001C0510">
        <w:rPr>
          <w:rFonts w:ascii="Times New Roman" w:hAnsi="Times New Roman" w:cs="Times New Roman"/>
          <w:bCs/>
          <w:sz w:val="26"/>
          <w:szCs w:val="26"/>
        </w:rPr>
        <w:t>towing</w:t>
      </w:r>
      <w:r w:rsidRPr="00BC3BF7">
        <w:rPr>
          <w:rFonts w:ascii="Times New Roman" w:hAnsi="Times New Roman" w:cs="Times New Roman"/>
          <w:sz w:val="26"/>
          <w:szCs w:val="26"/>
        </w:rPr>
        <w:t xml:space="preserve"> procedure, who is the towing leader? (A</w:t>
      </w:r>
      <w:r w:rsidR="00577C3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77C3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77C3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77C3B" w:rsidRPr="00BC3BF7">
        <w:rPr>
          <w:rFonts w:ascii="Times New Roman" w:hAnsi="Times New Roman" w:cs="Times New Roman"/>
          <w:sz w:val="26"/>
          <w:szCs w:val="26"/>
        </w:rPr>
        <w:t>; INV;</w:t>
      </w:r>
      <w:r w:rsidRPr="00BC3BF7">
        <w:rPr>
          <w:rFonts w:ascii="Times New Roman" w:hAnsi="Times New Roman" w:cs="Times New Roman"/>
          <w:sz w:val="26"/>
          <w:szCs w:val="26"/>
        </w:rPr>
        <w:t xml:space="preserve"> ACR)</w:t>
      </w:r>
    </w:p>
    <w:p w14:paraId="2DA3EF2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tractor driver.</w:t>
      </w:r>
    </w:p>
    <w:p w14:paraId="05199C4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Cockpit man.</w:t>
      </w:r>
    </w:p>
    <w:p w14:paraId="428D411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14:paraId="4006B50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14:paraId="5C5C4ED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5C49AB3B" w14:textId="00B207B2"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limitation in which document must be followed when towing to parking position at NBA/ SGN? (A</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9E440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E440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ACR)</w:t>
      </w:r>
    </w:p>
    <w:p w14:paraId="113ACC7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14:paraId="17C245B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14:paraId="12F8A96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14:paraId="688802A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4.19.6.3</w:t>
      </w:r>
    </w:p>
    <w:p w14:paraId="44D99A07" w14:textId="77777777" w:rsidR="00DD5D96" w:rsidRPr="00BC3BF7" w:rsidRDefault="00DD5D96" w:rsidP="007157BC">
      <w:pPr>
        <w:spacing w:after="0" w:line="240" w:lineRule="auto"/>
        <w:rPr>
          <w:rFonts w:ascii="Times New Roman" w:hAnsi="Times New Roman" w:cs="Times New Roman"/>
          <w:sz w:val="26"/>
          <w:szCs w:val="26"/>
        </w:rPr>
      </w:pPr>
    </w:p>
    <w:p w14:paraId="6AF6D994" w14:textId="0447D91E"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w:t>
      </w:r>
      <w:r w:rsidRPr="001C0510">
        <w:rPr>
          <w:rFonts w:ascii="Times New Roman" w:hAnsi="Times New Roman" w:cs="Times New Roman"/>
          <w:bCs/>
          <w:sz w:val="26"/>
          <w:szCs w:val="26"/>
        </w:rPr>
        <w:t>responsible</w:t>
      </w:r>
      <w:r w:rsidRPr="00BC3BF7">
        <w:rPr>
          <w:rFonts w:ascii="Times New Roman" w:hAnsi="Times New Roman" w:cs="Times New Roman"/>
          <w:sz w:val="26"/>
          <w:szCs w:val="26"/>
        </w:rPr>
        <w:t xml:space="preserve"> to identify the critical task on maintenance tasks? (A</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E7718"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E771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516C8B" w:rsidRPr="00BC3BF7">
        <w:rPr>
          <w:rFonts w:ascii="Times New Roman" w:hAnsi="Times New Roman" w:cs="Times New Roman"/>
          <w:sz w:val="26"/>
          <w:szCs w:val="26"/>
        </w:rPr>
        <w:t>; PP; MP; EE</w:t>
      </w:r>
      <w:r w:rsidR="00F26C88" w:rsidRPr="00BC3BF7">
        <w:rPr>
          <w:rFonts w:ascii="Times New Roman" w:hAnsi="Times New Roman" w:cs="Times New Roman"/>
          <w:sz w:val="26"/>
          <w:szCs w:val="26"/>
        </w:rPr>
        <w:t>; CMP</w:t>
      </w:r>
      <w:r w:rsidRPr="00BC3BF7">
        <w:rPr>
          <w:rFonts w:ascii="Times New Roman" w:hAnsi="Times New Roman" w:cs="Times New Roman"/>
          <w:sz w:val="26"/>
          <w:szCs w:val="26"/>
        </w:rPr>
        <w:t>)</w:t>
      </w:r>
    </w:p>
    <w:p w14:paraId="1B05F73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4EE96A3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14:paraId="6B9CC87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The in-charge person, who issue maintenance document (WO, EO, SRO, NRC, NRCC..)</w:t>
      </w:r>
    </w:p>
    <w:p w14:paraId="78C4AE6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14:paraId="2C630EB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F385AF8" w14:textId="4CDA9A3E"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Which is the </w:t>
      </w:r>
      <w:r w:rsidRPr="001C0510">
        <w:rPr>
          <w:rFonts w:ascii="Times New Roman" w:hAnsi="Times New Roman" w:cs="Times New Roman"/>
          <w:bCs/>
          <w:sz w:val="26"/>
          <w:szCs w:val="26"/>
        </w:rPr>
        <w:t>primary</w:t>
      </w:r>
      <w:r w:rsidRPr="00BC3BF7">
        <w:rPr>
          <w:rFonts w:ascii="Times New Roman" w:hAnsi="Times New Roman" w:cs="Times New Roman"/>
          <w:sz w:val="26"/>
          <w:szCs w:val="26"/>
        </w:rPr>
        <w:t xml:space="preserve"> error-capturing method to be used? (A</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02ED6"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A02ED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6006C9C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Re-inspection.</w:t>
      </w:r>
    </w:p>
    <w:p w14:paraId="7F78213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Independent inspection.</w:t>
      </w:r>
    </w:p>
    <w:p w14:paraId="3E9F758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066D872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14:paraId="32E6B05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5707FD41" w14:textId="602E38C9"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An error </w:t>
      </w:r>
      <w:r w:rsidRPr="001C0510">
        <w:rPr>
          <w:rFonts w:ascii="Times New Roman" w:hAnsi="Times New Roman" w:cs="Times New Roman"/>
          <w:bCs/>
          <w:sz w:val="26"/>
          <w:szCs w:val="26"/>
        </w:rPr>
        <w:t>capturing</w:t>
      </w:r>
      <w:r w:rsidRPr="00BC3BF7">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 – This is the definition of which item below? (A</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16C8B"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16C8B"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CF59DB"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688B85E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Independent inspection</w:t>
      </w:r>
    </w:p>
    <w:p w14:paraId="4B9D8A5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14:paraId="75D23DF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Re-inspection.</w:t>
      </w:r>
    </w:p>
    <w:p w14:paraId="1DA03CA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14:paraId="2744436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00DB0471" w14:textId="40E13938"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Aircraft </w:t>
      </w:r>
      <w:r w:rsidRPr="001C0510">
        <w:rPr>
          <w:rFonts w:ascii="Times New Roman" w:hAnsi="Times New Roman" w:cs="Times New Roman"/>
          <w:bCs/>
          <w:sz w:val="26"/>
          <w:szCs w:val="26"/>
        </w:rPr>
        <w:t>dock</w:t>
      </w:r>
      <w:r w:rsidRPr="00BC3BF7">
        <w:rPr>
          <w:rFonts w:ascii="Times New Roman" w:hAnsi="Times New Roman" w:cs="Times New Roman"/>
          <w:sz w:val="26"/>
          <w:szCs w:val="26"/>
        </w:rPr>
        <w:t>, platform, scissors lifter, high-lift platform and ladder are: (A</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38B2"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F38B2"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6D4608B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equipment.</w:t>
      </w:r>
    </w:p>
    <w:p w14:paraId="32CA228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High level access equipment.</w:t>
      </w:r>
    </w:p>
    <w:p w14:paraId="0F9AD78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Access equipment.</w:t>
      </w:r>
    </w:p>
    <w:p w14:paraId="424B2B0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14:paraId="58BDEB2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08F41C6E" w14:textId="57A806B8"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High working area is (A</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86B5E"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986B5E"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7F35DD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area that is over 2 meters above the base (floor or protected platform) where a person could be injured if they fell from that place.</w:t>
      </w:r>
    </w:p>
    <w:p w14:paraId="6E63A53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14:paraId="7FC6444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14:paraId="74378B5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14:paraId="11E9D0E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51FF8289" w14:textId="54DC7EDB"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For standard </w:t>
      </w:r>
      <w:r w:rsidRPr="001C0510">
        <w:rPr>
          <w:rFonts w:ascii="Times New Roman" w:hAnsi="Times New Roman" w:cs="Times New Roman"/>
          <w:bCs/>
          <w:sz w:val="26"/>
          <w:szCs w:val="26"/>
        </w:rPr>
        <w:t>practice</w:t>
      </w:r>
      <w:r w:rsidRPr="00BC3BF7">
        <w:rPr>
          <w:rFonts w:ascii="Times New Roman" w:hAnsi="Times New Roman" w:cs="Times New Roman"/>
          <w:sz w:val="26"/>
          <w:szCs w:val="26"/>
        </w:rPr>
        <w:t xml:space="preserve"> tasks such as maintenance task in AMM ATA 11, ATA 20, ATA 70 or SRM ATA 51.. (B</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110A"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8B110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5D387D"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523F9517"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14:paraId="6C476C98"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14:paraId="0B1DE9E0" w14:textId="77777777" w:rsidR="00DD5D96" w:rsidRPr="00BC3BF7" w:rsidRDefault="00DD5D96" w:rsidP="007157BC">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14:paraId="15A1E42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14:paraId="5A59AB59" w14:textId="77777777" w:rsidR="00ED4568" w:rsidRPr="00BC3BF7" w:rsidRDefault="00ED4568" w:rsidP="007157BC">
      <w:pPr>
        <w:autoSpaceDE w:val="0"/>
        <w:autoSpaceDN w:val="0"/>
        <w:adjustRightInd w:val="0"/>
        <w:spacing w:after="0" w:line="240" w:lineRule="auto"/>
        <w:rPr>
          <w:rFonts w:ascii="Times New Roman" w:hAnsi="Times New Roman" w:cs="Times New Roman"/>
          <w:sz w:val="26"/>
          <w:szCs w:val="26"/>
        </w:rPr>
      </w:pPr>
    </w:p>
    <w:p w14:paraId="3D0F4D86" w14:textId="2CC198AB"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How to enter the manhour in the case that maintenance task(s) is(are) performed by some groups of maintenance staffs from same maintenance center or different maintenance centers? (A</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A198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1A198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AC5B7A" w:rsidRPr="00BC3BF7">
        <w:rPr>
          <w:rFonts w:ascii="Times New Roman" w:hAnsi="Times New Roman" w:cs="Times New Roman"/>
          <w:sz w:val="26"/>
          <w:szCs w:val="26"/>
        </w:rPr>
        <w:t>; PP</w:t>
      </w:r>
      <w:r w:rsidR="00856CBB"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0F1DDF8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14:paraId="081418D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14:paraId="0609430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14:paraId="2C5C238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14:paraId="65CAD0C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30B90025" w14:textId="27B31808"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How to enter the manhour in the case that maintenance task (s) is/ are performed by a group of maintenance staffs? (A</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56CBB"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856CBB"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176962" w:rsidRPr="00BC3BF7">
        <w:rPr>
          <w:rFonts w:ascii="Times New Roman" w:hAnsi="Times New Roman" w:cs="Times New Roman"/>
          <w:sz w:val="26"/>
          <w:szCs w:val="26"/>
        </w:rPr>
        <w:t>; PP</w:t>
      </w:r>
      <w:r w:rsidR="00D26BFE" w:rsidRPr="00BC3BF7">
        <w:rPr>
          <w:rFonts w:ascii="Times New Roman" w:hAnsi="Times New Roman" w:cs="Times New Roman"/>
          <w:sz w:val="26"/>
          <w:szCs w:val="26"/>
        </w:rPr>
        <w:t>; MP</w:t>
      </w:r>
      <w:r w:rsidRPr="00BC3BF7">
        <w:rPr>
          <w:rFonts w:ascii="Times New Roman" w:hAnsi="Times New Roman" w:cs="Times New Roman"/>
          <w:sz w:val="26"/>
          <w:szCs w:val="26"/>
        </w:rPr>
        <w:t>)</w:t>
      </w:r>
    </w:p>
    <w:p w14:paraId="444763B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14:paraId="01C8EF8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can enter manhours for whole group.</w:t>
      </w:r>
    </w:p>
    <w:p w14:paraId="149A8AB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14:paraId="07C7E1C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14:paraId="1A2C62B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33D493EC" w14:textId="446BB722"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During maintenance process, if anything that could effects on aircraft airworthiness, maintenance quality is identified (such as: aircraft must be towed out of hangar and parking for a long time due to lack of spares), what must do? (C, B, QC</w:t>
      </w:r>
      <w:r w:rsidR="000C06D4" w:rsidRPr="00BC3BF7">
        <w:rPr>
          <w:rFonts w:ascii="Times New Roman" w:hAnsi="Times New Roman" w:cs="Times New Roman"/>
          <w:sz w:val="26"/>
          <w:szCs w:val="26"/>
        </w:rPr>
        <w:t xml:space="preserve"> Inspector</w:t>
      </w:r>
      <w:r w:rsidRPr="00BC3BF7">
        <w:rPr>
          <w:rFonts w:ascii="Times New Roman" w:hAnsi="Times New Roman" w:cs="Times New Roman"/>
          <w:sz w:val="26"/>
          <w:szCs w:val="26"/>
        </w:rPr>
        <w:t xml:space="preserve">, AUD, </w:t>
      </w:r>
      <w:r w:rsidR="000C06D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000C06D4" w:rsidRPr="00BC3BF7">
        <w:rPr>
          <w:rFonts w:ascii="Times New Roman" w:hAnsi="Times New Roman" w:cs="Times New Roman"/>
          <w:sz w:val="26"/>
          <w:szCs w:val="26"/>
        </w:rPr>
        <w:t xml:space="preserve"> PP; MP</w:t>
      </w:r>
      <w:r w:rsidR="008A2E15" w:rsidRPr="00BC3BF7">
        <w:rPr>
          <w:rFonts w:ascii="Times New Roman" w:hAnsi="Times New Roman" w:cs="Times New Roman"/>
          <w:sz w:val="26"/>
          <w:szCs w:val="26"/>
        </w:rPr>
        <w:t>; CMP</w:t>
      </w:r>
      <w:r w:rsidRPr="00BC3BF7">
        <w:rPr>
          <w:rFonts w:ascii="Times New Roman" w:hAnsi="Times New Roman" w:cs="Times New Roman"/>
          <w:sz w:val="26"/>
          <w:szCs w:val="26"/>
        </w:rPr>
        <w:t>)</w:t>
      </w:r>
    </w:p>
    <w:p w14:paraId="7D3BA577" w14:textId="16689151"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Maintenance center shall report the affection to MCC, if customer has contract with VAECO for monitoring airworthiness status (VNA, VASCO, K6) and </w:t>
      </w:r>
      <w:r w:rsidR="005937A3">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14:paraId="7447B32C" w14:textId="7AA890FD"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Maintenance center shall report the affection to BPD,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sidR="005937A3">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sidR="005937A3">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14:paraId="7DB1A36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2A01CC2A" w14:textId="77777777" w:rsidR="00383610" w:rsidRPr="00BC3BF7" w:rsidRDefault="00383610" w:rsidP="007157BC">
      <w:pPr>
        <w:autoSpaceDE w:val="0"/>
        <w:autoSpaceDN w:val="0"/>
        <w:adjustRightInd w:val="0"/>
        <w:spacing w:after="0" w:line="240" w:lineRule="auto"/>
        <w:rPr>
          <w:rFonts w:ascii="Times New Roman" w:hAnsi="Times New Roman" w:cs="Times New Roman"/>
          <w:sz w:val="26"/>
          <w:szCs w:val="26"/>
        </w:rPr>
      </w:pPr>
    </w:p>
    <w:p w14:paraId="220220A8" w14:textId="1305E30F"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case of maintenance staffs need the support in maintenance activities but the issue related to AD, SB, MOD, Structure and is out of maintenance center capability, TD creates a TAR </w:t>
      </w:r>
      <w:r w:rsidR="00F50357">
        <w:rPr>
          <w:rFonts w:ascii="Times New Roman" w:hAnsi="Times New Roman" w:cs="Times New Roman"/>
          <w:sz w:val="26"/>
          <w:szCs w:val="26"/>
        </w:rPr>
        <w:t>with related document to:</w:t>
      </w:r>
      <w:r w:rsidRPr="00BC3BF7">
        <w:rPr>
          <w:rFonts w:ascii="Times New Roman" w:hAnsi="Times New Roman" w:cs="Times New Roman"/>
          <w:sz w:val="26"/>
          <w:szCs w:val="26"/>
        </w:rPr>
        <w:t xml:space="preserve"> (A</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8361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83610"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61AB0" w:rsidRPr="00BC3BF7">
        <w:rPr>
          <w:rFonts w:ascii="Times New Roman" w:hAnsi="Times New Roman" w:cs="Times New Roman"/>
          <w:sz w:val="26"/>
          <w:szCs w:val="26"/>
        </w:rPr>
        <w:t>; EE; MP</w:t>
      </w:r>
      <w:r w:rsidR="00A46F96"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6AB85C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3D3703D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14:paraId="029B614B" w14:textId="443FCD58"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sidR="00614EDD">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14:paraId="1DF03C5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9.6.5.2.3</w:t>
      </w:r>
    </w:p>
    <w:p w14:paraId="24476AA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2D3C7CF" w14:textId="4DB67891"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In rob/swap procedure on VNA aircraft, how to control the installation of component back to the donor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(B</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0CD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F0CD5" w:rsidRPr="00BC3BF7">
        <w:rPr>
          <w:rFonts w:ascii="Times New Roman" w:hAnsi="Times New Roman" w:cs="Times New Roman"/>
          <w:sz w:val="26"/>
          <w:szCs w:val="26"/>
        </w:rPr>
        <w:t>; PP; MP; CMP</w:t>
      </w:r>
      <w:r w:rsidRPr="00BC3BF7">
        <w:rPr>
          <w:rFonts w:ascii="Times New Roman" w:hAnsi="Times New Roman" w:cs="Times New Roman"/>
          <w:sz w:val="26"/>
          <w:szCs w:val="26"/>
        </w:rPr>
        <w:t>)</w:t>
      </w:r>
    </w:p>
    <w:p w14:paraId="71A5380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14:paraId="6A641B1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14:paraId="1D714A5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14:paraId="1E3E539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11.14.5.2.2.a/b</w:t>
      </w:r>
    </w:p>
    <w:p w14:paraId="581962C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60EE67F8" w14:textId="4CE2F938"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Whom the QC inspector must report to in the case of any concern about safety issue in base maintenance process? (B</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0CD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002F0CD5" w:rsidRPr="00BC3BF7">
        <w:rPr>
          <w:rFonts w:ascii="Times New Roman" w:hAnsi="Times New Roman" w:cs="Times New Roman"/>
          <w:sz w:val="26"/>
          <w:szCs w:val="26"/>
        </w:rPr>
        <w:t xml:space="preserve"> PP</w:t>
      </w:r>
      <w:r w:rsidRPr="00BC3BF7">
        <w:rPr>
          <w:rFonts w:ascii="Times New Roman" w:hAnsi="Times New Roman" w:cs="Times New Roman"/>
          <w:sz w:val="26"/>
          <w:szCs w:val="26"/>
        </w:rPr>
        <w:t>)</w:t>
      </w:r>
    </w:p>
    <w:p w14:paraId="3517777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Foreman</w:t>
      </w:r>
    </w:p>
    <w:p w14:paraId="604F49C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Technical Division Manager.</w:t>
      </w:r>
    </w:p>
    <w:p w14:paraId="5CCD410F"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14:paraId="4945D562"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14:paraId="1717F0E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p>
    <w:p w14:paraId="0C80F79B" w14:textId="4E4F37A9"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for the tagout devices (Warning tags/ Electric tags) are used?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2F0CD5"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2F0CD5"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F0CD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F0CD5"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2F0CD5"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002F0CD5"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4AA79F31"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To warn about the energy-isolating device and the machine or equipment should not be operated and controlled according to relevant information on the used warning tags/ electric tags. </w:t>
      </w:r>
    </w:p>
    <w:p w14:paraId="1B93093F"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14:paraId="72D685AF"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14:paraId="2AD37593" w14:textId="77777777" w:rsidR="00DD5D96" w:rsidRPr="00BC3BF7" w:rsidRDefault="00DD5D96" w:rsidP="007157BC">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14:paraId="0162C01C" w14:textId="77777777" w:rsidR="006B3DE0" w:rsidRPr="00BC3BF7" w:rsidRDefault="006B3DE0" w:rsidP="007157BC">
      <w:pPr>
        <w:autoSpaceDE w:val="0"/>
        <w:autoSpaceDN w:val="0"/>
        <w:adjustRightInd w:val="0"/>
        <w:spacing w:after="0" w:line="240" w:lineRule="auto"/>
        <w:rPr>
          <w:rFonts w:ascii="Times New Roman" w:hAnsi="Times New Roman" w:cs="Times New Roman"/>
          <w:sz w:val="26"/>
          <w:szCs w:val="26"/>
        </w:rPr>
      </w:pPr>
    </w:p>
    <w:p w14:paraId="447096BD" w14:textId="267D344B"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what situation the warning tag (</w:t>
      </w:r>
      <w:r w:rsidRPr="00BC3BF7">
        <w:rPr>
          <w:rFonts w:ascii="Times New Roman" w:hAnsi="Times New Roman" w:cs="Times New Roman"/>
          <w:sz w:val="26"/>
          <w:szCs w:val="26"/>
          <w:lang w:val="vi-VN"/>
        </w:rPr>
        <w:t xml:space="preserve">VAECO Form 0006) is used?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6B3DE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6B3DE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6B3DE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B3DE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B3DE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6B3DE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2E539CB7"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14:paraId="58AFE56E" w14:textId="77777777" w:rsidR="00DD5D96" w:rsidRPr="00BC3BF7" w:rsidRDefault="00DD5D96" w:rsidP="00FB67D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14:paraId="6F019BB4"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14:paraId="2BBF3410"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14:paraId="613D2466" w14:textId="77777777" w:rsidR="00DD5D96" w:rsidRPr="00BC3BF7" w:rsidRDefault="00DD5D96" w:rsidP="00FB67D5">
      <w:pPr>
        <w:pStyle w:val="Default"/>
        <w:rPr>
          <w:rFonts w:ascii="Times New Roman" w:hAnsi="Times New Roman" w:cs="Times New Roman"/>
          <w:color w:val="auto"/>
          <w:sz w:val="26"/>
          <w:szCs w:val="26"/>
        </w:rPr>
      </w:pPr>
    </w:p>
    <w:p w14:paraId="01AA4E0D" w14:textId="78991BEC"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Can a warning </w:t>
      </w:r>
      <w:r w:rsidRPr="001C0510">
        <w:rPr>
          <w:rFonts w:ascii="Times New Roman" w:hAnsi="Times New Roman" w:cs="Times New Roman"/>
          <w:sz w:val="26"/>
          <w:szCs w:val="26"/>
        </w:rPr>
        <w:t>tag</w:t>
      </w:r>
      <w:r w:rsidRPr="00BC3BF7">
        <w:rPr>
          <w:rFonts w:ascii="Times New Roman" w:hAnsi="Times New Roman" w:cs="Times New Roman"/>
          <w:sz w:val="26"/>
          <w:szCs w:val="26"/>
          <w:lang w:val="vi-VN"/>
        </w:rPr>
        <w:t xml:space="preserve"> be attached on more than 01 </w:t>
      </w:r>
      <w:r w:rsidRPr="00BC3BF7">
        <w:rPr>
          <w:rFonts w:ascii="Times New Roman" w:hAnsi="Times New Roman" w:cs="Times New Roman"/>
          <w:sz w:val="26"/>
          <w:szCs w:val="26"/>
        </w:rPr>
        <w:t>Circuit Breaker (C/B)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96BA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7D80F8E6"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14:paraId="57D987E4"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14:paraId="4F3F1044"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14:paraId="415FE3C2" w14:textId="77777777" w:rsidR="00DD5D96" w:rsidRPr="00BC3BF7" w:rsidRDefault="00DD5D96" w:rsidP="00FB67D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14:paraId="16B1684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2EF9A390" w14:textId="05C75B2F"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How to control the work if </w:t>
      </w:r>
      <w:r w:rsidRPr="00BC3BF7">
        <w:rPr>
          <w:rFonts w:ascii="Times New Roman" w:hAnsi="Times New Roman" w:cs="Times New Roman"/>
          <w:sz w:val="26"/>
          <w:szCs w:val="26"/>
        </w:rPr>
        <w:t>warning tag is used by more than one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96BA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96BA4"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96BA4"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3A04A142"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14:paraId="5EAB219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14:paraId="6633812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14:paraId="60EFA2D1"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6446155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6FADE6F9" w14:textId="7A2F234D" w:rsidR="00DD5D96" w:rsidRPr="00BC3BF7" w:rsidRDefault="00DD5D96" w:rsidP="001C0510">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What must the authorized staff do, i</w:t>
      </w:r>
      <w:r w:rsidRPr="00BC3BF7">
        <w:rPr>
          <w:rFonts w:ascii="Times New Roman" w:hAnsi="Times New Roman" w:cs="Times New Roman"/>
          <w:sz w:val="26"/>
          <w:szCs w:val="26"/>
        </w:rPr>
        <w:t>n case C/B or Switch is opening or Control lever setting to particular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position and attached with a warning tag, </w:t>
      </w:r>
      <w:r w:rsidRPr="00BC3BF7">
        <w:rPr>
          <w:rFonts w:ascii="Times New Roman" w:hAnsi="Times New Roman" w:cs="Times New Roman"/>
          <w:sz w:val="26"/>
          <w:szCs w:val="26"/>
          <w:lang w:val="vi-VN"/>
        </w:rPr>
        <w:t xml:space="preserve">and </w:t>
      </w:r>
      <w:r w:rsidRPr="00BC3BF7">
        <w:rPr>
          <w:rFonts w:ascii="Times New Roman" w:hAnsi="Times New Roman" w:cs="Times New Roman"/>
          <w:sz w:val="26"/>
          <w:szCs w:val="26"/>
        </w:rPr>
        <w:t>authorized staff wants to</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w:t>
      </w:r>
      <w:r w:rsidRPr="00BC3BF7">
        <w:rPr>
          <w:rFonts w:ascii="Times New Roman" w:hAnsi="Times New Roman" w:cs="Times New Roman"/>
          <w:sz w:val="26"/>
          <w:szCs w:val="26"/>
        </w:rPr>
        <w:t xml:space="preserve"> (</w:t>
      </w:r>
      <w:r w:rsidRPr="00BC3BF7">
        <w:rPr>
          <w:rFonts w:ascii="Times New Roman" w:hAnsi="Times New Roman" w:cs="Times New Roman"/>
          <w:sz w:val="26"/>
          <w:szCs w:val="26"/>
          <w:lang w:val="vi-VN"/>
        </w:rPr>
        <w:t>A</w:t>
      </w:r>
      <w:r w:rsidR="00E9511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E9511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E951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9511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95110"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9511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00D63428"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7D82D10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14:paraId="1E99A2A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14:paraId="0702BC6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14:paraId="0F02E1C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7C9BB29A"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7C1FCA0F" w14:textId="6D0EB2A7"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D63428"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D63428"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D634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D634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63428" w:rsidRPr="00BC3BF7">
        <w:rPr>
          <w:rFonts w:ascii="Times New Roman" w:hAnsi="Times New Roman" w:cs="Times New Roman"/>
          <w:sz w:val="26"/>
          <w:szCs w:val="26"/>
        </w:rPr>
        <w:t xml:space="preserve">INV; PP;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D63428"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6A97951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14:paraId="543E6B2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14:paraId="79A1263B"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14:paraId="3644A3B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02487354"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307D0F92" w14:textId="60865E6B"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What need to do in the case that </w:t>
      </w:r>
      <w:r w:rsidRPr="00BC3BF7">
        <w:rPr>
          <w:rFonts w:ascii="Times New Roman" w:hAnsi="Times New Roman" w:cs="Times New Roman"/>
          <w:sz w:val="26"/>
          <w:szCs w:val="26"/>
        </w:rPr>
        <w:t>warning tag is lost and can’t be found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A</w:t>
      </w:r>
      <w:r w:rsidR="00984E2D"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984E2D"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984E2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984E2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84E2D" w:rsidRPr="00BC3BF7">
        <w:rPr>
          <w:rFonts w:ascii="Times New Roman" w:hAnsi="Times New Roman" w:cs="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984E2D"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IFE</w:t>
      </w:r>
      <w:r w:rsidRPr="00BC3BF7">
        <w:rPr>
          <w:rFonts w:ascii="Times New Roman" w:hAnsi="Times New Roman" w:cs="Times New Roman"/>
          <w:sz w:val="26"/>
          <w:szCs w:val="26"/>
        </w:rPr>
        <w:t>)</w:t>
      </w:r>
    </w:p>
    <w:p w14:paraId="48CB1468" w14:textId="77777777" w:rsidR="00DD5D96" w:rsidRPr="00BC3BF7" w:rsidRDefault="00DD5D96" w:rsidP="00FB67D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14:paraId="31DAA56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14:paraId="2C078502"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maintenance task are perform as normal. </w:t>
      </w:r>
    </w:p>
    <w:p w14:paraId="3786607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14:paraId="39306F2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14:paraId="12261466"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p>
    <w:p w14:paraId="59E95AFB" w14:textId="5F8203FB"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In case EO is needed to perform OPM that arising from borescope inspection result, how was the OPM closed? </w:t>
      </w:r>
      <w:r w:rsidRPr="00BC3BF7">
        <w:rPr>
          <w:rFonts w:ascii="Times New Roman" w:hAnsi="Times New Roman" w:cs="Times New Roman"/>
          <w:sz w:val="26"/>
          <w:szCs w:val="26"/>
        </w:rPr>
        <w:t>(BSI</w:t>
      </w:r>
      <w:r w:rsidR="00D82819"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B</w:t>
      </w:r>
      <w:r w:rsidR="00D82819"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D8281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D8281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82819"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ACR)</w:t>
      </w:r>
    </w:p>
    <w:p w14:paraId="6854256D"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14:paraId="7F2CA30E"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MCC sends request with reference number of OPM to EGD to issue the EO and the OPM shall be closed after the EO is issued. </w:t>
      </w:r>
    </w:p>
    <w:p w14:paraId="6E7855D5"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14:paraId="1981AF10"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4.22.5.4</w:t>
      </w:r>
    </w:p>
    <w:p w14:paraId="517D2029" w14:textId="77777777" w:rsidR="009D2EAA" w:rsidRPr="00BC3BF7" w:rsidRDefault="009D2EAA" w:rsidP="007157BC">
      <w:pPr>
        <w:spacing w:after="0" w:line="240" w:lineRule="auto"/>
        <w:rPr>
          <w:rFonts w:ascii="Times New Roman" w:hAnsi="Times New Roman" w:cs="Times New Roman"/>
          <w:sz w:val="26"/>
          <w:szCs w:val="26"/>
        </w:rPr>
      </w:pPr>
    </w:p>
    <w:p w14:paraId="4847A52D" w14:textId="28D01108"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EF274D">
        <w:rPr>
          <w:rFonts w:ascii="Times New Roman" w:hAnsi="Times New Roman" w:cs="Times New Roman"/>
          <w:sz w:val="26"/>
          <w:szCs w:val="26"/>
          <w:lang w:val="vi-VN"/>
        </w:rPr>
        <w:t>the</w:t>
      </w:r>
      <w:r w:rsidRPr="00BC3BF7">
        <w:rPr>
          <w:rFonts w:ascii="Times New Roman" w:hAnsi="Times New Roman" w:cs="Times New Roman"/>
          <w:sz w:val="26"/>
          <w:szCs w:val="26"/>
        </w:rPr>
        <w:t xml:space="preserve"> performance of maintenance tasks, CRS staff should (AUD; </w:t>
      </w:r>
      <w:r w:rsidR="002F33A7"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BSI</w:t>
      </w:r>
      <w:r w:rsidR="00367542">
        <w:rPr>
          <w:rFonts w:ascii="Times New Roman" w:hAnsi="Times New Roman" w:cs="Times New Roman"/>
          <w:sz w:val="26"/>
          <w:szCs w:val="26"/>
        </w:rPr>
        <w:t>;</w:t>
      </w:r>
      <w:r w:rsidRPr="00BC3BF7">
        <w:rPr>
          <w:rFonts w:ascii="Times New Roman" w:hAnsi="Times New Roman" w:cs="Times New Roman"/>
          <w:sz w:val="26"/>
          <w:szCs w:val="26"/>
        </w:rPr>
        <w:t xml:space="preserve"> WS) </w:t>
      </w:r>
    </w:p>
    <w:p w14:paraId="7F9898D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check regularly working environment to ensure that NO foreign object exist on aircraft, engine and aircraft components. </w:t>
      </w:r>
    </w:p>
    <w:p w14:paraId="1C2C8D1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14:paraId="742D26C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14:paraId="0335C3C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14:paraId="40A4DD0C" w14:textId="77777777" w:rsidR="00DD5D96" w:rsidRPr="00BC3BF7" w:rsidRDefault="00DD5D96" w:rsidP="007157BC">
      <w:pPr>
        <w:spacing w:after="0" w:line="240" w:lineRule="auto"/>
        <w:rPr>
          <w:rFonts w:ascii="Times New Roman" w:hAnsi="Times New Roman" w:cs="Times New Roman"/>
          <w:sz w:val="26"/>
          <w:szCs w:val="26"/>
        </w:rPr>
      </w:pPr>
    </w:p>
    <w:p w14:paraId="0FC0E5D7" w14:textId="4DF28895"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line </w:t>
      </w:r>
      <w:r w:rsidRPr="00EF274D">
        <w:rPr>
          <w:rFonts w:ascii="Times New Roman" w:hAnsi="Times New Roman" w:cs="Times New Roman"/>
          <w:sz w:val="26"/>
          <w:szCs w:val="26"/>
          <w:lang w:val="vi-VN"/>
        </w:rPr>
        <w:t>maintenance</w:t>
      </w:r>
      <w:r w:rsidRPr="00BC3BF7">
        <w:rPr>
          <w:rFonts w:ascii="Times New Roman" w:hAnsi="Times New Roman" w:cs="Times New Roman"/>
          <w:sz w:val="26"/>
          <w:szCs w:val="26"/>
        </w:rPr>
        <w:t xml:space="preserve">, before A/C arriving, assuring of NO foreign object available in parking area is responsibility of (AUD; </w:t>
      </w:r>
      <w:r w:rsidR="003143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w:t>
      </w:r>
    </w:p>
    <w:p w14:paraId="763E105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Mechanics.</w:t>
      </w:r>
    </w:p>
    <w:p w14:paraId="4606C6E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staff.</w:t>
      </w:r>
    </w:p>
    <w:p w14:paraId="0D0892C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Airport cleaning staffs.</w:t>
      </w:r>
    </w:p>
    <w:p w14:paraId="1CF3015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3.7.9</w:t>
      </w:r>
    </w:p>
    <w:p w14:paraId="3186E017" w14:textId="77777777" w:rsidR="00DD5D96" w:rsidRPr="00BC3BF7" w:rsidRDefault="00DD5D96" w:rsidP="007157BC">
      <w:pPr>
        <w:spacing w:after="0" w:line="240" w:lineRule="auto"/>
        <w:rPr>
          <w:rFonts w:ascii="Times New Roman" w:hAnsi="Times New Roman" w:cs="Times New Roman"/>
          <w:sz w:val="26"/>
          <w:szCs w:val="26"/>
        </w:rPr>
      </w:pPr>
    </w:p>
    <w:p w14:paraId="1E4F8D67" w14:textId="6C6EA34E"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FOD </w:t>
      </w:r>
      <w:r w:rsidRPr="00EF274D">
        <w:rPr>
          <w:rFonts w:ascii="Times New Roman" w:hAnsi="Times New Roman" w:cs="Times New Roman"/>
          <w:sz w:val="26"/>
          <w:szCs w:val="26"/>
          <w:lang w:val="vi-VN"/>
        </w:rPr>
        <w:t>prevention</w:t>
      </w:r>
      <w:r w:rsidRPr="00BC3BF7">
        <w:rPr>
          <w:rFonts w:ascii="Times New Roman" w:hAnsi="Times New Roman" w:cs="Times New Roman"/>
          <w:sz w:val="26"/>
          <w:szCs w:val="26"/>
        </w:rPr>
        <w:t xml:space="preserve"> inspections shall be performed: (AUD; </w:t>
      </w:r>
      <w:r w:rsidR="003143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ACR)  </w:t>
      </w:r>
    </w:p>
    <w:p w14:paraId="6CF060F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every flight.</w:t>
      </w:r>
    </w:p>
    <w:p w14:paraId="5CC5A91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14:paraId="25F3E56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14:paraId="18B3FC9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14:paraId="4BEE8087" w14:textId="77777777" w:rsidR="00DD5D96" w:rsidRPr="00BC3BF7" w:rsidRDefault="00DD5D96" w:rsidP="007157BC">
      <w:pPr>
        <w:spacing w:after="0" w:line="240" w:lineRule="auto"/>
        <w:rPr>
          <w:rFonts w:ascii="Times New Roman" w:hAnsi="Times New Roman" w:cs="Times New Roman"/>
          <w:sz w:val="26"/>
          <w:szCs w:val="26"/>
        </w:rPr>
      </w:pPr>
    </w:p>
    <w:p w14:paraId="17C59A0E" w14:textId="6B7BC5BE"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Required Inspection Item (RII) tasks are performed (AUD; </w:t>
      </w:r>
      <w:r w:rsidR="0031438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B; C; </w:t>
      </w:r>
      <w:r w:rsidR="00314385" w:rsidRPr="00BC3BF7">
        <w:rPr>
          <w:rFonts w:ascii="Times New Roman" w:hAnsi="Times New Roman" w:cs="Times New Roman"/>
          <w:sz w:val="26"/>
          <w:szCs w:val="26"/>
        </w:rPr>
        <w:t xml:space="preserve">PP; </w:t>
      </w:r>
      <w:r w:rsidRPr="00BC3BF7">
        <w:rPr>
          <w:rFonts w:ascii="Times New Roman" w:hAnsi="Times New Roman" w:cs="Times New Roman"/>
          <w:sz w:val="26"/>
          <w:szCs w:val="26"/>
        </w:rPr>
        <w:t>ACR)</w:t>
      </w:r>
    </w:p>
    <w:p w14:paraId="12B3CAD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14:paraId="1679D6C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14:paraId="5B31520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14:paraId="0E23D5A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14:paraId="0FC8CAC7" w14:textId="77777777" w:rsidR="00DD5D96" w:rsidRPr="00BC3BF7" w:rsidRDefault="00DD5D96" w:rsidP="007157BC">
      <w:pPr>
        <w:spacing w:after="0" w:line="240" w:lineRule="auto"/>
        <w:rPr>
          <w:rFonts w:ascii="Times New Roman" w:hAnsi="Times New Roman" w:cs="Times New Roman"/>
          <w:sz w:val="26"/>
          <w:szCs w:val="26"/>
        </w:rPr>
      </w:pPr>
    </w:p>
    <w:p w14:paraId="2517FCFA" w14:textId="17137DA8"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w:t>
      </w:r>
      <w:r w:rsidRPr="00EF274D">
        <w:rPr>
          <w:rFonts w:ascii="Times New Roman" w:hAnsi="Times New Roman" w:cs="Times New Roman"/>
          <w:sz w:val="26"/>
          <w:szCs w:val="26"/>
          <w:lang w:val="vi-VN"/>
        </w:rPr>
        <w:t>remove</w:t>
      </w:r>
      <w:r w:rsidRPr="00BC3BF7">
        <w:rPr>
          <w:rFonts w:ascii="Times New Roman" w:hAnsi="Times New Roman" w:cs="Times New Roman"/>
          <w:sz w:val="26"/>
          <w:szCs w:val="26"/>
        </w:rPr>
        <w:t xml:space="preserve"> component, the tube/ line ends must be covered by (AUD; </w:t>
      </w:r>
      <w:r w:rsidR="006730C7"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SI; </w:t>
      </w:r>
      <w:r w:rsidR="00ED6243">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2450BDA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14:paraId="4888069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Adhesive tape</w:t>
      </w:r>
    </w:p>
    <w:p w14:paraId="257253D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14:paraId="2E06DEF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14:paraId="4AD0C81B" w14:textId="77777777" w:rsidR="006730C7" w:rsidRPr="00BC3BF7" w:rsidRDefault="006730C7" w:rsidP="007157BC">
      <w:pPr>
        <w:spacing w:after="0" w:line="240" w:lineRule="auto"/>
        <w:rPr>
          <w:rFonts w:ascii="Times New Roman" w:hAnsi="Times New Roman" w:cs="Times New Roman"/>
          <w:sz w:val="26"/>
          <w:szCs w:val="26"/>
        </w:rPr>
      </w:pPr>
    </w:p>
    <w:p w14:paraId="46998269" w14:textId="5FF7AD9C"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can give decision to apply A/C brake during towing at line maintenance? (AUD; </w:t>
      </w:r>
      <w:r w:rsidR="006730C7"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 ACR)</w:t>
      </w:r>
    </w:p>
    <w:p w14:paraId="0A2CBE6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14:paraId="7190469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14:paraId="46F1B16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Wing walker/ tail walker.</w:t>
      </w:r>
    </w:p>
    <w:p w14:paraId="41308C0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14:paraId="7E788B75" w14:textId="77777777" w:rsidR="00DD5D96" w:rsidRPr="00BC3BF7" w:rsidRDefault="00DD5D96" w:rsidP="007157BC">
      <w:pPr>
        <w:spacing w:after="0" w:line="240" w:lineRule="auto"/>
        <w:rPr>
          <w:rFonts w:ascii="Times New Roman" w:hAnsi="Times New Roman" w:cs="Times New Roman"/>
          <w:sz w:val="26"/>
          <w:szCs w:val="26"/>
        </w:rPr>
      </w:pPr>
    </w:p>
    <w:p w14:paraId="718AFA11" w14:textId="1A77A65E"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bookmarkStart w:id="7" w:name="_Hlk97728914"/>
      <w:r w:rsidRPr="00BC3BF7">
        <w:rPr>
          <w:rFonts w:ascii="Times New Roman" w:hAnsi="Times New Roman" w:cs="Times New Roman"/>
          <w:sz w:val="26"/>
          <w:szCs w:val="26"/>
        </w:rPr>
        <w:t xml:space="preserve">Which is </w:t>
      </w:r>
      <w:r w:rsidRPr="00EF274D">
        <w:rPr>
          <w:rFonts w:ascii="Times New Roman" w:hAnsi="Times New Roman" w:cs="Times New Roman"/>
          <w:sz w:val="26"/>
          <w:szCs w:val="26"/>
          <w:lang w:val="vi-VN"/>
        </w:rPr>
        <w:t>correct</w:t>
      </w:r>
      <w:r w:rsidRPr="00BC3BF7">
        <w:rPr>
          <w:rFonts w:ascii="Times New Roman" w:hAnsi="Times New Roman" w:cs="Times New Roman"/>
          <w:sz w:val="26"/>
          <w:szCs w:val="26"/>
        </w:rPr>
        <w:t xml:space="preserve"> if structural defect is out of SRM allowable limit? (AUD; </w:t>
      </w:r>
      <w:r w:rsidR="00970BE0" w:rsidRPr="00BC3BF7">
        <w:rPr>
          <w:rFonts w:ascii="Times New Roman" w:hAnsi="Times New Roman" w:cs="Times New Roman"/>
          <w:sz w:val="26"/>
          <w:szCs w:val="26"/>
        </w:rPr>
        <w:t xml:space="preserve">INV; PP; MP;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7BA8540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Defect must be raised before release A/C to service. </w:t>
      </w:r>
    </w:p>
    <w:p w14:paraId="03ACD2D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14:paraId="18210F1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14:paraId="474BE94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14:paraId="46410410" w14:textId="77777777" w:rsidR="00DD5D96" w:rsidRPr="00BC3BF7" w:rsidRDefault="00DD5D96" w:rsidP="007157BC">
      <w:pPr>
        <w:spacing w:after="0" w:line="240" w:lineRule="auto"/>
        <w:rPr>
          <w:rFonts w:ascii="Times New Roman" w:hAnsi="Times New Roman" w:cs="Times New Roman"/>
          <w:sz w:val="26"/>
          <w:szCs w:val="26"/>
        </w:rPr>
      </w:pPr>
    </w:p>
    <w:p w14:paraId="4745A74A" w14:textId="660F9CF7"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EF274D">
        <w:rPr>
          <w:rFonts w:ascii="Times New Roman" w:hAnsi="Times New Roman" w:cs="Times New Roman"/>
          <w:sz w:val="26"/>
          <w:szCs w:val="26"/>
          <w:lang w:val="vi-VN"/>
        </w:rPr>
        <w:t>Repair</w:t>
      </w:r>
      <w:r w:rsidRPr="00BC3BF7">
        <w:rPr>
          <w:rFonts w:ascii="Times New Roman" w:hAnsi="Times New Roman" w:cs="Times New Roman"/>
          <w:sz w:val="26"/>
          <w:szCs w:val="26"/>
        </w:rPr>
        <w:t xml:space="preserve"> solution for structural defect, which is out of SRM repairable limit, should be determined by (AUD; </w:t>
      </w:r>
      <w:r w:rsidR="00160D74" w:rsidRPr="00BC3BF7">
        <w:rPr>
          <w:rFonts w:ascii="Times New Roman" w:hAnsi="Times New Roman" w:cs="Times New Roman"/>
          <w:sz w:val="26"/>
          <w:szCs w:val="26"/>
        </w:rPr>
        <w:t xml:space="preserve">INV; PP; MP; EE; </w:t>
      </w:r>
      <w:r w:rsidRPr="00BC3BF7">
        <w:rPr>
          <w:rFonts w:ascii="Times New Roman" w:hAnsi="Times New Roman" w:cs="Times New Roman"/>
          <w:sz w:val="26"/>
          <w:szCs w:val="26"/>
        </w:rPr>
        <w:t xml:space="preserve">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562F94AD" w14:textId="76003E81"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7A67A60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center.</w:t>
      </w:r>
    </w:p>
    <w:p w14:paraId="7559846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w:t>
      </w:r>
    </w:p>
    <w:p w14:paraId="06395B3B" w14:textId="77777777" w:rsidR="00DD5D96" w:rsidRPr="00BC3BF7" w:rsidRDefault="00DD5D96" w:rsidP="007157BC">
      <w:pPr>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7"/>
    <w:p w14:paraId="616DAAFE" w14:textId="77777777" w:rsidR="00DD5D96" w:rsidRPr="00BC3BF7" w:rsidRDefault="00DD5D96" w:rsidP="007157BC">
      <w:pPr>
        <w:spacing w:after="0" w:line="240" w:lineRule="auto"/>
        <w:rPr>
          <w:rFonts w:ascii="Times New Roman" w:hAnsi="Times New Roman" w:cs="Times New Roman"/>
          <w:sz w:val="26"/>
          <w:szCs w:val="26"/>
        </w:rPr>
      </w:pPr>
    </w:p>
    <w:p w14:paraId="4745B3D4" w14:textId="52566050"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w:t>
      </w:r>
      <w:r w:rsidRPr="00EF274D">
        <w:rPr>
          <w:rFonts w:ascii="Times New Roman" w:hAnsi="Times New Roman" w:cs="Times New Roman"/>
          <w:sz w:val="26"/>
          <w:szCs w:val="26"/>
          <w:lang w:val="vi-VN"/>
        </w:rPr>
        <w:t>HAN</w:t>
      </w:r>
      <w:r w:rsidRPr="00BC3BF7">
        <w:rPr>
          <w:rFonts w:ascii="Times New Roman" w:hAnsi="Times New Roman" w:cs="Times New Roman"/>
          <w:sz w:val="26"/>
          <w:szCs w:val="26"/>
        </w:rPr>
        <w:t xml:space="preserve">, DAD and SGN station, </w:t>
      </w:r>
      <w:r w:rsidR="006D1251" w:rsidRPr="00BC3BF7">
        <w:rPr>
          <w:rFonts w:ascii="Times New Roman" w:hAnsi="Times New Roman" w:cs="Times New Roman"/>
          <w:sz w:val="26"/>
          <w:szCs w:val="26"/>
        </w:rPr>
        <w:t xml:space="preserve">which </w:t>
      </w:r>
      <w:r w:rsidRPr="00BC3BF7">
        <w:rPr>
          <w:rFonts w:ascii="Times New Roman" w:hAnsi="Times New Roman" w:cs="Times New Roman"/>
          <w:sz w:val="26"/>
          <w:szCs w:val="26"/>
        </w:rPr>
        <w:t>is time limit for bringing 2</w:t>
      </w:r>
      <w:r w:rsidRPr="00BC3BF7">
        <w:rPr>
          <w:rFonts w:ascii="Times New Roman" w:hAnsi="Times New Roman" w:cs="Times New Roman"/>
          <w:sz w:val="24"/>
          <w:szCs w:val="24"/>
          <w:vertAlign w:val="superscript"/>
        </w:rPr>
        <w:t>nd</w:t>
      </w:r>
      <w:r w:rsidRPr="00BC3BF7">
        <w:rPr>
          <w:rFonts w:ascii="Times New Roman" w:hAnsi="Times New Roman" w:cs="Times New Roman"/>
          <w:sz w:val="26"/>
          <w:szCs w:val="26"/>
        </w:rPr>
        <w:t xml:space="preserve"> copy (white copy</w:t>
      </w:r>
      <w:r w:rsidRPr="00BC3BF7" w:rsidDel="00D717CA">
        <w:rPr>
          <w:rFonts w:ascii="Times New Roman" w:hAnsi="Times New Roman" w:cs="Times New Roman"/>
          <w:sz w:val="26"/>
          <w:szCs w:val="26"/>
        </w:rPr>
        <w:t xml:space="preserve"> </w:t>
      </w:r>
      <w:r w:rsidRPr="00BC3BF7">
        <w:rPr>
          <w:rFonts w:ascii="Times New Roman" w:hAnsi="Times New Roman" w:cs="Times New Roman"/>
          <w:sz w:val="26"/>
          <w:szCs w:val="26"/>
        </w:rPr>
        <w:t xml:space="preserve"> colored) of Technical log pages to respective RTD? (AUD; </w:t>
      </w:r>
      <w:r w:rsidR="006D1251"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r w:rsidR="006D1251"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5810B8E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03 hours</w:t>
      </w:r>
    </w:p>
    <w:p w14:paraId="1491B36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12 hours</w:t>
      </w:r>
    </w:p>
    <w:p w14:paraId="349B850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24 hours</w:t>
      </w:r>
    </w:p>
    <w:p w14:paraId="4D4C246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 Within 24 months</w:t>
      </w:r>
    </w:p>
    <w:p w14:paraId="7D1C833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11.27.5.2</w:t>
      </w:r>
    </w:p>
    <w:p w14:paraId="49E2B6FD" w14:textId="77777777" w:rsidR="00DD5D96" w:rsidRPr="00BC3BF7" w:rsidRDefault="00DD5D96" w:rsidP="007157BC">
      <w:pPr>
        <w:spacing w:after="0" w:line="240" w:lineRule="auto"/>
        <w:rPr>
          <w:rFonts w:ascii="Times New Roman" w:hAnsi="Times New Roman" w:cs="Times New Roman"/>
          <w:sz w:val="26"/>
          <w:szCs w:val="26"/>
        </w:rPr>
      </w:pPr>
    </w:p>
    <w:p w14:paraId="1992D1DE" w14:textId="007DC0FE"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EF274D">
        <w:rPr>
          <w:rFonts w:ascii="Times New Roman" w:hAnsi="Times New Roman" w:cs="Times New Roman"/>
          <w:sz w:val="26"/>
          <w:szCs w:val="26"/>
          <w:lang w:val="vi-VN"/>
        </w:rPr>
        <w:t>INSPECTION</w:t>
      </w:r>
      <w:r w:rsidRPr="00BC3BF7">
        <w:rPr>
          <w:rFonts w:ascii="Times New Roman" w:hAnsi="Times New Roman" w:cs="Times New Roman"/>
          <w:sz w:val="26"/>
          <w:szCs w:val="26"/>
        </w:rPr>
        <w:t xml:space="preserve"> TAG (Form VAECO 0014) is attached to the emergency equipment to: (AUD; </w:t>
      </w:r>
      <w:r w:rsidR="007B441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Pr="00BC3BF7">
        <w:rPr>
          <w:rFonts w:ascii="Times New Roman" w:hAnsi="Times New Roman" w:cs="Times New Roman"/>
          <w:sz w:val="26"/>
          <w:szCs w:val="26"/>
        </w:rPr>
        <w:t>WS; CAB)</w:t>
      </w:r>
    </w:p>
    <w:p w14:paraId="3089EFD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14:paraId="36C2DBC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14:paraId="6C77395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14:paraId="34E0823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14:paraId="23F08BAB" w14:textId="77777777" w:rsidR="00DD5D96" w:rsidRPr="00BC3BF7" w:rsidRDefault="00DD5D96" w:rsidP="007157BC">
      <w:pPr>
        <w:spacing w:after="0" w:line="240" w:lineRule="auto"/>
        <w:rPr>
          <w:rFonts w:ascii="Times New Roman" w:hAnsi="Times New Roman" w:cs="Times New Roman"/>
          <w:sz w:val="26"/>
          <w:szCs w:val="26"/>
        </w:rPr>
      </w:pPr>
    </w:p>
    <w:p w14:paraId="5E2AD31F" w14:textId="6E80D60F" w:rsidR="00DD5D96" w:rsidRPr="007157BC" w:rsidRDefault="00DD5D96" w:rsidP="00EF274D">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How to </w:t>
      </w:r>
      <w:r w:rsidRPr="00EF274D">
        <w:rPr>
          <w:rFonts w:ascii="Times New Roman" w:hAnsi="Times New Roman" w:cs="Times New Roman"/>
          <w:sz w:val="26"/>
          <w:szCs w:val="26"/>
          <w:lang w:val="vi-VN"/>
        </w:rPr>
        <w:t>check</w:t>
      </w:r>
      <w:r w:rsidRPr="007157BC">
        <w:rPr>
          <w:rFonts w:ascii="Times New Roman" w:hAnsi="Times New Roman" w:cs="Times New Roman"/>
          <w:color w:val="000000" w:themeColor="text1"/>
          <w:sz w:val="26"/>
          <w:szCs w:val="26"/>
        </w:rPr>
        <w:t xml:space="preserve"> time limit of emergency equipment installed on A/C? (AUD; </w:t>
      </w:r>
      <w:r w:rsidR="007B441F" w:rsidRPr="007157BC">
        <w:rPr>
          <w:rFonts w:ascii="Times New Roman" w:hAnsi="Times New Roman" w:cs="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367542">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SI; </w:t>
      </w:r>
      <w:r w:rsidR="00ED0F9D">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CAB)</w:t>
      </w:r>
    </w:p>
    <w:p w14:paraId="2BF2285A" w14:textId="77777777"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14:paraId="0402C13E" w14:textId="50BFB8F7"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Using </w:t>
      </w:r>
      <w:r w:rsidR="000B0070"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and CMM.</w:t>
      </w:r>
    </w:p>
    <w:p w14:paraId="78BC1201" w14:textId="6627B03F"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w:t>
      </w:r>
      <w:r w:rsidR="000B0070" w:rsidRPr="007157BC">
        <w:rPr>
          <w:rFonts w:ascii="Times New Roman" w:hAnsi="Times New Roman" w:cs="Times New Roman"/>
          <w:color w:val="000000" w:themeColor="text1"/>
          <w:sz w:val="26"/>
          <w:szCs w:val="26"/>
        </w:rPr>
        <w:t xml:space="preserve">emergency </w:t>
      </w:r>
      <w:r w:rsidRPr="007157BC">
        <w:rPr>
          <w:rFonts w:ascii="Times New Roman" w:hAnsi="Times New Roman" w:cs="Times New Roman"/>
          <w:color w:val="000000" w:themeColor="text1"/>
          <w:sz w:val="26"/>
          <w:szCs w:val="26"/>
        </w:rPr>
        <w:t xml:space="preserve">equipment. </w:t>
      </w:r>
    </w:p>
    <w:p w14:paraId="620BB030" w14:textId="77777777" w:rsidR="00DD5D96" w:rsidRPr="007157BC" w:rsidRDefault="00DD5D96"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11.28</w:t>
      </w:r>
    </w:p>
    <w:p w14:paraId="75731D24" w14:textId="77777777" w:rsidR="00DD5D96" w:rsidRPr="00BC3BF7" w:rsidRDefault="00DD5D96" w:rsidP="007157BC">
      <w:pPr>
        <w:spacing w:after="0" w:line="240" w:lineRule="auto"/>
        <w:rPr>
          <w:rFonts w:ascii="Times New Roman" w:hAnsi="Times New Roman" w:cs="Times New Roman"/>
          <w:sz w:val="26"/>
          <w:szCs w:val="26"/>
        </w:rPr>
      </w:pPr>
    </w:p>
    <w:p w14:paraId="5C31EA02" w14:textId="38145878"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EF274D">
        <w:rPr>
          <w:rFonts w:ascii="Times New Roman" w:hAnsi="Times New Roman" w:cs="Times New Roman"/>
          <w:sz w:val="26"/>
          <w:szCs w:val="26"/>
          <w:lang w:val="vi-VN"/>
        </w:rPr>
        <w:t>case</w:t>
      </w:r>
      <w:r w:rsidRPr="00BC3BF7">
        <w:rPr>
          <w:rFonts w:ascii="Times New Roman" w:hAnsi="Times New Roman" w:cs="Times New Roman"/>
          <w:sz w:val="26"/>
          <w:szCs w:val="26"/>
        </w:rPr>
        <w:t xml:space="preserve"> is NOT required to issue “Recertified Certificate” for a component robbed from aircraft? (AUD; </w:t>
      </w:r>
      <w:r w:rsidR="00F11A2F"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 xml:space="preserve">A; B; C; ACR) </w:t>
      </w:r>
    </w:p>
    <w:p w14:paraId="01EB395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component from robbed A/C is directly installed to other A/C at same location and by same authorized staff. </w:t>
      </w:r>
    </w:p>
    <w:p w14:paraId="3803F76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14:paraId="0B361B3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component from donated A/C is sent to store, and then installed to other A/C.</w:t>
      </w:r>
    </w:p>
    <w:p w14:paraId="35BF92D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4.11.5.4</w:t>
      </w:r>
    </w:p>
    <w:p w14:paraId="1171AF08" w14:textId="77777777" w:rsidR="00DD5D96" w:rsidRPr="00BC3BF7" w:rsidRDefault="00DD5D96" w:rsidP="007157BC">
      <w:pPr>
        <w:spacing w:after="0" w:line="240" w:lineRule="auto"/>
        <w:rPr>
          <w:rFonts w:ascii="Times New Roman" w:hAnsi="Times New Roman" w:cs="Times New Roman"/>
          <w:sz w:val="26"/>
          <w:szCs w:val="26"/>
        </w:rPr>
      </w:pPr>
    </w:p>
    <w:p w14:paraId="515486B8" w14:textId="7F92B2AE"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EF274D">
        <w:rPr>
          <w:rFonts w:ascii="Times New Roman" w:hAnsi="Times New Roman" w:cs="Times New Roman"/>
          <w:sz w:val="26"/>
          <w:szCs w:val="26"/>
          <w:lang w:val="vi-VN"/>
        </w:rPr>
        <w:t>Preflight</w:t>
      </w:r>
      <w:r w:rsidRPr="00BC3BF7">
        <w:rPr>
          <w:rFonts w:ascii="Times New Roman" w:hAnsi="Times New Roman" w:cs="Times New Roman"/>
          <w:sz w:val="26"/>
          <w:szCs w:val="26"/>
        </w:rPr>
        <w:t xml:space="preserve"> checks for VNA A/C should be performed (AUD; </w:t>
      </w:r>
      <w:r w:rsidR="005E078A"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2C11F4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not earlier than two (2) hours before the flight. </w:t>
      </w:r>
    </w:p>
    <w:p w14:paraId="35D8D55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not earlier than three (3) hours before the flight.</w:t>
      </w:r>
    </w:p>
    <w:p w14:paraId="5A7DEE9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earlier than four (4) hours before the flight.</w:t>
      </w:r>
    </w:p>
    <w:p w14:paraId="2C37956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item V, VNA LMM 2.1</w:t>
      </w:r>
    </w:p>
    <w:p w14:paraId="6B6AD213" w14:textId="77777777" w:rsidR="00DD5D96" w:rsidRPr="00BC3BF7" w:rsidRDefault="00DD5D96" w:rsidP="007157BC">
      <w:pPr>
        <w:spacing w:after="0" w:line="240" w:lineRule="auto"/>
        <w:rPr>
          <w:rFonts w:ascii="Times New Roman" w:hAnsi="Times New Roman" w:cs="Times New Roman"/>
          <w:sz w:val="26"/>
          <w:szCs w:val="26"/>
        </w:rPr>
      </w:pPr>
    </w:p>
    <w:p w14:paraId="7C0A1E4E" w14:textId="39DDBB2B"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Prior connecting </w:t>
      </w:r>
      <w:r w:rsidRPr="00EF274D">
        <w:rPr>
          <w:rFonts w:ascii="Times New Roman" w:hAnsi="Times New Roman" w:cs="Times New Roman"/>
          <w:sz w:val="26"/>
          <w:szCs w:val="26"/>
          <w:lang w:val="vi-VN"/>
        </w:rPr>
        <w:t>headset</w:t>
      </w:r>
      <w:r w:rsidRPr="00BC3BF7">
        <w:rPr>
          <w:rFonts w:ascii="Times New Roman" w:hAnsi="Times New Roman" w:cs="Times New Roman"/>
          <w:sz w:val="26"/>
          <w:szCs w:val="26"/>
        </w:rPr>
        <w:t xml:space="preserve"> to A/C in transit check, chocks must be installed (AUD; </w:t>
      </w:r>
      <w:r w:rsidR="005E078A"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2B399CD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 front of and behind the nose wheels .</w:t>
      </w:r>
    </w:p>
    <w:p w14:paraId="5C42730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 front of OR behind the nose wheels provided chocks can against A/C movement cause by slope of parking area.</w:t>
      </w:r>
    </w:p>
    <w:p w14:paraId="7C433FE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 front of and behind the nose wheels and main wheels.</w:t>
      </w:r>
    </w:p>
    <w:p w14:paraId="3AF7B73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2.12</w:t>
      </w:r>
    </w:p>
    <w:p w14:paraId="4C3CB6A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p>
    <w:p w14:paraId="50375624" w14:textId="0A622123"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can </w:t>
      </w:r>
      <w:r w:rsidRPr="00EF274D">
        <w:rPr>
          <w:rFonts w:ascii="Times New Roman" w:hAnsi="Times New Roman" w:cs="Times New Roman"/>
          <w:sz w:val="26"/>
          <w:szCs w:val="26"/>
          <w:lang w:val="vi-VN"/>
        </w:rPr>
        <w:t>find</w:t>
      </w:r>
      <w:r w:rsidRPr="00BC3BF7">
        <w:rPr>
          <w:rFonts w:ascii="Times New Roman" w:hAnsi="Times New Roman" w:cs="Times New Roman"/>
          <w:sz w:val="26"/>
          <w:szCs w:val="26"/>
        </w:rPr>
        <w:t xml:space="preserve"> the VNA - line maintenance checklist such as: pre-flight/transit, terminal/daily check in hardcopies? (AUD; </w:t>
      </w:r>
      <w:r w:rsidR="00FC6E0D"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A; B)</w:t>
      </w:r>
    </w:p>
    <w:p w14:paraId="75F0957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 Technical Log folder .</w:t>
      </w:r>
    </w:p>
    <w:p w14:paraId="29A3EAA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 Technical Log folder and VNA - line maintenance manual.</w:t>
      </w:r>
    </w:p>
    <w:p w14:paraId="106CCCA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 Technical Log folder and VAECO MOE.</w:t>
      </w:r>
    </w:p>
    <w:p w14:paraId="38F4C67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4.1.2</w:t>
      </w:r>
    </w:p>
    <w:p w14:paraId="216D9C5E" w14:textId="77777777" w:rsidR="00DD5D96" w:rsidRPr="00BC3BF7" w:rsidRDefault="00DD5D96" w:rsidP="007157BC">
      <w:pPr>
        <w:spacing w:after="0" w:line="240" w:lineRule="auto"/>
        <w:rPr>
          <w:rFonts w:ascii="Times New Roman" w:hAnsi="Times New Roman" w:cs="Times New Roman"/>
          <w:sz w:val="26"/>
          <w:szCs w:val="26"/>
        </w:rPr>
      </w:pPr>
    </w:p>
    <w:p w14:paraId="05148849" w14:textId="719DFE40"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the defects </w:t>
      </w:r>
      <w:r w:rsidRPr="00EF274D">
        <w:rPr>
          <w:rFonts w:ascii="Times New Roman" w:hAnsi="Times New Roman" w:cs="Times New Roman"/>
          <w:sz w:val="26"/>
          <w:szCs w:val="26"/>
          <w:lang w:val="vi-VN"/>
        </w:rPr>
        <w:t>that</w:t>
      </w:r>
      <w:r w:rsidRPr="00BC3BF7">
        <w:rPr>
          <w:rFonts w:ascii="Times New Roman" w:hAnsi="Times New Roman" w:cs="Times New Roman"/>
          <w:sz w:val="26"/>
          <w:szCs w:val="26"/>
        </w:rPr>
        <w:t xml:space="preserve"> not covered in the approved maintenance data such as MEL, CDL, AMM…, what action of Maintenance staff shall be carried out? (AUD; </w:t>
      </w:r>
      <w:r w:rsidR="00DD30F4" w:rsidRPr="00BC3BF7">
        <w:rPr>
          <w:rFonts w:ascii="Times New Roman" w:hAnsi="Times New Roman" w:cs="Times New Roman"/>
          <w:sz w:val="26"/>
          <w:szCs w:val="26"/>
        </w:rPr>
        <w:t xml:space="preserve">INV; PP; MP; </w:t>
      </w:r>
      <w:r w:rsidRPr="00BC3BF7">
        <w:rPr>
          <w:rFonts w:ascii="Times New Roman" w:hAnsi="Times New Roman" w:cs="Times New Roman"/>
          <w:sz w:val="26"/>
          <w:szCs w:val="26"/>
        </w:rPr>
        <w:t>A; B; C)</w:t>
      </w:r>
    </w:p>
    <w:p w14:paraId="7FBD0C9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Release A/C as normal.</w:t>
      </w:r>
    </w:p>
    <w:p w14:paraId="12990647" w14:textId="1BA15CE5"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Release A/C with concession issued bay VAECO </w:t>
      </w:r>
      <w:r w:rsidR="00C36255">
        <w:rPr>
          <w:rFonts w:ascii="Times New Roman" w:hAnsi="Times New Roman" w:cs="Times New Roman"/>
          <w:sz w:val="26"/>
          <w:szCs w:val="26"/>
        </w:rPr>
        <w:t>SQD</w:t>
      </w:r>
      <w:r w:rsidRPr="00BC3BF7">
        <w:rPr>
          <w:rFonts w:ascii="Times New Roman" w:hAnsi="Times New Roman" w:cs="Times New Roman"/>
          <w:sz w:val="26"/>
          <w:szCs w:val="26"/>
        </w:rPr>
        <w:t>.</w:t>
      </w:r>
    </w:p>
    <w:p w14:paraId="13928A5E" w14:textId="6FF9990D"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Raise a TAR </w:t>
      </w:r>
      <w:r w:rsidR="00C36255">
        <w:rPr>
          <w:rFonts w:ascii="Times New Roman" w:hAnsi="Times New Roman" w:cs="Times New Roman"/>
          <w:sz w:val="26"/>
          <w:szCs w:val="26"/>
        </w:rPr>
        <w:t>and</w:t>
      </w:r>
      <w:r w:rsidRPr="00BC3BF7">
        <w:rPr>
          <w:rFonts w:ascii="Times New Roman" w:hAnsi="Times New Roman" w:cs="Times New Roman"/>
          <w:sz w:val="26"/>
          <w:szCs w:val="26"/>
        </w:rPr>
        <w:t xml:space="preserve"> send to TD.</w:t>
      </w:r>
    </w:p>
    <w:p w14:paraId="77D2F0F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9.6.5.2</w:t>
      </w:r>
    </w:p>
    <w:p w14:paraId="7D58E094" w14:textId="77777777" w:rsidR="00843946" w:rsidRPr="00BC3BF7" w:rsidRDefault="00843946" w:rsidP="007157BC">
      <w:pPr>
        <w:spacing w:after="0" w:line="240" w:lineRule="auto"/>
        <w:rPr>
          <w:rFonts w:ascii="Times New Roman" w:hAnsi="Times New Roman" w:cs="Times New Roman"/>
          <w:sz w:val="26"/>
          <w:szCs w:val="26"/>
        </w:rPr>
      </w:pPr>
    </w:p>
    <w:p w14:paraId="55AC7D68" w14:textId="552FC27A"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Is Cat A CRS </w:t>
      </w:r>
      <w:r w:rsidRPr="00EF274D">
        <w:rPr>
          <w:rFonts w:ascii="Times New Roman" w:hAnsi="Times New Roman" w:cs="Times New Roman"/>
          <w:sz w:val="26"/>
          <w:szCs w:val="26"/>
          <w:lang w:val="vi-VN"/>
        </w:rPr>
        <w:t>holder</w:t>
      </w:r>
      <w:r w:rsidRPr="00BC3BF7">
        <w:rPr>
          <w:rFonts w:ascii="Times New Roman" w:hAnsi="Times New Roman" w:cs="Times New Roman"/>
          <w:sz w:val="26"/>
          <w:szCs w:val="26"/>
        </w:rPr>
        <w:t xml:space="preserve"> permitted to clear an ADD type B? (AUD; </w:t>
      </w:r>
      <w:r w:rsidR="00D718B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w:t>
      </w:r>
      <w:r w:rsidR="00D718B3" w:rsidRPr="00BC3BF7">
        <w:rPr>
          <w:rFonts w:ascii="Times New Roman" w:hAnsi="Times New Roman" w:cs="Times New Roman"/>
          <w:sz w:val="26"/>
          <w:szCs w:val="26"/>
        </w:rPr>
        <w:t>; PP</w:t>
      </w:r>
      <w:r w:rsidR="006F063F" w:rsidRPr="00BC3BF7">
        <w:rPr>
          <w:rFonts w:ascii="Times New Roman" w:hAnsi="Times New Roman" w:cs="Times New Roman"/>
          <w:sz w:val="26"/>
          <w:szCs w:val="26"/>
        </w:rPr>
        <w:t>; MP; CMP</w:t>
      </w:r>
      <w:r w:rsidRPr="00BC3BF7">
        <w:rPr>
          <w:rFonts w:ascii="Times New Roman" w:hAnsi="Times New Roman" w:cs="Times New Roman"/>
          <w:sz w:val="26"/>
          <w:szCs w:val="26"/>
        </w:rPr>
        <w:t>)</w:t>
      </w:r>
    </w:p>
    <w:p w14:paraId="5553F17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only the Cat B1/B2 CRS holders are permitted to clear an ADD type B.</w:t>
      </w:r>
    </w:p>
    <w:p w14:paraId="1064728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the ADD is listed in appendix 1 of authorisation certificate.</w:t>
      </w:r>
    </w:p>
    <w:p w14:paraId="7889586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if ADD clearance requires only maintenances within his endorsed authorisation. </w:t>
      </w:r>
    </w:p>
    <w:p w14:paraId="4811B20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10.10.2.2</w:t>
      </w:r>
    </w:p>
    <w:p w14:paraId="69E77003" w14:textId="77777777" w:rsidR="00DD5D96" w:rsidRPr="00BC3BF7" w:rsidRDefault="00DD5D96" w:rsidP="007157BC">
      <w:pPr>
        <w:spacing w:after="0" w:line="240" w:lineRule="auto"/>
        <w:rPr>
          <w:rFonts w:ascii="Times New Roman" w:hAnsi="Times New Roman" w:cs="Times New Roman"/>
          <w:sz w:val="26"/>
          <w:szCs w:val="26"/>
        </w:rPr>
      </w:pPr>
    </w:p>
    <w:p w14:paraId="6EC10924" w14:textId="2444AB72"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you install PMA part to PAX seat, galley, IFE system and cabin normal light on VNA aircraft? (AUD; </w:t>
      </w:r>
      <w:r w:rsidR="00843946"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A; B; C)</w:t>
      </w:r>
    </w:p>
    <w:p w14:paraId="7E88930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14:paraId="587E45F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w:t>
      </w:r>
    </w:p>
    <w:p w14:paraId="7F500D3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Only for which is specified in IPC.</w:t>
      </w:r>
    </w:p>
    <w:p w14:paraId="3D18F9E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item 2.5.7 VNA MME</w:t>
      </w:r>
    </w:p>
    <w:p w14:paraId="02383930" w14:textId="77777777" w:rsidR="00DD5D96" w:rsidRPr="00BC3BF7" w:rsidRDefault="00DD5D96" w:rsidP="007157BC">
      <w:pPr>
        <w:spacing w:after="0" w:line="240" w:lineRule="auto"/>
        <w:rPr>
          <w:rFonts w:ascii="Times New Roman" w:hAnsi="Times New Roman" w:cs="Times New Roman"/>
          <w:sz w:val="26"/>
          <w:szCs w:val="26"/>
        </w:rPr>
      </w:pPr>
    </w:p>
    <w:p w14:paraId="41F69C3C" w14:textId="7972082E"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case of lightning strike at outstation, authorization staff shall  (AUD; </w:t>
      </w:r>
      <w:r w:rsidR="001A1B9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p>
    <w:p w14:paraId="2CD493A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Return A/C to service if the task of “Inspection after Lightning Strike” in AMM chapter 05 is performed, result and appropriate action taken is wrote in Techlog.</w:t>
      </w:r>
    </w:p>
    <w:p w14:paraId="7232113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Return A/C to home base provided stroked areas have no damage and radio, radar, navigation aids systems work normally and ADD type “B” is raised for detailed inspection of the entire A/C on return to home base at the first available opportunity.</w:t>
      </w:r>
    </w:p>
    <w:p w14:paraId="05CB3BC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Return A/C to service if the task of “Inspection after Lightning Strike” in AMM chapter 05 is performed and ADD type “B” is raised for detailed inspection of the entire A/C on return to home base at the first available opportunity.</w:t>
      </w:r>
    </w:p>
    <w:p w14:paraId="60C02DC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4.1.5b</w:t>
      </w:r>
    </w:p>
    <w:p w14:paraId="47A852BA" w14:textId="77777777" w:rsidR="00DD5D96" w:rsidRPr="00BC3BF7" w:rsidRDefault="00DD5D96" w:rsidP="007157BC">
      <w:pPr>
        <w:spacing w:after="0" w:line="240" w:lineRule="auto"/>
        <w:rPr>
          <w:rFonts w:ascii="Times New Roman" w:hAnsi="Times New Roman" w:cs="Times New Roman"/>
          <w:sz w:val="26"/>
          <w:szCs w:val="26"/>
        </w:rPr>
      </w:pPr>
    </w:p>
    <w:p w14:paraId="1F7A8EF3" w14:textId="26B0CFC3"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the flight crew calls the mechanic on the headset and request pushback but the mechanic are not ready, how can mechanic will answer? (AUD; </w:t>
      </w:r>
      <w:r w:rsidR="001A1B9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BCAD0E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Negative, standby for pushback.</w:t>
      </w:r>
    </w:p>
    <w:p w14:paraId="6EBCF27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Hold-on, Aircraft not ready for pushback.</w:t>
      </w:r>
    </w:p>
    <w:p w14:paraId="61AF13E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Clear for pushback facing ... (direction).</w:t>
      </w:r>
    </w:p>
    <w:p w14:paraId="149A656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0230B88D" w14:textId="77777777" w:rsidR="00DD5D96" w:rsidRPr="00BC3BF7" w:rsidRDefault="00DD5D96" w:rsidP="007157BC">
      <w:pPr>
        <w:spacing w:after="0" w:line="240" w:lineRule="auto"/>
        <w:rPr>
          <w:rFonts w:ascii="Times New Roman" w:hAnsi="Times New Roman" w:cs="Times New Roman"/>
          <w:sz w:val="26"/>
          <w:szCs w:val="26"/>
        </w:rPr>
      </w:pPr>
    </w:p>
    <w:p w14:paraId="22249912" w14:textId="681F39D7"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A/C arrived, the mechanic check brake set and put chocks in position, how can mechanic advice to flight crew?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7111029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Chocks in place, release brakes.</w:t>
      </w:r>
    </w:p>
    <w:p w14:paraId="349D041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Chocks in position, release brakes.</w:t>
      </w:r>
    </w:p>
    <w:p w14:paraId="06B1D66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on.release brakes</w:t>
      </w:r>
    </w:p>
    <w:p w14:paraId="6F7BA35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26174551" w14:textId="77777777" w:rsidR="002C108E" w:rsidRPr="00BC3BF7" w:rsidRDefault="002C108E" w:rsidP="007157BC">
      <w:pPr>
        <w:spacing w:after="0" w:line="240" w:lineRule="auto"/>
        <w:rPr>
          <w:rFonts w:ascii="Times New Roman" w:hAnsi="Times New Roman" w:cs="Times New Roman"/>
          <w:sz w:val="26"/>
          <w:szCs w:val="26"/>
        </w:rPr>
      </w:pPr>
    </w:p>
    <w:p w14:paraId="65CB06FF" w14:textId="10FACA52"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Upon completion of a normal pushback, the tractor driver will apply the brakes. The maintenance staff will advise the flight crew as follows: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8D844E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Ground to cockpit, pushback complete, set brakes. </w:t>
      </w:r>
    </w:p>
    <w:p w14:paraId="5BD8D4D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Hold-on, Aircraft not ready for pushback.</w:t>
      </w:r>
    </w:p>
    <w:p w14:paraId="286B3F4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on.release brakes</w:t>
      </w:r>
    </w:p>
    <w:p w14:paraId="3566B56C" w14:textId="696133D2" w:rsidR="00DD5D96" w:rsidRDefault="00DD5D96"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510DE3FE" w14:textId="77777777" w:rsidR="00EF274D" w:rsidRPr="00BC3BF7" w:rsidRDefault="00EF274D" w:rsidP="007157BC">
      <w:pPr>
        <w:spacing w:after="0" w:line="240" w:lineRule="auto"/>
        <w:rPr>
          <w:rFonts w:ascii="Times New Roman" w:hAnsi="Times New Roman" w:cs="Times New Roman"/>
          <w:sz w:val="26"/>
          <w:szCs w:val="26"/>
        </w:rPr>
      </w:pPr>
    </w:p>
    <w:p w14:paraId="0EB5DDE8" w14:textId="00305DC5"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external pneumatic power source is connected to A/C, the mechanic will advise the flight crew as follow: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720ECF7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air starter connected, standing by for engine start.</w:t>
      </w:r>
    </w:p>
    <w:p w14:paraId="3D390AC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Pneumatic pressure is available.</w:t>
      </w:r>
    </w:p>
    <w:p w14:paraId="506031E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Ready to start engines. Supply pneumatic pressure.</w:t>
      </w:r>
    </w:p>
    <w:p w14:paraId="1567B6E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Appendix 6.2.1</w:t>
      </w:r>
    </w:p>
    <w:p w14:paraId="46DF732F" w14:textId="77777777" w:rsidR="00DD5D96" w:rsidRPr="00BC3BF7" w:rsidRDefault="00DD5D96" w:rsidP="007157BC">
      <w:pPr>
        <w:spacing w:after="0" w:line="240" w:lineRule="auto"/>
        <w:rPr>
          <w:rFonts w:ascii="Times New Roman" w:hAnsi="Times New Roman" w:cs="Times New Roman"/>
          <w:sz w:val="26"/>
          <w:szCs w:val="26"/>
        </w:rPr>
      </w:pPr>
    </w:p>
    <w:p w14:paraId="0552BAAE" w14:textId="5A8A07F6" w:rsidR="00DD5D96" w:rsidRPr="00BC3BF7" w:rsidRDefault="00DD5D96" w:rsidP="00EF274D">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case of emergency, call “STOP!” to order pilot to set brake:</w:t>
      </w:r>
      <w:r w:rsidR="002C108E" w:rsidRPr="00BC3BF7">
        <w:rPr>
          <w:rFonts w:ascii="Times New Roman" w:hAnsi="Times New Roman" w:cs="Times New Roman"/>
          <w:sz w:val="26"/>
          <w:szCs w:val="26"/>
        </w:rPr>
        <w:t xml:space="preserve"> (AUD; INV; A; B)</w:t>
      </w:r>
    </w:p>
    <w:p w14:paraId="51D0483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Using abruptly extend arms to top of head, set brakes </w:t>
      </w:r>
    </w:p>
    <w:p w14:paraId="3E6EC61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Using abruptly extend arms to top of shoulder, crossing arms. </w:t>
      </w:r>
    </w:p>
    <w:p w14:paraId="3AB11F1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Using abruptly extend arms to top of head, crossing arms. </w:t>
      </w:r>
    </w:p>
    <w:p w14:paraId="38038A6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6.2.5.3</w:t>
      </w:r>
    </w:p>
    <w:p w14:paraId="7AE27134" w14:textId="77777777" w:rsidR="00DD5D96" w:rsidRPr="00BC3BF7" w:rsidRDefault="00DD5D96" w:rsidP="007157BC">
      <w:pPr>
        <w:spacing w:after="0" w:line="240" w:lineRule="auto"/>
        <w:rPr>
          <w:rFonts w:ascii="Times New Roman" w:hAnsi="Times New Roman" w:cs="Times New Roman"/>
          <w:sz w:val="26"/>
          <w:szCs w:val="26"/>
        </w:rPr>
      </w:pPr>
    </w:p>
    <w:p w14:paraId="5C1DD086" w14:textId="7C604773"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actual fuel quantity on-board have to be measured by manual magnetic stick/indicator, (AUD; </w:t>
      </w:r>
      <w:r w:rsidR="002C108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7ED58F9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action and measured fuel quantity on-board shall be certified in “Action taken” box of Technical Log page.</w:t>
      </w:r>
    </w:p>
    <w:p w14:paraId="61F2E88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correct fuel quantity on-board shall be recorded in “depart.” column in Technical Log page.</w:t>
      </w:r>
    </w:p>
    <w:p w14:paraId="3ECE638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correct fuel quantity on-board shall be recorded in “UPLIFT” column in Technical Log page.</w:t>
      </w:r>
    </w:p>
    <w:p w14:paraId="0ECCCA2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2.4.VI</w:t>
      </w:r>
    </w:p>
    <w:p w14:paraId="6174C031" w14:textId="77777777" w:rsidR="00DD5D96" w:rsidRPr="00BC3BF7" w:rsidRDefault="00DD5D96" w:rsidP="007157BC">
      <w:pPr>
        <w:spacing w:after="0" w:line="240" w:lineRule="auto"/>
        <w:rPr>
          <w:rFonts w:ascii="Times New Roman" w:hAnsi="Times New Roman" w:cs="Times New Roman"/>
          <w:sz w:val="26"/>
          <w:szCs w:val="26"/>
        </w:rPr>
      </w:pPr>
    </w:p>
    <w:p w14:paraId="56FDF935" w14:textId="14A20243"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Definition of RII:  (</w:t>
      </w:r>
      <w:r w:rsidR="002C108E" w:rsidRPr="00BC3BF7">
        <w:rPr>
          <w:rFonts w:ascii="Times New Roman" w:hAnsi="Times New Roman" w:cs="Times New Roman"/>
          <w:sz w:val="26"/>
          <w:szCs w:val="26"/>
        </w:rPr>
        <w:t>AUD</w:t>
      </w:r>
      <w:r w:rsidRPr="00BC3BF7">
        <w:rPr>
          <w:rFonts w:ascii="Times New Roman" w:hAnsi="Times New Roman" w:cs="Times New Roman"/>
          <w:sz w:val="26"/>
          <w:szCs w:val="26"/>
        </w:rPr>
        <w:t>;</w:t>
      </w:r>
      <w:r w:rsidR="002C108E" w:rsidRPr="00BC3BF7">
        <w:rPr>
          <w:rFonts w:ascii="Times New Roman" w:hAnsi="Times New Roman" w:cs="Times New Roman"/>
          <w:sz w:val="26"/>
          <w:szCs w:val="26"/>
        </w:rPr>
        <w:t xml:space="preserve"> INV; PP; MP; EE;</w:t>
      </w:r>
      <w:r w:rsidRPr="00BC3BF7">
        <w:rPr>
          <w:rFonts w:ascii="Times New Roman" w:hAnsi="Times New Roman" w:cs="Times New Roman"/>
          <w:sz w:val="26"/>
          <w:szCs w:val="26"/>
        </w:rPr>
        <w:t xml:space="preserve"> B; C)</w:t>
      </w:r>
    </w:p>
    <w:p w14:paraId="684E453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RII inspection is imposed on those tasks that could result in a failure, malfunction, or defect that endangers the safe operation of the aircraft if the task is not completed properly or if you use improper parts or material.</w:t>
      </w:r>
    </w:p>
    <w:p w14:paraId="1DC1219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inspection is imposed on those tasks that could result in a failure, malfunction, or defect that endangers the safe operation of the aircraft if you use improper parts or material.</w:t>
      </w:r>
    </w:p>
    <w:p w14:paraId="1532B84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RII inspection is imposed on those tasks that could result in a failure, malfunction, or defect that endangers the safe operation of the aircraft if the task is not completed properly.</w:t>
      </w:r>
    </w:p>
    <w:p w14:paraId="55D489D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4.1.5(a)</w:t>
      </w:r>
    </w:p>
    <w:p w14:paraId="624CC625" w14:textId="77777777" w:rsidR="00435A9A" w:rsidRPr="00BC3BF7" w:rsidRDefault="00435A9A" w:rsidP="007157BC">
      <w:pPr>
        <w:spacing w:after="0" w:line="240" w:lineRule="auto"/>
        <w:rPr>
          <w:rFonts w:ascii="Times New Roman" w:hAnsi="Times New Roman" w:cs="Times New Roman"/>
          <w:sz w:val="26"/>
          <w:szCs w:val="26"/>
        </w:rPr>
      </w:pPr>
    </w:p>
    <w:p w14:paraId="365A5DC5" w14:textId="263D8501"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the Safety cone(s) can be placed while A/C is parking? (AUD; </w:t>
      </w:r>
      <w:r w:rsidR="00435A9A"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A; B)</w:t>
      </w:r>
    </w:p>
    <w:p w14:paraId="43CC30B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 front of A/C engines.</w:t>
      </w:r>
    </w:p>
    <w:p w14:paraId="0B76011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 front and outboard of A/C engines.</w:t>
      </w:r>
    </w:p>
    <w:p w14:paraId="4914F86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 front and outboard of A/C engines, tail of A/C.</w:t>
      </w:r>
    </w:p>
    <w:p w14:paraId="448A0C2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GOM part A 7.4</w:t>
      </w:r>
    </w:p>
    <w:p w14:paraId="51F67045" w14:textId="77777777" w:rsidR="00435F74" w:rsidRDefault="00435F74" w:rsidP="007157BC">
      <w:pPr>
        <w:spacing w:after="0" w:line="240" w:lineRule="auto"/>
        <w:rPr>
          <w:rFonts w:ascii="Times New Roman" w:hAnsi="Times New Roman" w:cs="Times New Roman"/>
          <w:sz w:val="26"/>
          <w:szCs w:val="26"/>
        </w:rPr>
      </w:pPr>
    </w:p>
    <w:p w14:paraId="42DDC86E" w14:textId="212447D7" w:rsidR="00435F74"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prepare for aircraft departure, headset man confirms: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515F04B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MLG wheel chocks are removed; Surrounding of A/C, engine inlet and gas exhaust areas are clean and clear of personnel/GSE/foreign object </w:t>
      </w:r>
    </w:p>
    <w:p w14:paraId="4543E73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MLG wheel chocks are removed; Surrounding of A/C is clean and clear of personnel/GSE/foreign object </w:t>
      </w:r>
    </w:p>
    <w:p w14:paraId="590B39C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MLG/ NLG wheel chocks are removed; engine inlet and gas exhaust areas are clean and clear of personnel/GSE/foreign object </w:t>
      </w:r>
    </w:p>
    <w:p w14:paraId="1EB42B43" w14:textId="3458D312" w:rsidR="00DD5D96" w:rsidRDefault="00DD5D96"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6.2.5.3</w:t>
      </w:r>
    </w:p>
    <w:p w14:paraId="00EC6403" w14:textId="77777777" w:rsidR="00DD5D96" w:rsidRPr="00BC3BF7" w:rsidRDefault="00DD5D96" w:rsidP="007157BC">
      <w:pPr>
        <w:spacing w:after="0" w:line="240" w:lineRule="auto"/>
        <w:rPr>
          <w:rFonts w:ascii="Times New Roman" w:hAnsi="Times New Roman" w:cs="Times New Roman"/>
          <w:sz w:val="26"/>
          <w:szCs w:val="26"/>
        </w:rPr>
      </w:pPr>
    </w:p>
    <w:p w14:paraId="07C58330" w14:textId="07E4B9BB"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F466F7A"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inline distT="0" distB="0" distL="0" distR="0" wp14:anchorId="1D9B194C" wp14:editId="62263214">
            <wp:extent cx="1389888" cy="131504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358" cy="1319277"/>
                    </a:xfrm>
                    <a:prstGeom prst="rect">
                      <a:avLst/>
                    </a:prstGeom>
                    <a:noFill/>
                    <a:ln>
                      <a:noFill/>
                    </a:ln>
                  </pic:spPr>
                </pic:pic>
              </a:graphicData>
            </a:graphic>
          </wp:inline>
        </w:drawing>
      </w:r>
    </w:p>
    <w:p w14:paraId="0C2F72A7" w14:textId="77777777" w:rsidR="00DD5D96" w:rsidRPr="00BC3BF7" w:rsidRDefault="00DD5D96" w:rsidP="007157BC">
      <w:pPr>
        <w:spacing w:after="0" w:line="240" w:lineRule="auto"/>
        <w:rPr>
          <w:rFonts w:ascii="Times New Roman" w:hAnsi="Times New Roman" w:cs="Times New Roman"/>
          <w:sz w:val="26"/>
          <w:szCs w:val="26"/>
        </w:rPr>
      </w:pPr>
    </w:p>
    <w:p w14:paraId="134E2BD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Dispatch aircraft  </w:t>
      </w:r>
    </w:p>
    <w:p w14:paraId="38F583C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Connect ground power. </w:t>
      </w:r>
    </w:p>
    <w:p w14:paraId="3DCDD9A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Chocks inserted.</w:t>
      </w:r>
    </w:p>
    <w:p w14:paraId="1D241D36" w14:textId="73531889" w:rsidR="00DD5D96" w:rsidRPr="00BC3BF7" w:rsidRDefault="009835A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0D815AEA" w14:textId="77777777" w:rsidR="00DD5D96" w:rsidRPr="00BC3BF7" w:rsidRDefault="00DD5D96" w:rsidP="007157BC">
      <w:pPr>
        <w:spacing w:after="0" w:line="240" w:lineRule="auto"/>
        <w:rPr>
          <w:rFonts w:ascii="Times New Roman" w:hAnsi="Times New Roman" w:cs="Times New Roman"/>
          <w:sz w:val="26"/>
          <w:szCs w:val="26"/>
        </w:rPr>
      </w:pPr>
    </w:p>
    <w:p w14:paraId="3689829F" w14:textId="6CB5FE5E"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5464EFC4"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48000" behindDoc="1" locked="0" layoutInCell="1" allowOverlap="1" wp14:anchorId="6E5C0F51" wp14:editId="5CC47F66">
            <wp:simplePos x="0" y="0"/>
            <wp:positionH relativeFrom="column">
              <wp:posOffset>124460</wp:posOffset>
            </wp:positionH>
            <wp:positionV relativeFrom="paragraph">
              <wp:posOffset>134620</wp:posOffset>
            </wp:positionV>
            <wp:extent cx="1009015" cy="1371600"/>
            <wp:effectExtent l="0" t="0" r="635" b="0"/>
            <wp:wrapNone/>
            <wp:docPr id="4"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01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F2285" w14:textId="77777777" w:rsidR="00DD5D96" w:rsidRPr="00BC3BF7" w:rsidRDefault="00DD5D96" w:rsidP="007157BC">
      <w:pPr>
        <w:spacing w:after="0" w:line="240" w:lineRule="auto"/>
        <w:rPr>
          <w:rFonts w:ascii="Times New Roman" w:hAnsi="Times New Roman" w:cs="Times New Roman"/>
          <w:sz w:val="26"/>
          <w:szCs w:val="26"/>
        </w:rPr>
      </w:pPr>
    </w:p>
    <w:p w14:paraId="59EC2CDE" w14:textId="77777777" w:rsidR="00DD5D96" w:rsidRPr="00BC3BF7" w:rsidRDefault="00DD5D96" w:rsidP="007157BC">
      <w:pPr>
        <w:spacing w:after="0" w:line="240" w:lineRule="auto"/>
        <w:rPr>
          <w:rFonts w:ascii="Times New Roman" w:hAnsi="Times New Roman" w:cs="Times New Roman"/>
          <w:sz w:val="26"/>
          <w:szCs w:val="26"/>
        </w:rPr>
      </w:pPr>
    </w:p>
    <w:p w14:paraId="548237B5" w14:textId="77777777" w:rsidR="00DD5D96" w:rsidRPr="00BC3BF7" w:rsidRDefault="00DD5D96" w:rsidP="007157BC">
      <w:pPr>
        <w:spacing w:after="0" w:line="240" w:lineRule="auto"/>
        <w:rPr>
          <w:rFonts w:ascii="Times New Roman" w:hAnsi="Times New Roman" w:cs="Times New Roman"/>
          <w:sz w:val="26"/>
          <w:szCs w:val="26"/>
        </w:rPr>
      </w:pPr>
    </w:p>
    <w:p w14:paraId="5F27BE7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Dispatch A/C </w:t>
      </w:r>
    </w:p>
    <w:p w14:paraId="12C2FD1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Hold position/ standby.</w:t>
      </w:r>
    </w:p>
    <w:p w14:paraId="5D73A8E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Release brake.</w:t>
      </w:r>
    </w:p>
    <w:p w14:paraId="392482EF" w14:textId="55E12AD8"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r w:rsidR="009835A2" w:rsidRPr="00BC3BF7">
        <w:rPr>
          <w:rFonts w:ascii="Times New Roman" w:hAnsi="Times New Roman" w:cs="Times New Roman"/>
          <w:sz w:val="26"/>
          <w:szCs w:val="26"/>
        </w:rPr>
        <w:t>Ref.: SOP</w:t>
      </w:r>
      <w:r w:rsidRPr="00BC3BF7">
        <w:rPr>
          <w:rFonts w:ascii="Times New Roman" w:hAnsi="Times New Roman" w:cs="Times New Roman"/>
          <w:sz w:val="26"/>
          <w:szCs w:val="26"/>
        </w:rPr>
        <w:t xml:space="preserve"> </w:t>
      </w:r>
      <w:r w:rsidRPr="00BC3BF7">
        <w:rPr>
          <w:rFonts w:ascii="Times New Roman" w:hAnsi="Times New Roman" w:cs="Times New Roman"/>
          <w:bCs/>
          <w:sz w:val="26"/>
          <w:szCs w:val="26"/>
        </w:rPr>
        <w:t>APPENDIX 4.19.1</w:t>
      </w:r>
    </w:p>
    <w:p w14:paraId="052CDA00" w14:textId="77777777" w:rsidR="00435F74" w:rsidRDefault="00435F74" w:rsidP="007157BC">
      <w:pPr>
        <w:spacing w:after="0" w:line="240" w:lineRule="auto"/>
        <w:rPr>
          <w:rFonts w:ascii="Times New Roman" w:hAnsi="Times New Roman" w:cs="Times New Roman"/>
          <w:sz w:val="26"/>
          <w:szCs w:val="26"/>
        </w:rPr>
      </w:pPr>
    </w:p>
    <w:p w14:paraId="68D0C41F" w14:textId="1CEC4846"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2C00B6D9"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52096" behindDoc="0" locked="0" layoutInCell="1" allowOverlap="1" wp14:anchorId="79585853" wp14:editId="4D41540C">
            <wp:simplePos x="0" y="0"/>
            <wp:positionH relativeFrom="column">
              <wp:posOffset>923290</wp:posOffset>
            </wp:positionH>
            <wp:positionV relativeFrom="paragraph">
              <wp:posOffset>45720</wp:posOffset>
            </wp:positionV>
            <wp:extent cx="770255" cy="1600200"/>
            <wp:effectExtent l="0" t="0" r="0" b="0"/>
            <wp:wrapNone/>
            <wp:docPr id="13" name="Picture 13"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OP[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77025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377A7" w14:textId="77777777" w:rsidR="00DD5D96" w:rsidRPr="00BC3BF7" w:rsidRDefault="00DD5D96" w:rsidP="007157BC">
      <w:pPr>
        <w:spacing w:after="0" w:line="240" w:lineRule="auto"/>
        <w:rPr>
          <w:rFonts w:ascii="Times New Roman" w:hAnsi="Times New Roman" w:cs="Times New Roman"/>
          <w:sz w:val="26"/>
          <w:szCs w:val="26"/>
        </w:rPr>
      </w:pPr>
    </w:p>
    <w:p w14:paraId="12C20CD3" w14:textId="77777777" w:rsidR="00DD5D96" w:rsidRPr="00BC3BF7" w:rsidRDefault="00DD5D96" w:rsidP="007157BC">
      <w:pPr>
        <w:spacing w:after="0" w:line="240" w:lineRule="auto"/>
        <w:rPr>
          <w:rFonts w:ascii="Times New Roman" w:hAnsi="Times New Roman" w:cs="Times New Roman"/>
          <w:sz w:val="26"/>
          <w:szCs w:val="26"/>
        </w:rPr>
      </w:pPr>
    </w:p>
    <w:p w14:paraId="3972B53F" w14:textId="77777777" w:rsidR="00DD5D96" w:rsidRPr="00BC3BF7" w:rsidRDefault="00DD5D96" w:rsidP="007157BC">
      <w:pPr>
        <w:spacing w:after="0" w:line="240" w:lineRule="auto"/>
        <w:rPr>
          <w:rFonts w:ascii="Times New Roman" w:hAnsi="Times New Roman" w:cs="Times New Roman"/>
          <w:sz w:val="26"/>
          <w:szCs w:val="26"/>
        </w:rPr>
      </w:pPr>
    </w:p>
    <w:p w14:paraId="00A00D61" w14:textId="77777777" w:rsidR="00DD5D96" w:rsidRPr="00BC3BF7" w:rsidRDefault="00DD5D96" w:rsidP="007157BC">
      <w:pPr>
        <w:spacing w:after="0" w:line="240" w:lineRule="auto"/>
        <w:rPr>
          <w:rFonts w:ascii="Times New Roman" w:hAnsi="Times New Roman" w:cs="Times New Roman"/>
          <w:sz w:val="26"/>
          <w:szCs w:val="26"/>
        </w:rPr>
      </w:pPr>
    </w:p>
    <w:p w14:paraId="172DED66" w14:textId="77777777" w:rsidR="00DD5D96" w:rsidRPr="00BC3BF7" w:rsidRDefault="00DD5D96" w:rsidP="007157BC">
      <w:pPr>
        <w:spacing w:after="0" w:line="240" w:lineRule="auto"/>
        <w:rPr>
          <w:rFonts w:ascii="Times New Roman" w:hAnsi="Times New Roman" w:cs="Times New Roman"/>
          <w:sz w:val="26"/>
          <w:szCs w:val="26"/>
        </w:rPr>
      </w:pPr>
    </w:p>
    <w:p w14:paraId="57F92D82" w14:textId="77777777" w:rsidR="00DD5D96" w:rsidRPr="00BC3BF7" w:rsidRDefault="00DD5D96" w:rsidP="007157BC">
      <w:pPr>
        <w:spacing w:after="0" w:line="240" w:lineRule="auto"/>
        <w:rPr>
          <w:rFonts w:ascii="Times New Roman" w:hAnsi="Times New Roman" w:cs="Times New Roman"/>
          <w:sz w:val="26"/>
          <w:szCs w:val="26"/>
        </w:rPr>
      </w:pPr>
    </w:p>
    <w:p w14:paraId="0D53B633" w14:textId="77777777" w:rsidR="00DD5D96" w:rsidRPr="00BC3BF7" w:rsidRDefault="00DD5D96" w:rsidP="007157BC">
      <w:pPr>
        <w:spacing w:after="0" w:line="240" w:lineRule="auto"/>
        <w:rPr>
          <w:rFonts w:ascii="Times New Roman" w:hAnsi="Times New Roman" w:cs="Times New Roman"/>
          <w:sz w:val="26"/>
          <w:szCs w:val="26"/>
        </w:rPr>
      </w:pPr>
    </w:p>
    <w:p w14:paraId="5F8175C7" w14:textId="77777777" w:rsidR="00DD5D96" w:rsidRPr="00BC3BF7" w:rsidRDefault="00DD5D96" w:rsidP="007157BC">
      <w:pPr>
        <w:spacing w:after="0" w:line="240" w:lineRule="auto"/>
        <w:rPr>
          <w:rFonts w:ascii="Times New Roman" w:hAnsi="Times New Roman" w:cs="Times New Roman"/>
          <w:sz w:val="26"/>
          <w:szCs w:val="26"/>
        </w:rPr>
      </w:pPr>
    </w:p>
    <w:p w14:paraId="0490366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Affirmative / all clear</w:t>
      </w:r>
    </w:p>
    <w:p w14:paraId="2B84B2F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Dispatch A/C </w:t>
      </w:r>
    </w:p>
    <w:p w14:paraId="1CD36104"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 removed.</w:t>
      </w:r>
    </w:p>
    <w:p w14:paraId="743D8668" w14:textId="25EEDC2F" w:rsidR="00DD5D96" w:rsidRDefault="009835A2"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5781C8F8" w14:textId="77777777" w:rsidR="00461AD2" w:rsidRPr="00BC3BF7" w:rsidRDefault="00461AD2" w:rsidP="007157BC">
      <w:pPr>
        <w:spacing w:after="0" w:line="240" w:lineRule="auto"/>
        <w:rPr>
          <w:rFonts w:ascii="Times New Roman" w:hAnsi="Times New Roman" w:cs="Times New Roman"/>
          <w:sz w:val="26"/>
          <w:szCs w:val="26"/>
        </w:rPr>
      </w:pPr>
    </w:p>
    <w:p w14:paraId="589F1DF4" w14:textId="2F9D5D1A"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6B4D03A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Affirmative / all clear</w:t>
      </w:r>
    </w:p>
    <w:p w14:paraId="04926B6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Chock removed.</w:t>
      </w:r>
    </w:p>
    <w:p w14:paraId="002FDFF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Cut engines. </w:t>
      </w:r>
    </w:p>
    <w:p w14:paraId="47B0808B"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57216" behindDoc="1" locked="0" layoutInCell="1" allowOverlap="1" wp14:anchorId="5E423FC7" wp14:editId="2E9592F4">
            <wp:simplePos x="0" y="0"/>
            <wp:positionH relativeFrom="column">
              <wp:posOffset>-57150</wp:posOffset>
            </wp:positionH>
            <wp:positionV relativeFrom="paragraph">
              <wp:posOffset>58420</wp:posOffset>
            </wp:positionV>
            <wp:extent cx="1828800" cy="1653540"/>
            <wp:effectExtent l="0" t="0" r="0" b="3810"/>
            <wp:wrapNone/>
            <wp:docPr id="14" name="Picture 14"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SOP[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82880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01E9A" w14:textId="77777777" w:rsidR="00DD5D96" w:rsidRPr="00BC3BF7" w:rsidRDefault="00DD5D96" w:rsidP="007157BC">
      <w:pPr>
        <w:spacing w:after="0" w:line="240" w:lineRule="auto"/>
        <w:rPr>
          <w:rFonts w:ascii="Times New Roman" w:hAnsi="Times New Roman" w:cs="Times New Roman"/>
          <w:sz w:val="26"/>
          <w:szCs w:val="26"/>
        </w:rPr>
      </w:pPr>
    </w:p>
    <w:p w14:paraId="0BE2D476" w14:textId="77777777" w:rsidR="00DD5D96" w:rsidRPr="00BC3BF7" w:rsidRDefault="00DD5D96" w:rsidP="007157BC">
      <w:pPr>
        <w:spacing w:after="0" w:line="240" w:lineRule="auto"/>
        <w:rPr>
          <w:rFonts w:ascii="Times New Roman" w:hAnsi="Times New Roman" w:cs="Times New Roman"/>
          <w:sz w:val="26"/>
          <w:szCs w:val="26"/>
        </w:rPr>
      </w:pPr>
    </w:p>
    <w:p w14:paraId="17FD7688" w14:textId="77777777" w:rsidR="00DD5D96" w:rsidRPr="00BC3BF7" w:rsidRDefault="00DD5D96" w:rsidP="007157BC">
      <w:pPr>
        <w:spacing w:after="0" w:line="240" w:lineRule="auto"/>
        <w:rPr>
          <w:rFonts w:ascii="Times New Roman" w:hAnsi="Times New Roman" w:cs="Times New Roman"/>
          <w:sz w:val="26"/>
          <w:szCs w:val="26"/>
        </w:rPr>
      </w:pPr>
    </w:p>
    <w:p w14:paraId="71B8F3B4" w14:textId="77777777" w:rsidR="00DD5D96" w:rsidRPr="00BC3BF7" w:rsidRDefault="00DD5D96" w:rsidP="007157BC">
      <w:pPr>
        <w:spacing w:after="0" w:line="240" w:lineRule="auto"/>
        <w:rPr>
          <w:rFonts w:ascii="Times New Roman" w:hAnsi="Times New Roman" w:cs="Times New Roman"/>
          <w:sz w:val="26"/>
          <w:szCs w:val="26"/>
        </w:rPr>
      </w:pPr>
    </w:p>
    <w:p w14:paraId="5F6A3859" w14:textId="77777777" w:rsidR="00DD5D96" w:rsidRPr="00BC3BF7" w:rsidRDefault="00DD5D96" w:rsidP="007157BC">
      <w:pPr>
        <w:spacing w:after="0" w:line="240" w:lineRule="auto"/>
        <w:rPr>
          <w:rFonts w:ascii="Times New Roman" w:hAnsi="Times New Roman" w:cs="Times New Roman"/>
          <w:sz w:val="26"/>
          <w:szCs w:val="26"/>
        </w:rPr>
      </w:pPr>
    </w:p>
    <w:p w14:paraId="0900A732" w14:textId="77777777" w:rsidR="00DD5D96" w:rsidRPr="00BC3BF7" w:rsidRDefault="00DD5D96" w:rsidP="007157BC">
      <w:pPr>
        <w:spacing w:after="0" w:line="240" w:lineRule="auto"/>
        <w:rPr>
          <w:rFonts w:ascii="Times New Roman" w:hAnsi="Times New Roman" w:cs="Times New Roman"/>
          <w:sz w:val="26"/>
          <w:szCs w:val="26"/>
        </w:rPr>
      </w:pPr>
    </w:p>
    <w:p w14:paraId="791ADC1D" w14:textId="77777777" w:rsidR="00DD5D96" w:rsidRPr="00BC3BF7" w:rsidRDefault="00DD5D96" w:rsidP="007157BC">
      <w:pPr>
        <w:spacing w:after="0" w:line="240" w:lineRule="auto"/>
        <w:rPr>
          <w:rFonts w:ascii="Times New Roman" w:hAnsi="Times New Roman" w:cs="Times New Roman"/>
          <w:sz w:val="26"/>
          <w:szCs w:val="26"/>
        </w:rPr>
      </w:pPr>
    </w:p>
    <w:p w14:paraId="167B3228" w14:textId="77777777" w:rsidR="00DD5D96" w:rsidRPr="00BC3BF7" w:rsidRDefault="00DD5D96" w:rsidP="007157BC">
      <w:pPr>
        <w:spacing w:after="0" w:line="240" w:lineRule="auto"/>
        <w:rPr>
          <w:rFonts w:ascii="Times New Roman" w:hAnsi="Times New Roman" w:cs="Times New Roman"/>
          <w:sz w:val="26"/>
          <w:szCs w:val="26"/>
        </w:rPr>
      </w:pPr>
    </w:p>
    <w:p w14:paraId="0F3FF87C" w14:textId="304BBE41" w:rsidR="00DD5D96" w:rsidRPr="00BC3BF7" w:rsidRDefault="009835A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242C5942" w14:textId="77777777" w:rsidR="00DD5D96" w:rsidRPr="00BC3BF7" w:rsidRDefault="00DD5D96" w:rsidP="007157BC">
      <w:pPr>
        <w:spacing w:after="0" w:line="240" w:lineRule="auto"/>
        <w:rPr>
          <w:rFonts w:ascii="Times New Roman" w:hAnsi="Times New Roman" w:cs="Times New Roman"/>
          <w:sz w:val="26"/>
          <w:szCs w:val="26"/>
        </w:rPr>
      </w:pPr>
    </w:p>
    <w:p w14:paraId="5468F2E5" w14:textId="430986B6"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meaning of this hand signal? (AUD; </w:t>
      </w:r>
      <w:r w:rsidR="00253983"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593B24B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Chocks inserted</w:t>
      </w:r>
    </w:p>
    <w:p w14:paraId="4CFB6A8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Dispatch A/C </w:t>
      </w:r>
    </w:p>
    <w:p w14:paraId="64336B4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Chock removed.</w:t>
      </w:r>
    </w:p>
    <w:p w14:paraId="4B6CECDB" w14:textId="3CB9B520" w:rsidR="00DD5D96" w:rsidRPr="00BC3BF7" w:rsidRDefault="009835A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00DD5D96" w:rsidRPr="00BC3BF7">
        <w:rPr>
          <w:rFonts w:ascii="Times New Roman" w:hAnsi="Times New Roman" w:cs="Times New Roman"/>
          <w:sz w:val="26"/>
          <w:szCs w:val="26"/>
        </w:rPr>
        <w:t xml:space="preserve"> </w:t>
      </w:r>
      <w:r w:rsidR="00DD5D96" w:rsidRPr="00BC3BF7">
        <w:rPr>
          <w:rFonts w:ascii="Times New Roman" w:hAnsi="Times New Roman" w:cs="Times New Roman"/>
          <w:bCs/>
          <w:sz w:val="26"/>
          <w:szCs w:val="26"/>
        </w:rPr>
        <w:t>APPENDIX 4.19.1</w:t>
      </w:r>
    </w:p>
    <w:p w14:paraId="2CC7764F"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anchor distT="0" distB="0" distL="114300" distR="114300" simplePos="0" relativeHeight="251660288" behindDoc="1" locked="0" layoutInCell="1" allowOverlap="1" wp14:anchorId="3B33766E" wp14:editId="405320FE">
            <wp:simplePos x="0" y="0"/>
            <wp:positionH relativeFrom="column">
              <wp:posOffset>-55880</wp:posOffset>
            </wp:positionH>
            <wp:positionV relativeFrom="paragraph">
              <wp:posOffset>1270</wp:posOffset>
            </wp:positionV>
            <wp:extent cx="1348105" cy="1485900"/>
            <wp:effectExtent l="0" t="0" r="4445" b="0"/>
            <wp:wrapNone/>
            <wp:docPr id="15" name="Picture 15" descr="Description: S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OP[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348105"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128BFD" w14:textId="77777777" w:rsidR="00DD5D96" w:rsidRPr="00BC3BF7" w:rsidRDefault="00DD5D96" w:rsidP="007157BC">
      <w:pPr>
        <w:spacing w:after="0" w:line="240" w:lineRule="auto"/>
        <w:rPr>
          <w:rFonts w:ascii="Times New Roman" w:hAnsi="Times New Roman" w:cs="Times New Roman"/>
          <w:sz w:val="26"/>
          <w:szCs w:val="26"/>
        </w:rPr>
      </w:pPr>
    </w:p>
    <w:p w14:paraId="11915A34" w14:textId="77777777" w:rsidR="00DD5D96" w:rsidRPr="00BC3BF7" w:rsidRDefault="00DD5D96" w:rsidP="007157BC">
      <w:pPr>
        <w:spacing w:after="0" w:line="240" w:lineRule="auto"/>
        <w:rPr>
          <w:rFonts w:ascii="Times New Roman" w:hAnsi="Times New Roman" w:cs="Times New Roman"/>
          <w:sz w:val="26"/>
          <w:szCs w:val="26"/>
        </w:rPr>
      </w:pPr>
    </w:p>
    <w:p w14:paraId="103E48F2" w14:textId="77777777" w:rsidR="00DD5D96" w:rsidRPr="00BC3BF7" w:rsidRDefault="00DD5D96" w:rsidP="007157BC">
      <w:pPr>
        <w:spacing w:after="0" w:line="240" w:lineRule="auto"/>
        <w:rPr>
          <w:rFonts w:ascii="Times New Roman" w:hAnsi="Times New Roman" w:cs="Times New Roman"/>
          <w:sz w:val="26"/>
          <w:szCs w:val="26"/>
        </w:rPr>
      </w:pPr>
    </w:p>
    <w:p w14:paraId="40812D67" w14:textId="77777777" w:rsidR="00DD5D96" w:rsidRPr="00BC3BF7" w:rsidRDefault="00DD5D96" w:rsidP="007157BC">
      <w:pPr>
        <w:spacing w:after="0" w:line="240" w:lineRule="auto"/>
        <w:rPr>
          <w:rFonts w:ascii="Times New Roman" w:hAnsi="Times New Roman" w:cs="Times New Roman"/>
          <w:sz w:val="26"/>
          <w:szCs w:val="26"/>
        </w:rPr>
      </w:pPr>
    </w:p>
    <w:p w14:paraId="36B798D1" w14:textId="77777777" w:rsidR="00DD5D96" w:rsidRPr="00BC3BF7" w:rsidRDefault="00DD5D96" w:rsidP="007157BC">
      <w:pPr>
        <w:spacing w:after="0" w:line="240" w:lineRule="auto"/>
        <w:rPr>
          <w:rFonts w:ascii="Times New Roman" w:hAnsi="Times New Roman" w:cs="Times New Roman"/>
          <w:sz w:val="26"/>
          <w:szCs w:val="26"/>
        </w:rPr>
      </w:pPr>
    </w:p>
    <w:p w14:paraId="71638E78" w14:textId="77777777" w:rsidR="00435F74" w:rsidRDefault="00435F74" w:rsidP="007157BC">
      <w:pPr>
        <w:spacing w:after="0" w:line="240" w:lineRule="auto"/>
        <w:rPr>
          <w:rFonts w:ascii="Times New Roman" w:hAnsi="Times New Roman" w:cs="Times New Roman"/>
          <w:sz w:val="26"/>
          <w:szCs w:val="26"/>
        </w:rPr>
      </w:pPr>
    </w:p>
    <w:p w14:paraId="135D7D58" w14:textId="77777777" w:rsidR="00435F74" w:rsidRDefault="00435F74" w:rsidP="007157BC">
      <w:pPr>
        <w:spacing w:after="0" w:line="240" w:lineRule="auto"/>
        <w:rPr>
          <w:rFonts w:ascii="Times New Roman" w:hAnsi="Times New Roman" w:cs="Times New Roman"/>
          <w:sz w:val="26"/>
          <w:szCs w:val="26"/>
        </w:rPr>
      </w:pPr>
    </w:p>
    <w:p w14:paraId="491275A3" w14:textId="5F81CCE8"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following hand-signals, what is “fire on Engine”? (AUD; </w:t>
      </w:r>
      <w:r w:rsidR="0051507B"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6437C102" w14:textId="77777777" w:rsidR="00DD5D96" w:rsidRPr="00BC3BF7" w:rsidRDefault="00DD5D96" w:rsidP="007157BC">
      <w:pPr>
        <w:spacing w:after="0" w:line="240" w:lineRule="auto"/>
        <w:rPr>
          <w:rFonts w:ascii="Times New Roman" w:hAnsi="Times New Roman" w:cs="Times New Roman"/>
          <w:sz w:val="26"/>
          <w:szCs w:val="26"/>
        </w:rPr>
      </w:pPr>
    </w:p>
    <w:tbl>
      <w:tblPr>
        <w:tblW w:w="0" w:type="auto"/>
        <w:tblInd w:w="1018" w:type="dxa"/>
        <w:tblLook w:val="01E0" w:firstRow="1" w:lastRow="1" w:firstColumn="1" w:lastColumn="1" w:noHBand="0" w:noVBand="0"/>
      </w:tblPr>
      <w:tblGrid>
        <w:gridCol w:w="2719"/>
        <w:gridCol w:w="2721"/>
        <w:gridCol w:w="3118"/>
      </w:tblGrid>
      <w:tr w:rsidR="005E3EA0" w:rsidRPr="00BC3BF7" w14:paraId="4D0D2F71" w14:textId="77777777" w:rsidTr="006E5A49">
        <w:trPr>
          <w:trHeight w:val="2406"/>
        </w:trPr>
        <w:tc>
          <w:tcPr>
            <w:tcW w:w="2756" w:type="dxa"/>
          </w:tcPr>
          <w:p w14:paraId="49F45EEA" w14:textId="77777777" w:rsidR="00DD5D96" w:rsidRPr="00BC3BF7" w:rsidRDefault="00DD5D96" w:rsidP="00FB67D5">
            <w:pPr>
              <w:pStyle w:val="Tiuphu"/>
              <w:ind w:left="142"/>
              <w:jc w:val="left"/>
              <w:rPr>
                <w:rFonts w:ascii="Times New Roman" w:hAnsi="Times New Roman"/>
                <w:b w:val="0"/>
                <w:noProof/>
                <w:sz w:val="26"/>
                <w:szCs w:val="26"/>
              </w:rPr>
            </w:pPr>
            <w:r w:rsidRPr="007157BC">
              <w:rPr>
                <w:rFonts w:ascii="Times New Roman" w:hAnsi="Times New Roman"/>
                <w:noProof/>
                <w:sz w:val="26"/>
                <w:szCs w:val="26"/>
                <w:lang w:val="vi-VN" w:eastAsia="vi-VN"/>
              </w:rPr>
              <w:drawing>
                <wp:anchor distT="0" distB="0" distL="114300" distR="114300" simplePos="0" relativeHeight="251668480" behindDoc="0" locked="0" layoutInCell="1" allowOverlap="1" wp14:anchorId="5025919B" wp14:editId="4C4FBF46">
                  <wp:simplePos x="0" y="0"/>
                  <wp:positionH relativeFrom="column">
                    <wp:posOffset>-24765</wp:posOffset>
                  </wp:positionH>
                  <wp:positionV relativeFrom="paragraph">
                    <wp:posOffset>99695</wp:posOffset>
                  </wp:positionV>
                  <wp:extent cx="1665605" cy="1420495"/>
                  <wp:effectExtent l="0" t="0" r="0" b="8255"/>
                  <wp:wrapNone/>
                  <wp:docPr id="16" name="Picture 1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5605" cy="14204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57" w:type="dxa"/>
          </w:tcPr>
          <w:p w14:paraId="3EEA1425" w14:textId="77777777" w:rsidR="00DD5D96" w:rsidRPr="00BC3BF7" w:rsidRDefault="00DD5D96" w:rsidP="00FB67D5">
            <w:pPr>
              <w:pStyle w:val="Tiuphu"/>
              <w:ind w:left="142"/>
              <w:jc w:val="left"/>
              <w:rPr>
                <w:rFonts w:ascii="Times New Roman" w:hAnsi="Times New Roman"/>
                <w:b w:val="0"/>
                <w:noProof/>
                <w:sz w:val="26"/>
                <w:szCs w:val="26"/>
              </w:rPr>
            </w:pPr>
            <w:r w:rsidRPr="007157BC">
              <w:rPr>
                <w:rFonts w:ascii="Times New Roman" w:hAnsi="Times New Roman"/>
                <w:noProof/>
                <w:sz w:val="26"/>
                <w:szCs w:val="26"/>
                <w:lang w:val="vi-VN" w:eastAsia="vi-VN"/>
              </w:rPr>
              <w:drawing>
                <wp:anchor distT="0" distB="0" distL="114300" distR="114300" simplePos="0" relativeHeight="251664384" behindDoc="0" locked="0" layoutInCell="1" allowOverlap="1" wp14:anchorId="2A69C3B6" wp14:editId="3685EA72">
                  <wp:simplePos x="0" y="0"/>
                  <wp:positionH relativeFrom="column">
                    <wp:posOffset>-39370</wp:posOffset>
                  </wp:positionH>
                  <wp:positionV relativeFrom="paragraph">
                    <wp:posOffset>103505</wp:posOffset>
                  </wp:positionV>
                  <wp:extent cx="1665605" cy="1420495"/>
                  <wp:effectExtent l="0" t="0" r="0" b="8255"/>
                  <wp:wrapNone/>
                  <wp:docPr id="17" name="Picture 17"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5605" cy="14204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76" w:type="dxa"/>
          </w:tcPr>
          <w:p w14:paraId="3513A0D1" w14:textId="77777777" w:rsidR="00DD5D96" w:rsidRPr="00BC3BF7" w:rsidRDefault="00DD5D96" w:rsidP="00FB67D5">
            <w:pPr>
              <w:pStyle w:val="Tiuphu"/>
              <w:ind w:left="142"/>
              <w:jc w:val="left"/>
              <w:rPr>
                <w:rFonts w:ascii="Times New Roman" w:hAnsi="Times New Roman"/>
                <w:b w:val="0"/>
                <w:noProof/>
                <w:sz w:val="26"/>
                <w:szCs w:val="26"/>
              </w:rPr>
            </w:pPr>
            <w:r w:rsidRPr="007157BC">
              <w:rPr>
                <w:rFonts w:ascii="Times New Roman" w:hAnsi="Times New Roman"/>
                <w:b w:val="0"/>
                <w:noProof/>
                <w:sz w:val="26"/>
                <w:szCs w:val="26"/>
                <w:lang w:val="vi-VN" w:eastAsia="vi-VN"/>
              </w:rPr>
              <w:drawing>
                <wp:inline distT="0" distB="0" distL="0" distR="0" wp14:anchorId="4A7FDC46" wp14:editId="26324080">
                  <wp:extent cx="1749425" cy="1494790"/>
                  <wp:effectExtent l="0" t="0" r="3175" b="0"/>
                  <wp:docPr id="18" name="Picture 18"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9425" cy="1494790"/>
                          </a:xfrm>
                          <a:prstGeom prst="rect">
                            <a:avLst/>
                          </a:prstGeom>
                          <a:noFill/>
                          <a:ln>
                            <a:noFill/>
                          </a:ln>
                        </pic:spPr>
                      </pic:pic>
                    </a:graphicData>
                  </a:graphic>
                </wp:inline>
              </w:drawing>
            </w:r>
          </w:p>
        </w:tc>
      </w:tr>
      <w:tr w:rsidR="005E3EA0" w:rsidRPr="00BC3BF7" w14:paraId="52AD043B" w14:textId="77777777" w:rsidTr="006E5A49">
        <w:tc>
          <w:tcPr>
            <w:tcW w:w="2756" w:type="dxa"/>
          </w:tcPr>
          <w:p w14:paraId="0DE1E0C3" w14:textId="77777777" w:rsidR="00DD5D96" w:rsidRPr="00BC3BF7" w:rsidRDefault="00DD5D96" w:rsidP="007157BC">
            <w:pPr>
              <w:pStyle w:val="Tiuphu"/>
              <w:ind w:left="142"/>
              <w:jc w:val="left"/>
              <w:rPr>
                <w:rFonts w:ascii="Times New Roman" w:hAnsi="Times New Roman"/>
                <w:b w:val="0"/>
                <w:noProof/>
                <w:sz w:val="26"/>
                <w:szCs w:val="26"/>
              </w:rPr>
            </w:pPr>
            <w:r w:rsidRPr="00BC3BF7">
              <w:rPr>
                <w:rFonts w:ascii="Times New Roman" w:hAnsi="Times New Roman"/>
                <w:b w:val="0"/>
                <w:noProof/>
                <w:sz w:val="26"/>
                <w:szCs w:val="26"/>
              </w:rPr>
              <w:t>a)</w:t>
            </w:r>
          </w:p>
        </w:tc>
        <w:tc>
          <w:tcPr>
            <w:tcW w:w="2757" w:type="dxa"/>
          </w:tcPr>
          <w:p w14:paraId="2D786318" w14:textId="77777777" w:rsidR="00DD5D96" w:rsidRPr="00BC3BF7" w:rsidRDefault="00DD5D96" w:rsidP="007157BC">
            <w:pPr>
              <w:pStyle w:val="Tiuphu"/>
              <w:ind w:left="142"/>
              <w:jc w:val="left"/>
              <w:rPr>
                <w:rFonts w:ascii="Times New Roman" w:hAnsi="Times New Roman"/>
                <w:b w:val="0"/>
                <w:noProof/>
                <w:sz w:val="26"/>
                <w:szCs w:val="26"/>
              </w:rPr>
            </w:pPr>
            <w:r w:rsidRPr="00BC3BF7">
              <w:rPr>
                <w:rFonts w:ascii="Times New Roman" w:hAnsi="Times New Roman"/>
                <w:b w:val="0"/>
                <w:noProof/>
                <w:sz w:val="26"/>
                <w:szCs w:val="26"/>
              </w:rPr>
              <w:t>b)</w:t>
            </w:r>
          </w:p>
        </w:tc>
        <w:tc>
          <w:tcPr>
            <w:tcW w:w="2976" w:type="dxa"/>
          </w:tcPr>
          <w:p w14:paraId="7E7E69C7" w14:textId="77777777" w:rsidR="00DD5D96" w:rsidRPr="00BC3BF7" w:rsidRDefault="00DD5D96" w:rsidP="007157BC">
            <w:pPr>
              <w:pStyle w:val="Tiuphu"/>
              <w:ind w:left="142"/>
              <w:jc w:val="left"/>
              <w:rPr>
                <w:rFonts w:ascii="Times New Roman" w:hAnsi="Times New Roman"/>
                <w:b w:val="0"/>
                <w:noProof/>
                <w:sz w:val="26"/>
                <w:szCs w:val="26"/>
              </w:rPr>
            </w:pPr>
            <w:r w:rsidRPr="00BC3BF7">
              <w:rPr>
                <w:rFonts w:ascii="Times New Roman" w:hAnsi="Times New Roman"/>
                <w:b w:val="0"/>
                <w:noProof/>
                <w:sz w:val="26"/>
                <w:szCs w:val="26"/>
              </w:rPr>
              <w:t xml:space="preserve">c) </w:t>
            </w:r>
          </w:p>
        </w:tc>
      </w:tr>
    </w:tbl>
    <w:p w14:paraId="52883EE6" w14:textId="77777777" w:rsidR="00DD5D96" w:rsidRPr="00BC3BF7" w:rsidRDefault="00DD5D96" w:rsidP="007157BC">
      <w:pPr>
        <w:spacing w:after="0" w:line="240" w:lineRule="auto"/>
        <w:rPr>
          <w:rFonts w:ascii="Times New Roman" w:hAnsi="Times New Roman" w:cs="Times New Roman"/>
          <w:sz w:val="26"/>
          <w:szCs w:val="26"/>
        </w:rPr>
      </w:pPr>
    </w:p>
    <w:p w14:paraId="4FE1D3D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w:t>
      </w:r>
    </w:p>
    <w:p w14:paraId="2589F57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w:t>
      </w:r>
    </w:p>
    <w:p w14:paraId="3899CB5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w:t>
      </w:r>
    </w:p>
    <w:p w14:paraId="7F199F0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0051507B" w:rsidRPr="00BC3BF7">
        <w:rPr>
          <w:rFonts w:ascii="Times New Roman" w:hAnsi="Times New Roman" w:cs="Times New Roman"/>
          <w:sz w:val="26"/>
          <w:szCs w:val="26"/>
        </w:rPr>
        <w:t>S</w:t>
      </w:r>
      <w:r w:rsidRPr="00BC3BF7">
        <w:rPr>
          <w:rFonts w:ascii="Times New Roman" w:hAnsi="Times New Roman" w:cs="Times New Roman"/>
          <w:sz w:val="26"/>
          <w:szCs w:val="26"/>
        </w:rPr>
        <w:t>tandard communication between flight crew and ground engineer</w:t>
      </w:r>
    </w:p>
    <w:p w14:paraId="14F740D1"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w:t>
      </w:r>
      <w:r w:rsidR="0051507B" w:rsidRPr="00BC3BF7">
        <w:rPr>
          <w:rFonts w:ascii="Times New Roman" w:hAnsi="Times New Roman" w:cs="Times New Roman"/>
          <w:sz w:val="26"/>
          <w:szCs w:val="26"/>
        </w:rPr>
        <w:t>.:</w:t>
      </w:r>
      <w:r w:rsidRPr="00BC3BF7">
        <w:rPr>
          <w:rFonts w:ascii="Times New Roman" w:hAnsi="Times New Roman" w:cs="Times New Roman"/>
          <w:sz w:val="26"/>
          <w:szCs w:val="26"/>
        </w:rPr>
        <w:t xml:space="preserve"> SOP </w:t>
      </w:r>
      <w:r w:rsidRPr="00BC3BF7">
        <w:rPr>
          <w:rFonts w:ascii="Times New Roman" w:hAnsi="Times New Roman" w:cs="Times New Roman"/>
          <w:bCs/>
          <w:sz w:val="26"/>
          <w:szCs w:val="26"/>
        </w:rPr>
        <w:t>APPENDIX 4.19.1</w:t>
      </w:r>
    </w:p>
    <w:p w14:paraId="6C7E40E7" w14:textId="77777777" w:rsidR="00DD5D96" w:rsidRPr="00BC3BF7" w:rsidRDefault="00DD5D96" w:rsidP="007157BC">
      <w:pPr>
        <w:spacing w:after="0" w:line="240" w:lineRule="auto"/>
        <w:rPr>
          <w:rFonts w:ascii="Times New Roman" w:hAnsi="Times New Roman" w:cs="Times New Roman"/>
          <w:sz w:val="26"/>
          <w:szCs w:val="26"/>
        </w:rPr>
      </w:pPr>
    </w:p>
    <w:p w14:paraId="428CD9D9" w14:textId="119EC37D"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following hand-sigals, what is “emergence stop”  (AUD; </w:t>
      </w:r>
      <w:r w:rsidR="0051507B"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w:t>
      </w:r>
    </w:p>
    <w:p w14:paraId="308E4475" w14:textId="77777777" w:rsidR="00DD5D96" w:rsidRPr="00BC3BF7" w:rsidRDefault="00DD5D96" w:rsidP="007157BC">
      <w:pPr>
        <w:spacing w:after="0" w:line="240" w:lineRule="auto"/>
        <w:rPr>
          <w:rFonts w:ascii="Times New Roman" w:hAnsi="Times New Roman" w:cs="Times New Roman"/>
          <w:sz w:val="26"/>
          <w:szCs w:val="26"/>
        </w:rPr>
      </w:pPr>
      <w:r w:rsidRPr="008F413A">
        <w:rPr>
          <w:rFonts w:ascii="Times New Roman" w:hAnsi="Times New Roman" w:cs="Times New Roman"/>
          <w:noProof/>
          <w:sz w:val="26"/>
          <w:szCs w:val="26"/>
          <w:lang w:val="vi-VN" w:eastAsia="vi-VN"/>
        </w:rPr>
        <w:drawing>
          <wp:inline distT="0" distB="0" distL="0" distR="0" wp14:anchorId="70E12485" wp14:editId="08430119">
            <wp:extent cx="58197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2247900"/>
                    </a:xfrm>
                    <a:prstGeom prst="rect">
                      <a:avLst/>
                    </a:prstGeom>
                    <a:noFill/>
                    <a:ln>
                      <a:noFill/>
                    </a:ln>
                  </pic:spPr>
                </pic:pic>
              </a:graphicData>
            </a:graphic>
          </wp:inline>
        </w:drawing>
      </w:r>
    </w:p>
    <w:p w14:paraId="5CE5023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w:t>
      </w:r>
    </w:p>
    <w:p w14:paraId="5891C26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w:t>
      </w:r>
    </w:p>
    <w:p w14:paraId="6ADCCB6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w:t>
      </w:r>
    </w:p>
    <w:p w14:paraId="337324C7" w14:textId="77777777" w:rsidR="00DD5D96" w:rsidRPr="00BC3BF7" w:rsidRDefault="00DD5D96" w:rsidP="007157BC">
      <w:pPr>
        <w:spacing w:after="0" w:line="240" w:lineRule="auto"/>
        <w:rPr>
          <w:rFonts w:ascii="Times New Roman" w:hAnsi="Times New Roman" w:cs="Times New Roman"/>
          <w:sz w:val="26"/>
          <w:szCs w:val="26"/>
        </w:rPr>
      </w:pPr>
    </w:p>
    <w:p w14:paraId="6356A65B" w14:textId="12BE58C5"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Temporary authorization (dispensation) is used to: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0E38D68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Allow maintenance staff to perform maintenance work in unforeseen event at the out-stations.</w:t>
      </w:r>
    </w:p>
    <w:p w14:paraId="358A372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Allow maintenance staff to perform maintenance work in unforeseen event at all stations.</w:t>
      </w:r>
    </w:p>
    <w:p w14:paraId="1273C68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Allow maintenance staff to perform maintenance work in unforeseen event at the main stations.</w:t>
      </w:r>
    </w:p>
    <w:p w14:paraId="7E937185" w14:textId="6897BD7F" w:rsidR="00DD5D96"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DD5D96" w:rsidRPr="00BC3BF7">
        <w:rPr>
          <w:rFonts w:ascii="Times New Roman" w:hAnsi="Times New Roman"/>
          <w:sz w:val="26"/>
          <w:szCs w:val="26"/>
        </w:rPr>
        <w:t xml:space="preserve"> SOP </w:t>
      </w:r>
      <w:r w:rsidR="00DD5D96" w:rsidRPr="00BC3BF7">
        <w:rPr>
          <w:rFonts w:ascii="Times New Roman" w:hAnsi="Times New Roman"/>
          <w:bCs/>
          <w:sz w:val="26"/>
          <w:szCs w:val="26"/>
        </w:rPr>
        <w:t>10.15</w:t>
      </w:r>
    </w:p>
    <w:p w14:paraId="7976E4AA" w14:textId="77777777" w:rsidR="00DD5D96" w:rsidRPr="00BC3BF7" w:rsidRDefault="00DD5D96" w:rsidP="007157BC">
      <w:pPr>
        <w:spacing w:after="0" w:line="240" w:lineRule="auto"/>
        <w:rPr>
          <w:rFonts w:ascii="Times New Roman" w:hAnsi="Times New Roman"/>
          <w:sz w:val="26"/>
          <w:szCs w:val="26"/>
        </w:rPr>
      </w:pPr>
    </w:p>
    <w:p w14:paraId="612F3695" w14:textId="2B60468C"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line maintenance activities, Preliminary inspection should check: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6B4DD076"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General visual inspections of the aircraft exterior and interior </w:t>
      </w:r>
    </w:p>
    <w:p w14:paraId="2343330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b. Review of Technical and Cabin Defect Logs to determine non-routine tasks </w:t>
      </w:r>
    </w:p>
    <w:p w14:paraId="64089C2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Inspections using customer checklist, General visual inspections of the aircraft exterior and interior, Review of Technical and Cabin Defect Logs, Review of Notices of Flight Crews, Review of Post Flight reports, Check of the status of ADDs and associated requirements, Review of the OPM list (VAECO form 1003 for VNA aircraft).</w:t>
      </w:r>
    </w:p>
    <w:p w14:paraId="395C835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4.1.7.2</w:t>
      </w:r>
    </w:p>
    <w:p w14:paraId="2D27EA17" w14:textId="77777777" w:rsidR="00DD5D96" w:rsidRPr="00BC3BF7" w:rsidRDefault="00DD5D96" w:rsidP="007157BC">
      <w:pPr>
        <w:spacing w:after="0" w:line="240" w:lineRule="auto"/>
        <w:rPr>
          <w:rFonts w:ascii="Times New Roman" w:hAnsi="Times New Roman"/>
          <w:sz w:val="26"/>
          <w:szCs w:val="26"/>
        </w:rPr>
      </w:pPr>
    </w:p>
    <w:p w14:paraId="6F4C3863" w14:textId="4B1E6D37"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aircraft towing/pushback process, what is the responsibility of cockpit man?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A1C2B7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14:paraId="05BC7E0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Connect/disconnect the towbar to/from the aircraft</w:t>
      </w:r>
    </w:p>
    <w:p w14:paraId="2B3B877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14:paraId="25C7DD0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14:paraId="7F7753B8" w14:textId="77777777" w:rsidR="00DD5D96" w:rsidRPr="00BC3BF7" w:rsidRDefault="00DD5D96" w:rsidP="007157BC">
      <w:pPr>
        <w:spacing w:after="0" w:line="240" w:lineRule="auto"/>
        <w:rPr>
          <w:rFonts w:ascii="Times New Roman" w:hAnsi="Times New Roman"/>
          <w:sz w:val="26"/>
          <w:szCs w:val="26"/>
        </w:rPr>
      </w:pPr>
    </w:p>
    <w:p w14:paraId="1FD3B58D" w14:textId="588DAF19"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Towing leader </w:t>
      </w:r>
      <w:r w:rsidRPr="00BC3BF7">
        <w:t>(</w:t>
      </w:r>
      <w:r w:rsidRPr="00BC3BF7">
        <w:rPr>
          <w:rFonts w:ascii="Times New Roman" w:hAnsi="Times New Roman"/>
          <w:sz w:val="26"/>
          <w:szCs w:val="26"/>
        </w:rPr>
        <w:t>handset man)?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17E8B7D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14:paraId="55E28AB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14:paraId="6EF0DB8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Control towing speed</w:t>
      </w:r>
    </w:p>
    <w:p w14:paraId="2923DC8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14:paraId="5FD12B18" w14:textId="77777777" w:rsidR="00DD5D96" w:rsidRPr="00BC3BF7" w:rsidRDefault="00DD5D96" w:rsidP="007157BC">
      <w:pPr>
        <w:spacing w:after="0" w:line="240" w:lineRule="auto"/>
        <w:rPr>
          <w:rFonts w:ascii="Times New Roman" w:hAnsi="Times New Roman"/>
          <w:sz w:val="26"/>
          <w:szCs w:val="26"/>
        </w:rPr>
      </w:pPr>
    </w:p>
    <w:p w14:paraId="766F2D0E" w14:textId="190510BD"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In aircraft towing/pushback process, what is the responsibility of clearance monitor?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2205D2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Install Landing gear safety pins/sleeves </w:t>
      </w:r>
    </w:p>
    <w:p w14:paraId="4EA2B71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Be responsible for monitoring the A/C clearance when towing/ pushback in a congested or restricted aircraft movement area</w:t>
      </w:r>
    </w:p>
    <w:p w14:paraId="535725A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14:paraId="514D57C1" w14:textId="5D78B651" w:rsidR="00DD5D96"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DD5D96" w:rsidRPr="00BC3BF7">
        <w:rPr>
          <w:rFonts w:ascii="Times New Roman" w:hAnsi="Times New Roman"/>
          <w:sz w:val="26"/>
          <w:szCs w:val="26"/>
        </w:rPr>
        <w:t xml:space="preserve"> SOP </w:t>
      </w:r>
      <w:r w:rsidR="00DD5D96" w:rsidRPr="00BC3BF7">
        <w:rPr>
          <w:rFonts w:ascii="Times New Roman" w:hAnsi="Times New Roman"/>
          <w:bCs/>
          <w:sz w:val="26"/>
          <w:szCs w:val="26"/>
        </w:rPr>
        <w:t>4.19.6.1.5</w:t>
      </w:r>
    </w:p>
    <w:p w14:paraId="1F2C7543" w14:textId="77777777" w:rsidR="00DD5D96" w:rsidRPr="00BC3BF7" w:rsidRDefault="00DD5D96" w:rsidP="007157BC">
      <w:pPr>
        <w:spacing w:after="0" w:line="240" w:lineRule="auto"/>
        <w:rPr>
          <w:rFonts w:ascii="Times New Roman" w:hAnsi="Times New Roman"/>
          <w:sz w:val="26"/>
          <w:szCs w:val="26"/>
        </w:rPr>
      </w:pPr>
    </w:p>
    <w:p w14:paraId="079B3F45" w14:textId="6133D38F"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Towing </w:t>
      </w:r>
      <w:r w:rsidRPr="00B862DF">
        <w:rPr>
          <w:rFonts w:ascii="Times New Roman" w:hAnsi="Times New Roman" w:cs="Times New Roman"/>
          <w:sz w:val="26"/>
          <w:szCs w:val="26"/>
        </w:rPr>
        <w:t>leader</w:t>
      </w:r>
      <w:r w:rsidRPr="00BC3BF7">
        <w:t xml:space="preserve"> </w:t>
      </w:r>
      <w:r w:rsidRPr="00BC3BF7">
        <w:rPr>
          <w:rFonts w:ascii="Times New Roman" w:hAnsi="Times New Roman"/>
          <w:sz w:val="26"/>
          <w:szCs w:val="26"/>
        </w:rPr>
        <w:t>prohibited to do during towing within VAECO area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9E79C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69D6E8D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Using towing/ pushback checklist for specific type of aircraft.</w:t>
      </w:r>
    </w:p>
    <w:p w14:paraId="74AEA75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Performing IAW relevant AMM and customer procedures of towing.</w:t>
      </w:r>
    </w:p>
    <w:p w14:paraId="6B559EE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During towing/ pushback must always keep contact with cockpit man and tractor driver and in position which clearly saw by tractor driver and maintenance staff (cockpit man, clearance monitor).</w:t>
      </w:r>
    </w:p>
    <w:p w14:paraId="4EBDBAB1"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14:paraId="5FAFE9BF" w14:textId="77777777" w:rsidR="00DD5D96" w:rsidRPr="00BC3BF7" w:rsidRDefault="00DD5D96" w:rsidP="007157BC">
      <w:pPr>
        <w:spacing w:after="0" w:line="240" w:lineRule="auto"/>
        <w:rPr>
          <w:rFonts w:ascii="Times New Roman" w:hAnsi="Times New Roman"/>
          <w:sz w:val="26"/>
          <w:szCs w:val="26"/>
        </w:rPr>
      </w:pPr>
    </w:p>
    <w:p w14:paraId="7AA72F3B" w14:textId="1049F9EB"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must </w:t>
      </w:r>
      <w:r w:rsidRPr="00B862DF">
        <w:rPr>
          <w:rFonts w:ascii="Times New Roman" w:hAnsi="Times New Roman" w:cs="Times New Roman"/>
          <w:sz w:val="26"/>
          <w:szCs w:val="26"/>
        </w:rPr>
        <w:t>Ground</w:t>
      </w:r>
      <w:r w:rsidRPr="00BC3BF7">
        <w:rPr>
          <w:rFonts w:ascii="Times New Roman" w:hAnsi="Times New Roman"/>
          <w:sz w:val="26"/>
          <w:szCs w:val="26"/>
        </w:rPr>
        <w:t xml:space="preserve"> gear lock pins be installed on aircraft?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7ACBEB6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Towing</w:t>
      </w:r>
    </w:p>
    <w:p w14:paraId="7C11FFA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Pushback</w:t>
      </w:r>
    </w:p>
    <w:p w14:paraId="598A20B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231594A6"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SOP 6.1.5.3</w:t>
      </w:r>
    </w:p>
    <w:p w14:paraId="0DF4766E" w14:textId="77777777" w:rsidR="00DD5D96" w:rsidRPr="00BC3BF7" w:rsidRDefault="00DD5D96" w:rsidP="007157BC">
      <w:pPr>
        <w:spacing w:after="0" w:line="240" w:lineRule="auto"/>
        <w:rPr>
          <w:rFonts w:ascii="Times New Roman" w:hAnsi="Times New Roman"/>
          <w:sz w:val="26"/>
          <w:szCs w:val="26"/>
        </w:rPr>
      </w:pPr>
    </w:p>
    <w:p w14:paraId="7670106E" w14:textId="46BF138E"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mandatory</w:t>
      </w:r>
      <w:r w:rsidRPr="00BC3BF7">
        <w:rPr>
          <w:rFonts w:ascii="Times New Roman" w:hAnsi="Times New Roman"/>
          <w:sz w:val="26"/>
          <w:szCs w:val="26"/>
        </w:rPr>
        <w:t xml:space="preserve"> when towing with no aircraft brake?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44334E3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There must be a cockpit man </w:t>
      </w:r>
    </w:p>
    <w:p w14:paraId="7F4B5596"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14:paraId="081F46A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14:paraId="32E5D1D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14:paraId="35AF7A19" w14:textId="77777777" w:rsidR="00DD5D96" w:rsidRPr="00BC3BF7" w:rsidRDefault="00DD5D96" w:rsidP="007157BC">
      <w:pPr>
        <w:spacing w:after="0" w:line="240" w:lineRule="auto"/>
        <w:rPr>
          <w:rFonts w:ascii="Times New Roman" w:hAnsi="Times New Roman"/>
          <w:sz w:val="26"/>
          <w:szCs w:val="26"/>
        </w:rPr>
      </w:pPr>
    </w:p>
    <w:p w14:paraId="27EBE0E2" w14:textId="51BB17A1"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w:t>
      </w:r>
      <w:r w:rsidRPr="00B862DF">
        <w:rPr>
          <w:rFonts w:ascii="Times New Roman" w:hAnsi="Times New Roman" w:cs="Times New Roman"/>
          <w:sz w:val="26"/>
          <w:szCs w:val="26"/>
        </w:rPr>
        <w:t>fueling</w:t>
      </w:r>
      <w:r w:rsidRPr="00BC3BF7">
        <w:rPr>
          <w:rFonts w:ascii="Times New Roman" w:hAnsi="Times New Roman"/>
          <w:sz w:val="26"/>
          <w:szCs w:val="26"/>
        </w:rPr>
        <w:t xml:space="preserve"> the aircraft, what must the authorized staff be sure about fuel? (A</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1F1F02BD"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Free of contamination</w:t>
      </w:r>
    </w:p>
    <w:p w14:paraId="03B8CED3"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Is of correct grade and specification for each aircraft type</w:t>
      </w:r>
    </w:p>
    <w:p w14:paraId="63E3370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1EC351ED" w14:textId="516AF89C" w:rsidR="00DD5D96" w:rsidRPr="00BC3BF7" w:rsidRDefault="00E0001F" w:rsidP="007157BC">
      <w:pPr>
        <w:spacing w:after="0" w:line="240" w:lineRule="auto"/>
        <w:rPr>
          <w:rFonts w:ascii="Times New Roman" w:hAnsi="Times New Roman"/>
          <w:sz w:val="26"/>
          <w:szCs w:val="26"/>
        </w:rPr>
      </w:pPr>
      <w:r w:rsidRPr="00BC3BF7">
        <w:rPr>
          <w:rFonts w:ascii="Times New Roman" w:hAnsi="Times New Roman"/>
          <w:sz w:val="26"/>
          <w:szCs w:val="26"/>
        </w:rPr>
        <w:t>Ref.:</w:t>
      </w:r>
      <w:r w:rsidR="00DD5D96" w:rsidRPr="00BC3BF7">
        <w:rPr>
          <w:rFonts w:ascii="Times New Roman" w:hAnsi="Times New Roman"/>
          <w:sz w:val="26"/>
          <w:szCs w:val="26"/>
        </w:rPr>
        <w:t xml:space="preserve"> LMM 2.4.VI</w:t>
      </w:r>
    </w:p>
    <w:p w14:paraId="462ABC07" w14:textId="77777777" w:rsidR="00DD5D96" w:rsidRPr="00BC3BF7" w:rsidRDefault="00DD5D96" w:rsidP="007157BC">
      <w:pPr>
        <w:spacing w:after="0" w:line="240" w:lineRule="auto"/>
        <w:rPr>
          <w:rFonts w:ascii="Times New Roman" w:hAnsi="Times New Roman"/>
          <w:sz w:val="26"/>
          <w:szCs w:val="26"/>
        </w:rPr>
      </w:pPr>
    </w:p>
    <w:p w14:paraId="707C2498" w14:textId="1781E478"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Is it </w:t>
      </w:r>
      <w:r w:rsidRPr="00B862DF">
        <w:rPr>
          <w:rFonts w:ascii="Times New Roman" w:hAnsi="Times New Roman" w:cs="Times New Roman"/>
          <w:sz w:val="26"/>
          <w:szCs w:val="26"/>
        </w:rPr>
        <w:t>allowable</w:t>
      </w:r>
      <w:r w:rsidRPr="00BC3BF7">
        <w:rPr>
          <w:rFonts w:ascii="Times New Roman" w:hAnsi="Times New Roman"/>
          <w:sz w:val="26"/>
          <w:szCs w:val="26"/>
        </w:rPr>
        <w:t xml:space="preserve"> to operate APU during fuel operation? (A, B, ACR, AUD, </w:t>
      </w:r>
      <w:r w:rsidR="008E63E0"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6594C311"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14:paraId="170C5A1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Yes if APU is started for the first time or restarted after normal or emergency shutdown.</w:t>
      </w:r>
    </w:p>
    <w:p w14:paraId="4FE8E1F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14:paraId="3430E69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GOM 7.3.3.2</w:t>
      </w:r>
    </w:p>
    <w:p w14:paraId="530B1B5A" w14:textId="77777777" w:rsidR="00DD5D96" w:rsidRPr="00BC3BF7" w:rsidRDefault="00DD5D96" w:rsidP="007157BC">
      <w:pPr>
        <w:spacing w:after="0" w:line="240" w:lineRule="auto"/>
        <w:rPr>
          <w:rFonts w:ascii="Times New Roman" w:hAnsi="Times New Roman"/>
          <w:sz w:val="26"/>
          <w:szCs w:val="26"/>
        </w:rPr>
      </w:pPr>
    </w:p>
    <w:p w14:paraId="6C252622" w14:textId="3579F2C0"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the</w:t>
      </w:r>
      <w:r w:rsidRPr="00BC3BF7">
        <w:rPr>
          <w:rFonts w:ascii="Times New Roman" w:hAnsi="Times New Roman"/>
          <w:sz w:val="26"/>
          <w:szCs w:val="26"/>
        </w:rPr>
        <w:t xml:space="preserve"> requirement below for returning unserviceable part removed from aircraft for ramp maintenance? (A</w:t>
      </w:r>
      <w:r w:rsidR="008E63E0" w:rsidRPr="00BC3BF7">
        <w:rPr>
          <w:rFonts w:ascii="Times New Roman" w:hAnsi="Times New Roman"/>
          <w:sz w:val="26"/>
          <w:szCs w:val="26"/>
        </w:rPr>
        <w:t>;</w:t>
      </w:r>
      <w:r w:rsidRPr="00BC3BF7">
        <w:rPr>
          <w:rFonts w:ascii="Times New Roman" w:hAnsi="Times New Roman"/>
          <w:sz w:val="26"/>
          <w:szCs w:val="26"/>
        </w:rPr>
        <w:t xml:space="preserve"> B</w:t>
      </w:r>
      <w:r w:rsidR="008E63E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8E63E0" w:rsidRPr="00BC3BF7">
        <w:rPr>
          <w:rFonts w:ascii="Times New Roman" w:hAnsi="Times New Roman"/>
          <w:sz w:val="26"/>
          <w:szCs w:val="26"/>
        </w:rPr>
        <w:t>;</w:t>
      </w:r>
      <w:r w:rsidRPr="00BC3BF7">
        <w:rPr>
          <w:rFonts w:ascii="Times New Roman" w:hAnsi="Times New Roman"/>
          <w:sz w:val="26"/>
          <w:szCs w:val="26"/>
        </w:rPr>
        <w:t xml:space="preserve"> </w:t>
      </w:r>
      <w:r w:rsidR="008E63E0" w:rsidRPr="00BC3BF7">
        <w:rPr>
          <w:rFonts w:ascii="Times New Roman" w:hAnsi="Times New Roman" w:cs="Times New Roman"/>
          <w:sz w:val="26"/>
          <w:szCs w:val="26"/>
        </w:rPr>
        <w:t xml:space="preserve">INV; PP; MP; 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8E63E0" w:rsidRPr="00BC3BF7">
        <w:rPr>
          <w:rFonts w:ascii="Times New Roman" w:hAnsi="Times New Roman"/>
          <w:sz w:val="26"/>
          <w:szCs w:val="26"/>
        </w:rPr>
        <w:t>;</w:t>
      </w:r>
      <w:r w:rsidRPr="00BC3BF7">
        <w:rPr>
          <w:rFonts w:ascii="Times New Roman" w:hAnsi="Times New Roman"/>
          <w:sz w:val="26"/>
          <w:szCs w:val="26"/>
        </w:rPr>
        <w:t xml:space="preserve"> IFE)</w:t>
      </w:r>
    </w:p>
    <w:p w14:paraId="6834C96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14:paraId="4C1F79B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14:paraId="6E8D40A3"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14:paraId="3BF5A148" w14:textId="38C3A511" w:rsidR="00DD5D96" w:rsidRDefault="00DD5D96" w:rsidP="007157BC">
      <w:pPr>
        <w:spacing w:after="0" w:line="240" w:lineRule="auto"/>
        <w:rPr>
          <w:rFonts w:ascii="Times New Roman" w:hAnsi="Times New Roman"/>
          <w:bCs/>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14:paraId="44A048DA" w14:textId="77777777" w:rsidR="00B862DF" w:rsidRPr="00BC3BF7" w:rsidRDefault="00B862DF" w:rsidP="007157BC">
      <w:pPr>
        <w:spacing w:after="0" w:line="240" w:lineRule="auto"/>
        <w:rPr>
          <w:rFonts w:ascii="Times New Roman" w:hAnsi="Times New Roman"/>
          <w:sz w:val="26"/>
          <w:szCs w:val="26"/>
        </w:rPr>
      </w:pPr>
    </w:p>
    <w:p w14:paraId="3CA1DFBC" w14:textId="7B22C853"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shall the PRE-FLIGHT/TRANSIT check be performed  for VNA aircraft? (A</w:t>
      </w:r>
      <w:r w:rsidR="00821876" w:rsidRPr="00BC3BF7">
        <w:rPr>
          <w:rFonts w:ascii="Times New Roman" w:hAnsi="Times New Roman"/>
          <w:sz w:val="26"/>
          <w:szCs w:val="26"/>
        </w:rPr>
        <w:t>;</w:t>
      </w:r>
      <w:r w:rsidRPr="00BC3BF7">
        <w:rPr>
          <w:rFonts w:ascii="Times New Roman" w:hAnsi="Times New Roman"/>
          <w:sz w:val="26"/>
          <w:szCs w:val="26"/>
        </w:rPr>
        <w:t xml:space="preserve"> </w:t>
      </w:r>
      <w:r w:rsidR="00821876" w:rsidRPr="00BC3BF7">
        <w:rPr>
          <w:rFonts w:ascii="Times New Roman" w:hAnsi="Times New Roman"/>
          <w:sz w:val="26"/>
          <w:szCs w:val="26"/>
        </w:rPr>
        <w:t xml:space="preserve">B; </w:t>
      </w:r>
      <w:r w:rsidRPr="00BC3BF7">
        <w:rPr>
          <w:rFonts w:ascii="Times New Roman" w:hAnsi="Times New Roman"/>
          <w:sz w:val="26"/>
          <w:szCs w:val="26"/>
        </w:rPr>
        <w:t>AUD</w:t>
      </w:r>
      <w:r w:rsidR="00821876" w:rsidRPr="00BC3BF7">
        <w:rPr>
          <w:rFonts w:ascii="Times New Roman" w:hAnsi="Times New Roman"/>
          <w:sz w:val="26"/>
          <w:szCs w:val="26"/>
        </w:rPr>
        <w:t>;</w:t>
      </w:r>
      <w:r w:rsidRPr="00BC3BF7">
        <w:rPr>
          <w:rFonts w:ascii="Times New Roman" w:hAnsi="Times New Roman"/>
          <w:sz w:val="26"/>
          <w:szCs w:val="26"/>
        </w:rPr>
        <w:t xml:space="preserve"> </w:t>
      </w:r>
      <w:r w:rsidR="00354A32"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910F68E"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Before each flight but not latter than 2 hours before the flight.</w:t>
      </w:r>
    </w:p>
    <w:p w14:paraId="0ACF7577"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Before each flight but not earlier than 2 hours before the flight.</w:t>
      </w:r>
    </w:p>
    <w:p w14:paraId="53D9FB7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Before each flight.</w:t>
      </w:r>
    </w:p>
    <w:p w14:paraId="6C910EFF"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Preflight-transit check list</w:t>
      </w:r>
    </w:p>
    <w:p w14:paraId="13F935C4" w14:textId="77777777" w:rsidR="00DD5D96" w:rsidRPr="00BC3BF7" w:rsidRDefault="00DD5D96" w:rsidP="007157BC">
      <w:pPr>
        <w:spacing w:after="0" w:line="240" w:lineRule="auto"/>
        <w:rPr>
          <w:rFonts w:ascii="Times New Roman" w:hAnsi="Times New Roman"/>
          <w:sz w:val="26"/>
          <w:szCs w:val="26"/>
        </w:rPr>
      </w:pPr>
    </w:p>
    <w:p w14:paraId="5A904DAF" w14:textId="006C240C"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 VNA aircraft, In case the different  fuel quantity between fuel vehicle and aircraft indicator is out of limit, what must technical Staffs do? (A</w:t>
      </w:r>
      <w:r w:rsidR="00354A32" w:rsidRPr="00BC3BF7">
        <w:rPr>
          <w:rFonts w:ascii="Times New Roman" w:hAnsi="Times New Roman"/>
          <w:sz w:val="26"/>
          <w:szCs w:val="26"/>
        </w:rPr>
        <w:t>;</w:t>
      </w:r>
      <w:r w:rsidRPr="00BC3BF7">
        <w:rPr>
          <w:rFonts w:ascii="Times New Roman" w:hAnsi="Times New Roman"/>
          <w:sz w:val="26"/>
          <w:szCs w:val="26"/>
        </w:rPr>
        <w:t xml:space="preserve"> AUD</w:t>
      </w:r>
      <w:r w:rsidR="00354A32" w:rsidRPr="00BC3BF7">
        <w:rPr>
          <w:rFonts w:ascii="Times New Roman" w:hAnsi="Times New Roman"/>
          <w:sz w:val="26"/>
          <w:szCs w:val="26"/>
        </w:rPr>
        <w:t>;</w:t>
      </w:r>
      <w:r w:rsidRPr="00BC3BF7">
        <w:rPr>
          <w:rFonts w:ascii="Times New Roman" w:hAnsi="Times New Roman"/>
          <w:sz w:val="26"/>
          <w:szCs w:val="26"/>
        </w:rPr>
        <w:t xml:space="preserve"> </w:t>
      </w:r>
      <w:r w:rsidR="00354A32"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6D01163A"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Verify the volume of fuel using manual magnetic stick or integrated refuel panel (IRP) and record in Tech Log.</w:t>
      </w:r>
    </w:p>
    <w:p w14:paraId="5DBE9F3D"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Use aircraft fuel indicator to record in Tech Log.</w:t>
      </w:r>
    </w:p>
    <w:p w14:paraId="74EFBDD9"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Use vehicle fuel indicator to record in Tech Log.</w:t>
      </w:r>
    </w:p>
    <w:p w14:paraId="2C53341B"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LMM 2.4.VI</w:t>
      </w:r>
    </w:p>
    <w:p w14:paraId="0F02B678" w14:textId="77777777" w:rsidR="00DD5D96" w:rsidRPr="00BC3BF7" w:rsidRDefault="00DD5D96" w:rsidP="007157BC">
      <w:pPr>
        <w:spacing w:after="0" w:line="240" w:lineRule="auto"/>
        <w:rPr>
          <w:rFonts w:ascii="Times New Roman" w:hAnsi="Times New Roman"/>
          <w:sz w:val="26"/>
          <w:szCs w:val="26"/>
        </w:rPr>
      </w:pPr>
    </w:p>
    <w:p w14:paraId="761ED815" w14:textId="4FAF98A1"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line maintenance at main station, unserviceable components removed from the aircraft must be returned to VAECO store: (A, B, AUD, </w:t>
      </w:r>
      <w:r w:rsidR="00354A32" w:rsidRPr="00BC3BF7">
        <w:rPr>
          <w:rFonts w:ascii="Times New Roman" w:hAnsi="Times New Roman" w:cs="Times New Roman"/>
          <w:sz w:val="26"/>
          <w:szCs w:val="26"/>
        </w:rPr>
        <w:t xml:space="preserve">INV; PP; MP; CMP; </w:t>
      </w:r>
      <w:r w:rsidRPr="00BC3BF7">
        <w:rPr>
          <w:rFonts w:ascii="Times New Roman" w:hAnsi="Times New Roman"/>
          <w:sz w:val="26"/>
          <w:szCs w:val="26"/>
        </w:rPr>
        <w:t>QC Inspector, CAB, IFE)</w:t>
      </w:r>
    </w:p>
    <w:p w14:paraId="18548A3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*a. As soon as possible but not later than 03 hours.</w:t>
      </w:r>
    </w:p>
    <w:p w14:paraId="7E46A801"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b. On the day of removal.</w:t>
      </w:r>
    </w:p>
    <w:p w14:paraId="77A83AA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As soon as possible but not later than 06 hours.</w:t>
      </w:r>
    </w:p>
    <w:p w14:paraId="0BDE0D88"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14:paraId="60B9C231" w14:textId="77777777" w:rsidR="00DD5D96" w:rsidRPr="00BC3BF7" w:rsidRDefault="00DD5D96" w:rsidP="007157BC">
      <w:pPr>
        <w:spacing w:after="0" w:line="240" w:lineRule="auto"/>
        <w:rPr>
          <w:rFonts w:ascii="Times New Roman" w:hAnsi="Times New Roman" w:cs="Times New Roman"/>
          <w:sz w:val="26"/>
          <w:szCs w:val="26"/>
        </w:rPr>
      </w:pPr>
    </w:p>
    <w:p w14:paraId="515BBCF3" w14:textId="1E7F4224" w:rsidR="00DD5D96" w:rsidRPr="00BC3BF7" w:rsidRDefault="00DD5D96" w:rsidP="00B862D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A/C arrival, maintenance staff should be available at arrival gate/ parking place …… (1) minutes and complete the check to prevent FOD at arrival gate/ parking place prior to Actual Time of Arrival (ATA)</w:t>
      </w:r>
      <w:r w:rsidR="00354A32" w:rsidRPr="00BC3BF7">
        <w:rPr>
          <w:rFonts w:ascii="Times New Roman" w:hAnsi="Times New Roman"/>
          <w:sz w:val="26"/>
          <w:szCs w:val="26"/>
        </w:rPr>
        <w:t xml:space="preserve">: </w:t>
      </w:r>
      <w:r w:rsidRPr="00BC3BF7">
        <w:rPr>
          <w:rFonts w:ascii="Times New Roman" w:hAnsi="Times New Roman"/>
          <w:sz w:val="26"/>
          <w:szCs w:val="26"/>
        </w:rPr>
        <w:t>(A</w:t>
      </w:r>
      <w:r w:rsidR="00354A32" w:rsidRPr="00BC3BF7">
        <w:rPr>
          <w:rFonts w:ascii="Times New Roman" w:hAnsi="Times New Roman"/>
          <w:sz w:val="26"/>
          <w:szCs w:val="26"/>
        </w:rPr>
        <w:t>;</w:t>
      </w:r>
      <w:r w:rsidRPr="00BC3BF7">
        <w:rPr>
          <w:rFonts w:ascii="Times New Roman" w:hAnsi="Times New Roman"/>
          <w:sz w:val="26"/>
          <w:szCs w:val="26"/>
        </w:rPr>
        <w:t xml:space="preserve"> B</w:t>
      </w:r>
      <w:r w:rsidR="00354A32" w:rsidRPr="00BC3BF7">
        <w:rPr>
          <w:rFonts w:ascii="Times New Roman" w:hAnsi="Times New Roman"/>
          <w:sz w:val="26"/>
          <w:szCs w:val="26"/>
        </w:rPr>
        <w:t>;</w:t>
      </w:r>
      <w:r w:rsidRPr="00BC3BF7">
        <w:rPr>
          <w:rFonts w:ascii="Times New Roman" w:hAnsi="Times New Roman"/>
          <w:sz w:val="26"/>
          <w:szCs w:val="26"/>
        </w:rPr>
        <w:t xml:space="preserve">  AUD</w:t>
      </w:r>
      <w:r w:rsidR="00354A32" w:rsidRPr="00BC3BF7">
        <w:rPr>
          <w:rFonts w:ascii="Times New Roman" w:hAnsi="Times New Roman"/>
          <w:sz w:val="26"/>
          <w:szCs w:val="26"/>
        </w:rPr>
        <w:t>;</w:t>
      </w:r>
      <w:r w:rsidRPr="00BC3BF7">
        <w:rPr>
          <w:rFonts w:ascii="Times New Roman" w:hAnsi="Times New Roman"/>
          <w:sz w:val="26"/>
          <w:szCs w:val="26"/>
        </w:rPr>
        <w:t xml:space="preserve"> </w:t>
      </w:r>
      <w:r w:rsidR="00354A32"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476C8660"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a. (1) is 10 </w:t>
      </w:r>
    </w:p>
    <w:p w14:paraId="296BF162"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 xml:space="preserve">b. (1) is 20 </w:t>
      </w:r>
    </w:p>
    <w:p w14:paraId="2D1814A5"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*c. (1) is 15</w:t>
      </w:r>
    </w:p>
    <w:p w14:paraId="0FDCC1D4" w14:textId="77777777" w:rsidR="00DD5D96" w:rsidRPr="00BC3BF7" w:rsidRDefault="00DD5D96" w:rsidP="007157BC">
      <w:pPr>
        <w:spacing w:after="0" w:line="240" w:lineRule="auto"/>
        <w:rPr>
          <w:rFonts w:ascii="Times New Roman" w:hAnsi="Times New Roman"/>
          <w:sz w:val="26"/>
          <w:szCs w:val="26"/>
        </w:rPr>
      </w:pPr>
      <w:r w:rsidRPr="00BC3BF7">
        <w:rPr>
          <w:rFonts w:ascii="Times New Roman" w:hAnsi="Times New Roman"/>
          <w:sz w:val="26"/>
          <w:szCs w:val="26"/>
        </w:rPr>
        <w:t>Ref.: SOP 6.2.5.1</w:t>
      </w:r>
    </w:p>
    <w:p w14:paraId="2304AB39" w14:textId="77777777" w:rsidR="00DD5D96" w:rsidRPr="00BC3BF7" w:rsidRDefault="00DD5D96" w:rsidP="007157BC">
      <w:pPr>
        <w:spacing w:after="0" w:line="240" w:lineRule="auto"/>
        <w:rPr>
          <w:rFonts w:ascii="Times New Roman" w:hAnsi="Times New Roman" w:cs="Times New Roman"/>
          <w:sz w:val="26"/>
          <w:szCs w:val="26"/>
        </w:rPr>
      </w:pPr>
    </w:p>
    <w:p w14:paraId="05296EF2" w14:textId="38ACDE62"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For towing/pushback in airport (ramp) area, where are the clearance monitor requirements specified?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54A32" w:rsidRPr="00BC3BF7">
        <w:rPr>
          <w:rFonts w:ascii="Times New Roman" w:hAnsi="Times New Roman" w:cs="Times New Roman"/>
          <w:sz w:val="26"/>
          <w:szCs w:val="26"/>
        </w:rPr>
        <w:t>; INV</w:t>
      </w:r>
      <w:r w:rsidRPr="00BC3BF7">
        <w:rPr>
          <w:rFonts w:ascii="Times New Roman" w:hAnsi="Times New Roman" w:cs="Times New Roman"/>
          <w:sz w:val="26"/>
          <w:szCs w:val="26"/>
          <w:lang w:val="vi-VN"/>
        </w:rPr>
        <w:t>)</w:t>
      </w:r>
    </w:p>
    <w:p w14:paraId="2191E71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Clearance monitor requirements specified in Manual “QUY DINH AN TOAN” by related airport authority.</w:t>
      </w:r>
    </w:p>
    <w:p w14:paraId="755B71DC"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Clearance monitor requirements specified in GOM</w:t>
      </w:r>
    </w:p>
    <w:p w14:paraId="502C0593"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Clearance monitor requirements specified in CAAV MOE.</w:t>
      </w:r>
    </w:p>
    <w:p w14:paraId="43DEAD99" w14:textId="77777777" w:rsidR="00DD5D96" w:rsidRPr="00BC3BF7" w:rsidRDefault="00DD5D96" w:rsidP="007157BC">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sz w:val="26"/>
          <w:szCs w:val="26"/>
        </w:rPr>
        <w:t xml:space="preserve">Ref.: SOP </w:t>
      </w:r>
      <w:r w:rsidRPr="00BC3BF7">
        <w:rPr>
          <w:rFonts w:ascii="Times New Roman" w:hAnsi="Times New Roman" w:cs="Times New Roman"/>
          <w:sz w:val="26"/>
          <w:szCs w:val="26"/>
          <w:lang w:val="vi-VN"/>
        </w:rPr>
        <w:t>4.19.6.4</w:t>
      </w:r>
    </w:p>
    <w:p w14:paraId="3EA69C70" w14:textId="77777777" w:rsidR="0014309E" w:rsidRPr="00BC3BF7" w:rsidRDefault="0014309E" w:rsidP="007157BC">
      <w:pPr>
        <w:autoSpaceDE w:val="0"/>
        <w:autoSpaceDN w:val="0"/>
        <w:adjustRightInd w:val="0"/>
        <w:spacing w:after="0" w:line="240" w:lineRule="auto"/>
        <w:rPr>
          <w:rFonts w:ascii="Times New Roman" w:hAnsi="Times New Roman" w:cs="Times New Roman"/>
          <w:sz w:val="26"/>
          <w:szCs w:val="26"/>
        </w:rPr>
      </w:pPr>
    </w:p>
    <w:p w14:paraId="18CC4C35" w14:textId="4A4048CD"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get the number of OPM if there is a need to open OPM requirement during ramp maintenance? (A</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54A32" w:rsidRPr="00BC3BF7">
        <w:rPr>
          <w:rFonts w:ascii="Times New Roman" w:hAnsi="Times New Roman" w:cs="Times New Roman"/>
          <w:sz w:val="26"/>
          <w:szCs w:val="26"/>
        </w:rPr>
        <w:t xml:space="preserve">INV; PP; MP; CMP;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54A32"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709446B9"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a. The temporary tracking number of OPM is a random number.</w:t>
      </w:r>
    </w:p>
    <w:p w14:paraId="036A0D43"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The temporary tracking number of OPM shall be counted by increasing 01 to the highest existing OPM tracking number in OPM Requirement Control Sheet (VAECO Form 1003) on the aircraft. </w:t>
      </w:r>
    </w:p>
    <w:p w14:paraId="168B861B" w14:textId="77777777" w:rsidR="00DD5D96" w:rsidRPr="00BC3BF7" w:rsidRDefault="00DD5D96"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14:paraId="01A46738" w14:textId="77777777" w:rsidR="00DD5D96" w:rsidRPr="00BC3BF7" w:rsidRDefault="00DD5D96" w:rsidP="007157BC">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14:paraId="1B1885AB" w14:textId="77777777" w:rsidR="00DD5D96" w:rsidRPr="00BC3BF7" w:rsidRDefault="00DD5D96" w:rsidP="007157BC">
      <w:pPr>
        <w:pStyle w:val="Default"/>
        <w:rPr>
          <w:rFonts w:ascii="Times New Roman" w:hAnsi="Times New Roman" w:cs="Times New Roman"/>
          <w:color w:val="auto"/>
          <w:sz w:val="26"/>
          <w:szCs w:val="26"/>
          <w:lang w:val="vi-VN"/>
        </w:rPr>
      </w:pPr>
    </w:p>
    <w:p w14:paraId="16CCBF0D" w14:textId="6E165FC1" w:rsidR="00DD5D96" w:rsidRPr="00BC3BF7" w:rsidRDefault="00DD5D96" w:rsidP="00B862DF">
      <w:pPr>
        <w:pStyle w:val="oancuaDanhsac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What is the </w:t>
      </w:r>
      <w:r w:rsidRPr="00B862DF">
        <w:rPr>
          <w:rFonts w:ascii="Times New Roman" w:hAnsi="Times New Roman"/>
          <w:sz w:val="26"/>
          <w:szCs w:val="26"/>
        </w:rPr>
        <w:t>maximum</w:t>
      </w:r>
      <w:r w:rsidRPr="00BC3BF7">
        <w:rPr>
          <w:rFonts w:ascii="Times New Roman" w:hAnsi="Times New Roman" w:cs="Times New Roman"/>
          <w:sz w:val="26"/>
          <w:szCs w:val="26"/>
        </w:rPr>
        <w:t xml:space="preserve"> speed of tractor during towing/ pushback is? (A</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4309E" w:rsidRPr="00BC3BF7">
        <w:rPr>
          <w:rFonts w:ascii="Times New Roman" w:hAnsi="Times New Roman" w:cs="Times New Roman"/>
          <w:sz w:val="26"/>
          <w:szCs w:val="26"/>
        </w:rPr>
        <w:t>; INV;</w:t>
      </w:r>
      <w:r w:rsidRPr="00BC3BF7">
        <w:rPr>
          <w:rFonts w:ascii="Times New Roman" w:hAnsi="Times New Roman" w:cs="Times New Roman"/>
          <w:sz w:val="26"/>
          <w:szCs w:val="26"/>
        </w:rPr>
        <w:t>)</w:t>
      </w:r>
    </w:p>
    <w:p w14:paraId="47CA111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20 km/h</w:t>
      </w:r>
    </w:p>
    <w:p w14:paraId="2DFEFD8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25 km/h</w:t>
      </w:r>
    </w:p>
    <w:p w14:paraId="2A52105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10 km/h</w:t>
      </w:r>
    </w:p>
    <w:p w14:paraId="2949DF0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4.19.6.2</w:t>
      </w:r>
      <w:r w:rsidRPr="00BC3BF7" w:rsidDel="00EB3C3D">
        <w:rPr>
          <w:rFonts w:ascii="Times New Roman" w:hAnsi="Times New Roman" w:cs="Times New Roman"/>
          <w:sz w:val="26"/>
          <w:szCs w:val="26"/>
        </w:rPr>
        <w:t xml:space="preserve"> </w:t>
      </w:r>
    </w:p>
    <w:p w14:paraId="11FEE2D2" w14:textId="77777777" w:rsidR="00DD5D96" w:rsidRPr="00BC3BF7" w:rsidRDefault="00DD5D96" w:rsidP="007157BC">
      <w:pPr>
        <w:spacing w:after="0" w:line="240" w:lineRule="auto"/>
        <w:rPr>
          <w:rFonts w:ascii="Times New Roman" w:hAnsi="Times New Roman" w:cs="Times New Roman"/>
          <w:sz w:val="26"/>
          <w:szCs w:val="26"/>
        </w:rPr>
      </w:pPr>
    </w:p>
    <w:p w14:paraId="7A5057BF" w14:textId="04BC42DF"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w:t>
      </w:r>
      <w:r w:rsidRPr="00B862DF">
        <w:rPr>
          <w:rFonts w:ascii="Times New Roman" w:hAnsi="Times New Roman"/>
          <w:sz w:val="26"/>
          <w:szCs w:val="26"/>
        </w:rPr>
        <w:t>the</w:t>
      </w:r>
      <w:r w:rsidRPr="00BC3BF7">
        <w:rPr>
          <w:rFonts w:ascii="Times New Roman" w:hAnsi="Times New Roman" w:cs="Times New Roman"/>
          <w:sz w:val="26"/>
          <w:szCs w:val="26"/>
        </w:rPr>
        <w:t xml:space="preserve"> maximum speed of tractor without aircraft is? (A</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14309E" w:rsidRPr="00BC3BF7">
        <w:rPr>
          <w:rFonts w:ascii="Times New Roman" w:hAnsi="Times New Roman" w:cs="Times New Roman"/>
          <w:sz w:val="26"/>
          <w:szCs w:val="26"/>
        </w:rPr>
        <w:t>; INV</w:t>
      </w:r>
      <w:r w:rsidRPr="00BC3BF7">
        <w:rPr>
          <w:rFonts w:ascii="Times New Roman" w:hAnsi="Times New Roman" w:cs="Times New Roman"/>
          <w:sz w:val="26"/>
          <w:szCs w:val="26"/>
        </w:rPr>
        <w:t>)</w:t>
      </w:r>
    </w:p>
    <w:p w14:paraId="774322D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20 km/h</w:t>
      </w:r>
    </w:p>
    <w:p w14:paraId="659C4DA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25 km/h</w:t>
      </w:r>
    </w:p>
    <w:p w14:paraId="385CA8E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10 km/h</w:t>
      </w:r>
    </w:p>
    <w:p w14:paraId="55C8BBE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4.19.6.2</w:t>
      </w:r>
      <w:r w:rsidRPr="00BC3BF7" w:rsidDel="00EB3C3D">
        <w:rPr>
          <w:rFonts w:ascii="Times New Roman" w:hAnsi="Times New Roman" w:cs="Times New Roman"/>
          <w:sz w:val="26"/>
          <w:szCs w:val="26"/>
        </w:rPr>
        <w:t xml:space="preserve"> </w:t>
      </w:r>
    </w:p>
    <w:p w14:paraId="10DE3F4E" w14:textId="77777777" w:rsidR="00DD5D96" w:rsidRPr="00BC3BF7" w:rsidRDefault="00DD5D96" w:rsidP="007157BC">
      <w:pPr>
        <w:spacing w:after="0" w:line="240" w:lineRule="auto"/>
        <w:rPr>
          <w:rFonts w:ascii="Times New Roman" w:hAnsi="Times New Roman" w:cs="Times New Roman"/>
          <w:sz w:val="26"/>
          <w:szCs w:val="26"/>
        </w:rPr>
      </w:pPr>
    </w:p>
    <w:p w14:paraId="392F3C66" w14:textId="2D95197D"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Work </w:t>
      </w:r>
      <w:r w:rsidRPr="00B862DF">
        <w:rPr>
          <w:rFonts w:ascii="Times New Roman" w:hAnsi="Times New Roman"/>
          <w:sz w:val="26"/>
          <w:szCs w:val="26"/>
        </w:rPr>
        <w:t>Request</w:t>
      </w:r>
      <w:r w:rsidRPr="00BC3BF7">
        <w:rPr>
          <w:rFonts w:ascii="Times New Roman" w:hAnsi="Times New Roman" w:cs="Times New Roman"/>
          <w:sz w:val="26"/>
          <w:szCs w:val="26"/>
        </w:rPr>
        <w:t xml:space="preserve"> (VAECO Form 7014) is issued basing on: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642CDD3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Approved scope of work of the appropriate Base Maintenance Center/CIMC and requirements from Logistics Center/ VAECO’s Maintenance Centers</w:t>
      </w:r>
    </w:p>
    <w:p w14:paraId="282F376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Scope of work of the appropriate Maintenance Center and requests from Customer/ VAECO’s Maintenance Centers</w:t>
      </w:r>
    </w:p>
    <w:p w14:paraId="366C917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Approved scope of work scope of the appropriate Maintenance Center and requests from VAECO’s Maintenance Centers </w:t>
      </w:r>
    </w:p>
    <w:p w14:paraId="7E15DE3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10.5.1</w:t>
      </w:r>
    </w:p>
    <w:p w14:paraId="27FAEF93" w14:textId="77777777" w:rsidR="00DD5D96" w:rsidRPr="00BC3BF7" w:rsidRDefault="00DD5D96" w:rsidP="007157BC">
      <w:pPr>
        <w:spacing w:after="0" w:line="240" w:lineRule="auto"/>
        <w:rPr>
          <w:rFonts w:ascii="Times New Roman" w:hAnsi="Times New Roman" w:cs="Times New Roman"/>
          <w:sz w:val="26"/>
          <w:szCs w:val="26"/>
        </w:rPr>
      </w:pPr>
    </w:p>
    <w:p w14:paraId="60C59D29" w14:textId="4BFF8FE0"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bookmarkStart w:id="8" w:name="_Hlk97656318"/>
      <w:r w:rsidRPr="00BC3BF7">
        <w:rPr>
          <w:rFonts w:ascii="Times New Roman" w:hAnsi="Times New Roman" w:cs="Times New Roman"/>
          <w:sz w:val="26"/>
          <w:szCs w:val="26"/>
        </w:rPr>
        <w:t xml:space="preserve">The shop </w:t>
      </w:r>
      <w:r w:rsidRPr="00B862DF">
        <w:rPr>
          <w:rFonts w:ascii="Times New Roman" w:hAnsi="Times New Roman"/>
          <w:sz w:val="26"/>
          <w:szCs w:val="26"/>
        </w:rPr>
        <w:t>Work</w:t>
      </w:r>
      <w:r w:rsidRPr="00BC3BF7">
        <w:rPr>
          <w:rFonts w:ascii="Times New Roman" w:hAnsi="Times New Roman" w:cs="Times New Roman"/>
          <w:sz w:val="26"/>
          <w:szCs w:val="26"/>
        </w:rPr>
        <w:t xml:space="preserve"> Request (VAECO Form 7014) is issued by: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182B280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TD of  appropriate  Base Maintenance Center/CIMC</w:t>
      </w:r>
    </w:p>
    <w:p w14:paraId="4AAB713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Engineering Department (EGD)</w:t>
      </w:r>
    </w:p>
    <w:p w14:paraId="2E23B25C"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appropriate Maintenance Center or VAECO Engineering Department (EGD)</w:t>
      </w:r>
    </w:p>
    <w:p w14:paraId="2A7E49A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8.1.5.2</w:t>
      </w:r>
    </w:p>
    <w:bookmarkEnd w:id="8"/>
    <w:p w14:paraId="49DCDB38" w14:textId="77777777" w:rsidR="00DD5D96" w:rsidRPr="00BC3BF7" w:rsidRDefault="00DD5D96" w:rsidP="007157BC">
      <w:pPr>
        <w:spacing w:after="0" w:line="240" w:lineRule="auto"/>
        <w:rPr>
          <w:rFonts w:ascii="Times New Roman" w:hAnsi="Times New Roman" w:cs="Times New Roman"/>
          <w:sz w:val="26"/>
          <w:szCs w:val="26"/>
        </w:rPr>
      </w:pPr>
    </w:p>
    <w:p w14:paraId="763EF5AF" w14:textId="58FF477A"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document</w:t>
      </w:r>
      <w:r w:rsidRPr="00BC3BF7">
        <w:rPr>
          <w:rFonts w:ascii="Times New Roman" w:hAnsi="Times New Roman" w:cs="Times New Roman"/>
          <w:sz w:val="26"/>
          <w:szCs w:val="26"/>
        </w:rPr>
        <w:t>(s) must be issued before carrying out the component maintenance?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68642485"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Non-Routine Card (VAECO Form 6001) and Component Maintenance Worksheet (VAECO Form 7032)</w:t>
      </w:r>
    </w:p>
    <w:p w14:paraId="64D9FC8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Work Request (VAECO Form 7014) and Component Maintenance Worksheet (VAECO Form 7032) </w:t>
      </w:r>
    </w:p>
    <w:p w14:paraId="19B9845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Request (VAECO Form 7014) and Non-Routine Card (VAECO Form 6001)</w:t>
      </w:r>
    </w:p>
    <w:p w14:paraId="7D16A10B"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8.1.5.2</w:t>
      </w:r>
    </w:p>
    <w:p w14:paraId="682D1FF9" w14:textId="77777777" w:rsidR="00DD5D96" w:rsidRPr="00BC3BF7" w:rsidRDefault="00DD5D96" w:rsidP="007157BC">
      <w:pPr>
        <w:spacing w:after="0" w:line="240" w:lineRule="auto"/>
        <w:rPr>
          <w:rFonts w:ascii="Times New Roman" w:hAnsi="Times New Roman" w:cs="Times New Roman"/>
          <w:sz w:val="26"/>
          <w:szCs w:val="26"/>
        </w:rPr>
      </w:pPr>
    </w:p>
    <w:p w14:paraId="263092C3" w14:textId="5465EB0F"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kinds</w:t>
      </w:r>
      <w:r w:rsidRPr="00BC3BF7">
        <w:rPr>
          <w:rFonts w:ascii="Times New Roman" w:hAnsi="Times New Roman" w:cs="Times New Roman"/>
          <w:sz w:val="26"/>
          <w:szCs w:val="26"/>
        </w:rPr>
        <w:t xml:space="preserve"> of inspection are mandatory during components maintenance?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307B0D9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Preliminary inspection, Hidden damage inspection, Final inspection.</w:t>
      </w:r>
    </w:p>
    <w:p w14:paraId="7BC64AE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Preliminary inspection, Hidden damage inspection, In-process inspection, Final inspection.</w:t>
      </w:r>
    </w:p>
    <w:p w14:paraId="0133637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Preliminary inspection, In-process inspection, Final inspection.</w:t>
      </w:r>
    </w:p>
    <w:p w14:paraId="2B7BC23E" w14:textId="24AA818F" w:rsidR="00DD5D96"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w:t>
      </w:r>
    </w:p>
    <w:p w14:paraId="3C38FEBA" w14:textId="77777777" w:rsidR="00461AD2" w:rsidRPr="00BC3BF7" w:rsidRDefault="00461AD2" w:rsidP="007157BC">
      <w:pPr>
        <w:spacing w:after="0" w:line="240" w:lineRule="auto"/>
        <w:rPr>
          <w:rFonts w:ascii="Times New Roman" w:hAnsi="Times New Roman" w:cs="Times New Roman"/>
          <w:sz w:val="26"/>
          <w:szCs w:val="26"/>
        </w:rPr>
      </w:pPr>
    </w:p>
    <w:p w14:paraId="7C5ECD65" w14:textId="64F79330"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Hidden </w:t>
      </w:r>
      <w:r w:rsidRPr="00B862DF">
        <w:rPr>
          <w:rFonts w:ascii="Times New Roman" w:hAnsi="Times New Roman"/>
          <w:sz w:val="26"/>
          <w:szCs w:val="26"/>
        </w:rPr>
        <w:t>damage</w:t>
      </w:r>
      <w:r w:rsidRPr="00BC3BF7">
        <w:rPr>
          <w:rFonts w:ascii="Times New Roman" w:hAnsi="Times New Roman" w:cs="Times New Roman"/>
          <w:sz w:val="26"/>
          <w:szCs w:val="26"/>
        </w:rPr>
        <w:t xml:space="preserve"> inspection for components is applicable for: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5BFA926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Components involved in accident </w:t>
      </w:r>
    </w:p>
    <w:p w14:paraId="36CE624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components</w:t>
      </w:r>
    </w:p>
    <w:p w14:paraId="269D7C9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owned components</w:t>
      </w:r>
    </w:p>
    <w:p w14:paraId="02C06553"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10.9.2</w:t>
      </w:r>
      <w:r w:rsidRPr="00BC3BF7" w:rsidDel="0045475D">
        <w:rPr>
          <w:rFonts w:ascii="Times New Roman" w:hAnsi="Times New Roman" w:cs="Times New Roman"/>
          <w:sz w:val="26"/>
          <w:szCs w:val="26"/>
        </w:rPr>
        <w:t xml:space="preserve"> </w:t>
      </w:r>
    </w:p>
    <w:p w14:paraId="29FBDFCB" w14:textId="77777777" w:rsidR="00DD5D96" w:rsidRPr="00BC3BF7" w:rsidRDefault="00DD5D96" w:rsidP="007157BC">
      <w:pPr>
        <w:spacing w:after="0" w:line="240" w:lineRule="auto"/>
        <w:rPr>
          <w:rFonts w:ascii="Times New Roman" w:hAnsi="Times New Roman" w:cs="Times New Roman"/>
          <w:sz w:val="26"/>
          <w:szCs w:val="26"/>
        </w:rPr>
      </w:pPr>
    </w:p>
    <w:p w14:paraId="3EC542E5" w14:textId="08D67221"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Final test in maintenance process for aircraft components is performed in accordance with: (AUD</w:t>
      </w:r>
      <w:r w:rsidR="0014309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4309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WS) </w:t>
      </w:r>
    </w:p>
    <w:p w14:paraId="30A414FF"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document accepted by the manufacturer</w:t>
      </w:r>
    </w:p>
    <w:p w14:paraId="21C65142"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related CMM</w:t>
      </w:r>
    </w:p>
    <w:p w14:paraId="5028038D"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2A1D295E"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w:t>
      </w:r>
      <w:r w:rsidRPr="00BC3BF7" w:rsidDel="0045475D">
        <w:rPr>
          <w:rFonts w:ascii="Times New Roman" w:hAnsi="Times New Roman" w:cs="Times New Roman"/>
          <w:sz w:val="26"/>
          <w:szCs w:val="26"/>
        </w:rPr>
        <w:t xml:space="preserve"> </w:t>
      </w:r>
    </w:p>
    <w:p w14:paraId="3BC8B944" w14:textId="77777777" w:rsidR="00DD5D96" w:rsidRPr="00BC3BF7" w:rsidRDefault="00DD5D96" w:rsidP="007157BC">
      <w:pPr>
        <w:spacing w:after="0" w:line="240" w:lineRule="auto"/>
        <w:rPr>
          <w:rFonts w:ascii="Times New Roman" w:hAnsi="Times New Roman" w:cs="Times New Roman"/>
          <w:sz w:val="26"/>
          <w:szCs w:val="26"/>
        </w:rPr>
      </w:pPr>
    </w:p>
    <w:p w14:paraId="1E782F6F" w14:textId="25E51FBA"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the Final test is </w:t>
      </w:r>
      <w:r w:rsidRPr="00B862DF">
        <w:rPr>
          <w:rFonts w:ascii="Times New Roman" w:hAnsi="Times New Roman"/>
          <w:sz w:val="26"/>
          <w:szCs w:val="26"/>
        </w:rPr>
        <w:t>completed</w:t>
      </w:r>
      <w:r w:rsidRPr="00BC3BF7">
        <w:rPr>
          <w:rFonts w:ascii="Times New Roman" w:hAnsi="Times New Roman" w:cs="Times New Roman"/>
          <w:sz w:val="26"/>
          <w:szCs w:val="26"/>
        </w:rPr>
        <w:t>, the Test result sheet (if any) must be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3C084FA"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Attached to the Worksheet with mutual cross-references.</w:t>
      </w:r>
    </w:p>
    <w:p w14:paraId="0BBA218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Attached to Authorized Release Certificate.</w:t>
      </w:r>
    </w:p>
    <w:p w14:paraId="7EA4B5B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Attached to Finding/ Repair report.</w:t>
      </w:r>
    </w:p>
    <w:p w14:paraId="0FDC3BD9"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8.4.5 </w:t>
      </w:r>
    </w:p>
    <w:p w14:paraId="0EF0ABCF" w14:textId="77777777" w:rsidR="00DD5D96" w:rsidRPr="00BC3BF7" w:rsidRDefault="00DD5D96" w:rsidP="007157BC">
      <w:pPr>
        <w:spacing w:after="0" w:line="240" w:lineRule="auto"/>
        <w:rPr>
          <w:rFonts w:ascii="Times New Roman" w:hAnsi="Times New Roman" w:cs="Times New Roman"/>
          <w:sz w:val="26"/>
          <w:szCs w:val="26"/>
        </w:rPr>
      </w:pPr>
    </w:p>
    <w:p w14:paraId="41FBCB9D" w14:textId="61FEDDD6" w:rsidR="00DD5D96" w:rsidRPr="00BC3BF7" w:rsidRDefault="00DD5D96"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All components </w:t>
      </w:r>
      <w:r w:rsidRPr="00B862DF">
        <w:rPr>
          <w:rFonts w:ascii="Times New Roman" w:hAnsi="Times New Roman"/>
          <w:sz w:val="26"/>
          <w:szCs w:val="26"/>
        </w:rPr>
        <w:t>which</w:t>
      </w:r>
      <w:r w:rsidRPr="00BC3BF7">
        <w:rPr>
          <w:rFonts w:ascii="Times New Roman" w:hAnsi="Times New Roman" w:cs="Times New Roman"/>
          <w:sz w:val="26"/>
          <w:szCs w:val="26"/>
        </w:rPr>
        <w:t xml:space="preserve"> are removed from the component/ NHA must be attached with: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PP; CMP; </w:t>
      </w:r>
      <w:r w:rsidRPr="00BC3BF7">
        <w:rPr>
          <w:rFonts w:ascii="Times New Roman" w:hAnsi="Times New Roman" w:cs="Times New Roman"/>
          <w:sz w:val="26"/>
          <w:szCs w:val="26"/>
        </w:rPr>
        <w:t>WS; NDT/BSI)</w:t>
      </w:r>
    </w:p>
    <w:p w14:paraId="73BF0E57"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Status Monitoring Tag</w:t>
      </w:r>
    </w:p>
    <w:p w14:paraId="03960450"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w:t>
      </w:r>
    </w:p>
    <w:p w14:paraId="2D302956"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Status Monitoring Tag, Identification Tag and Unserviceable Tag</w:t>
      </w:r>
    </w:p>
    <w:p w14:paraId="2BAE8B88" w14:textId="77777777" w:rsidR="00DD5D96" w:rsidRPr="00BC3BF7" w:rsidRDefault="00DD5D96"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8.4.5 </w:t>
      </w:r>
    </w:p>
    <w:p w14:paraId="622B983A" w14:textId="77777777" w:rsidR="0060191E" w:rsidRPr="00BC3BF7" w:rsidRDefault="0060191E" w:rsidP="007157BC">
      <w:pPr>
        <w:spacing w:after="0" w:line="240" w:lineRule="auto"/>
        <w:rPr>
          <w:rFonts w:ascii="Times New Roman" w:hAnsi="Times New Roman" w:cs="Times New Roman"/>
          <w:sz w:val="26"/>
          <w:szCs w:val="26"/>
        </w:rPr>
      </w:pPr>
    </w:p>
    <w:p w14:paraId="51CB80FA" w14:textId="09914E96"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Additional work must be recorded in: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71FDAC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Component Maintenance Worksheet (VAECO Form 7032)</w:t>
      </w:r>
    </w:p>
    <w:p w14:paraId="6C18C39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Request (VAECO Form 7014)</w:t>
      </w:r>
    </w:p>
    <w:p w14:paraId="0D14FDC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 (VAECO Form 7033)</w:t>
      </w:r>
    </w:p>
    <w:p w14:paraId="7959A24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w:t>
      </w:r>
    </w:p>
    <w:p w14:paraId="7EB33A7B" w14:textId="77777777" w:rsidR="005E3EA0" w:rsidRPr="00BC3BF7" w:rsidRDefault="005E3EA0" w:rsidP="007157BC">
      <w:pPr>
        <w:spacing w:after="0" w:line="240" w:lineRule="auto"/>
        <w:rPr>
          <w:rFonts w:ascii="Times New Roman" w:hAnsi="Times New Roman" w:cs="Times New Roman"/>
          <w:sz w:val="26"/>
          <w:szCs w:val="26"/>
        </w:rPr>
      </w:pPr>
    </w:p>
    <w:p w14:paraId="3CD785FB" w14:textId="26807CED"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work is </w:t>
      </w:r>
      <w:r w:rsidRPr="00B862DF">
        <w:rPr>
          <w:rFonts w:ascii="Times New Roman" w:hAnsi="Times New Roman"/>
          <w:sz w:val="26"/>
          <w:szCs w:val="26"/>
        </w:rPr>
        <w:t>stopped</w:t>
      </w:r>
      <w:r w:rsidRPr="00BC3BF7">
        <w:rPr>
          <w:rFonts w:ascii="Times New Roman" w:hAnsi="Times New Roman" w:cs="Times New Roman"/>
          <w:sz w:val="26"/>
          <w:szCs w:val="26"/>
        </w:rPr>
        <w:t>/ delayed due to any reason, the date, time and situation should be specified in the: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333BCD6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Identification tag </w:t>
      </w:r>
    </w:p>
    <w:p w14:paraId="1844568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Component Maintenance Worksheet</w:t>
      </w:r>
    </w:p>
    <w:p w14:paraId="10B8CFB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w:t>
      </w:r>
    </w:p>
    <w:p w14:paraId="1D05625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8.4.5.13</w:t>
      </w:r>
    </w:p>
    <w:p w14:paraId="72999829" w14:textId="77777777" w:rsidR="005E3EA0" w:rsidRPr="00BC3BF7" w:rsidRDefault="005E3EA0" w:rsidP="007157BC">
      <w:pPr>
        <w:spacing w:after="0" w:line="240" w:lineRule="auto"/>
        <w:rPr>
          <w:rFonts w:ascii="Times New Roman" w:hAnsi="Times New Roman" w:cs="Times New Roman"/>
          <w:sz w:val="26"/>
          <w:szCs w:val="26"/>
        </w:rPr>
      </w:pPr>
    </w:p>
    <w:p w14:paraId="096F5BD4" w14:textId="2A455EED"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transfer a </w:t>
      </w:r>
      <w:r w:rsidRPr="00B862DF">
        <w:rPr>
          <w:rFonts w:ascii="Times New Roman" w:hAnsi="Times New Roman"/>
          <w:sz w:val="26"/>
          <w:szCs w:val="26"/>
        </w:rPr>
        <w:t>job</w:t>
      </w:r>
      <w:r w:rsidRPr="00BC3BF7">
        <w:rPr>
          <w:rFonts w:ascii="Times New Roman" w:hAnsi="Times New Roman" w:cs="Times New Roman"/>
          <w:sz w:val="26"/>
          <w:szCs w:val="26"/>
        </w:rPr>
        <w:t xml:space="preserve"> to another workshop: (AUD</w:t>
      </w:r>
      <w:r w:rsidR="0069386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93869"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WS; NDT/BSI)</w:t>
      </w:r>
    </w:p>
    <w:p w14:paraId="10227C1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component RTS staff shall confirm the capability of related shop to perform the work.</w:t>
      </w:r>
    </w:p>
    <w:p w14:paraId="15FFD21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Transit Sheet shall be raised.</w:t>
      </w:r>
    </w:p>
    <w:p w14:paraId="122C156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component RTS staff shall confirm the capability of related shop to perform the work and Work Transit Sheet is raised.</w:t>
      </w:r>
    </w:p>
    <w:p w14:paraId="403EB23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4048BE7A" w14:textId="77777777" w:rsidR="005E3EA0" w:rsidRPr="00BC3BF7" w:rsidRDefault="005E3EA0" w:rsidP="007157BC">
      <w:pPr>
        <w:spacing w:after="0" w:line="240" w:lineRule="auto"/>
        <w:rPr>
          <w:rFonts w:ascii="Times New Roman" w:hAnsi="Times New Roman" w:cs="Times New Roman"/>
          <w:sz w:val="26"/>
          <w:szCs w:val="26"/>
        </w:rPr>
      </w:pPr>
    </w:p>
    <w:p w14:paraId="41C032E0" w14:textId="425760DF"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B862DF">
        <w:rPr>
          <w:rFonts w:ascii="Times New Roman" w:hAnsi="Times New Roman"/>
          <w:sz w:val="26"/>
          <w:szCs w:val="26"/>
        </w:rPr>
        <w:t>form</w:t>
      </w:r>
      <w:r w:rsidRPr="00BC3BF7">
        <w:rPr>
          <w:rFonts w:ascii="Times New Roman" w:hAnsi="Times New Roman" w:cs="Times New Roman"/>
          <w:sz w:val="26"/>
          <w:szCs w:val="26"/>
        </w:rPr>
        <w:t xml:space="preserve"> is used to transfer a component to another shop? (AUD</w:t>
      </w:r>
      <w:r w:rsidR="00675E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75EB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56C8C1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Work Handover Sheet</w:t>
      </w:r>
    </w:p>
    <w:p w14:paraId="3046806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Work Transit Sheet</w:t>
      </w:r>
    </w:p>
    <w:p w14:paraId="1BB9D96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Delivery/Receiving Sheet</w:t>
      </w:r>
    </w:p>
    <w:p w14:paraId="43D5E4F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7FBC9E94" w14:textId="77777777" w:rsidR="005E3EA0" w:rsidRPr="00BC3BF7" w:rsidRDefault="005E3EA0" w:rsidP="007157BC">
      <w:pPr>
        <w:spacing w:after="0" w:line="240" w:lineRule="auto"/>
        <w:rPr>
          <w:rFonts w:ascii="Times New Roman" w:hAnsi="Times New Roman" w:cs="Times New Roman"/>
          <w:sz w:val="26"/>
          <w:szCs w:val="26"/>
        </w:rPr>
      </w:pPr>
    </w:p>
    <w:p w14:paraId="021C9A57" w14:textId="2D2C1C63"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bookmarkStart w:id="9" w:name="_Hlk97656480"/>
      <w:r w:rsidRPr="00BC3BF7">
        <w:rPr>
          <w:rFonts w:ascii="Times New Roman" w:hAnsi="Times New Roman" w:cs="Times New Roman"/>
          <w:sz w:val="26"/>
          <w:szCs w:val="26"/>
        </w:rPr>
        <w:t xml:space="preserve">Before </w:t>
      </w:r>
      <w:r w:rsidRPr="00B862DF">
        <w:rPr>
          <w:rFonts w:ascii="Times New Roman" w:hAnsi="Times New Roman"/>
          <w:sz w:val="26"/>
          <w:szCs w:val="26"/>
        </w:rPr>
        <w:t>transfer</w:t>
      </w:r>
      <w:r w:rsidRPr="00BC3BF7">
        <w:rPr>
          <w:rFonts w:ascii="Times New Roman" w:hAnsi="Times New Roman" w:cs="Times New Roman"/>
          <w:sz w:val="26"/>
          <w:szCs w:val="26"/>
        </w:rPr>
        <w:t xml:space="preserve"> a job from a workshop to another workshop, if there is any problem related to the capability of the related workshop, Technical Assistance Request (VAECO Form 3015) is sent to: (AUD</w:t>
      </w:r>
      <w:r w:rsidR="00675E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75EB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w:t>
      </w:r>
    </w:p>
    <w:p w14:paraId="1E59B7C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Engineering Department (EGD) for support.</w:t>
      </w:r>
    </w:p>
    <w:p w14:paraId="72EBFB4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Quality Assurance Department for support.</w:t>
      </w:r>
    </w:p>
    <w:p w14:paraId="621497A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Technical Division of the related CIMC for support.</w:t>
      </w:r>
    </w:p>
    <w:p w14:paraId="4B0BDE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8.4.5.14.b</w:t>
      </w:r>
    </w:p>
    <w:bookmarkEnd w:id="9"/>
    <w:p w14:paraId="21704515" w14:textId="77777777" w:rsidR="005E3EA0" w:rsidRPr="00BC3BF7" w:rsidRDefault="005E3EA0" w:rsidP="007157BC">
      <w:pPr>
        <w:spacing w:after="0" w:line="240" w:lineRule="auto"/>
        <w:rPr>
          <w:rFonts w:ascii="Times New Roman" w:hAnsi="Times New Roman" w:cs="Times New Roman"/>
          <w:sz w:val="26"/>
          <w:szCs w:val="26"/>
        </w:rPr>
      </w:pPr>
    </w:p>
    <w:p w14:paraId="6B16F6D7" w14:textId="57D2DCF2"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expiry</w:t>
      </w:r>
      <w:r w:rsidRPr="00BC3BF7">
        <w:rPr>
          <w:rFonts w:ascii="Times New Roman" w:hAnsi="Times New Roman" w:cs="Times New Roman"/>
          <w:sz w:val="26"/>
          <w:szCs w:val="26"/>
        </w:rPr>
        <w:t xml:space="preserve"> date of a safety equipment installed on VNA aircraft is based on (AUD</w:t>
      </w:r>
      <w:r w:rsidR="00675EB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75EB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w:t>
      </w:r>
    </w:p>
    <w:p w14:paraId="6B08897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CMM</w:t>
      </w:r>
    </w:p>
    <w:p w14:paraId="418F9C7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AMS</w:t>
      </w:r>
    </w:p>
    <w:p w14:paraId="3D7328A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CMM and AMS (refer to List of Aircraft Component Required Maintenance), whichever is the stricter.</w:t>
      </w:r>
    </w:p>
    <w:p w14:paraId="05EC305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11.28.5.1</w:t>
      </w:r>
    </w:p>
    <w:p w14:paraId="51075BFC" w14:textId="77777777" w:rsidR="00AC1D98" w:rsidRPr="00BC3BF7" w:rsidRDefault="00AC1D98" w:rsidP="007157BC">
      <w:pPr>
        <w:spacing w:after="0" w:line="240" w:lineRule="auto"/>
        <w:rPr>
          <w:rFonts w:ascii="Times New Roman" w:hAnsi="Times New Roman" w:cs="Times New Roman"/>
          <w:sz w:val="26"/>
          <w:szCs w:val="26"/>
        </w:rPr>
      </w:pPr>
    </w:p>
    <w:p w14:paraId="749962EA" w14:textId="4F730A0D"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w:t>
      </w:r>
      <w:r w:rsidRPr="00B862DF">
        <w:rPr>
          <w:rFonts w:ascii="Times New Roman" w:hAnsi="Times New Roman"/>
          <w:sz w:val="26"/>
          <w:szCs w:val="26"/>
        </w:rPr>
        <w:t>determine</w:t>
      </w:r>
      <w:r w:rsidRPr="00BC3BF7">
        <w:rPr>
          <w:rFonts w:ascii="Times New Roman" w:hAnsi="Times New Roman" w:cs="Times New Roman"/>
          <w:sz w:val="26"/>
          <w:szCs w:val="26"/>
        </w:rPr>
        <w:t xml:space="preserve"> the detailed capability of a workshop?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3B74A3F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Refer to the MOE</w:t>
      </w:r>
    </w:p>
    <w:p w14:paraId="04C234F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Refer to the Capability List and the related CMM</w:t>
      </w:r>
    </w:p>
    <w:p w14:paraId="2977789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Refer to the Capability List</w:t>
      </w:r>
    </w:p>
    <w:p w14:paraId="675B33C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6.2.2</w:t>
      </w:r>
    </w:p>
    <w:p w14:paraId="30DDD566" w14:textId="77777777" w:rsidR="005E3EA0" w:rsidRPr="00BC3BF7" w:rsidRDefault="005E3EA0" w:rsidP="007157BC">
      <w:pPr>
        <w:spacing w:after="0" w:line="240" w:lineRule="auto"/>
        <w:rPr>
          <w:rFonts w:ascii="Times New Roman" w:hAnsi="Times New Roman" w:cs="Times New Roman"/>
          <w:sz w:val="26"/>
          <w:szCs w:val="26"/>
        </w:rPr>
      </w:pPr>
    </w:p>
    <w:p w14:paraId="495072CF" w14:textId="0B558245"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w:t>
      </w:r>
      <w:r w:rsidRPr="00B862DF">
        <w:rPr>
          <w:rFonts w:ascii="Times New Roman" w:hAnsi="Times New Roman"/>
          <w:sz w:val="26"/>
          <w:szCs w:val="26"/>
        </w:rPr>
        <w:t>the</w:t>
      </w:r>
      <w:r w:rsidRPr="00BC3BF7">
        <w:rPr>
          <w:rFonts w:ascii="Times New Roman" w:hAnsi="Times New Roman" w:cs="Times New Roman"/>
          <w:sz w:val="26"/>
          <w:szCs w:val="26"/>
        </w:rPr>
        <w:t xml:space="preserve"> maintenance/ repair work is completed, the component is sent to: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E51575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Logistics Center.</w:t>
      </w:r>
    </w:p>
    <w:p w14:paraId="0190DD9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maintenance center who requests the work.</w:t>
      </w:r>
    </w:p>
    <w:p w14:paraId="2D9248D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Logistics Center or the maintenance center who requests the work (repair requester).</w:t>
      </w:r>
    </w:p>
    <w:p w14:paraId="60014F86" w14:textId="7190ECC0"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8.5.5.4</w:t>
      </w:r>
    </w:p>
    <w:p w14:paraId="5FD77104" w14:textId="77777777" w:rsidR="00461AD2" w:rsidRPr="00BC3BF7" w:rsidRDefault="00461AD2" w:rsidP="007157BC">
      <w:pPr>
        <w:spacing w:after="0" w:line="240" w:lineRule="auto"/>
        <w:rPr>
          <w:rFonts w:ascii="Times New Roman" w:hAnsi="Times New Roman" w:cs="Times New Roman"/>
          <w:sz w:val="26"/>
          <w:szCs w:val="26"/>
        </w:rPr>
      </w:pPr>
    </w:p>
    <w:p w14:paraId="25111281" w14:textId="6A7359F8"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B862DF">
        <w:rPr>
          <w:rFonts w:ascii="Times New Roman" w:hAnsi="Times New Roman"/>
          <w:sz w:val="26"/>
          <w:szCs w:val="26"/>
        </w:rPr>
        <w:t>component</w:t>
      </w:r>
      <w:r w:rsidRPr="00BC3BF7">
        <w:rPr>
          <w:rFonts w:ascii="Times New Roman" w:hAnsi="Times New Roman" w:cs="Times New Roman"/>
          <w:sz w:val="26"/>
          <w:szCs w:val="26"/>
        </w:rPr>
        <w:t xml:space="preserve"> maintenance, all damages found shall be recorded into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1AFFB60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Non-routine card</w:t>
      </w:r>
    </w:p>
    <w:p w14:paraId="5EF627B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Finding/ Repair report (Form 7033) and A/C Component Maintenance Worksheet (Form 7032) </w:t>
      </w:r>
    </w:p>
    <w:p w14:paraId="245E922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Request</w:t>
      </w:r>
    </w:p>
    <w:p w14:paraId="5B192FD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8.4.5.10</w:t>
      </w:r>
    </w:p>
    <w:p w14:paraId="704C3C5D" w14:textId="77777777" w:rsidR="005E3EA0" w:rsidRPr="00BC3BF7" w:rsidRDefault="005E3EA0" w:rsidP="007157BC">
      <w:pPr>
        <w:spacing w:after="0" w:line="240" w:lineRule="auto"/>
        <w:rPr>
          <w:rFonts w:ascii="Times New Roman" w:hAnsi="Times New Roman" w:cs="Times New Roman"/>
          <w:sz w:val="26"/>
          <w:szCs w:val="26"/>
        </w:rPr>
      </w:pPr>
    </w:p>
    <w:p w14:paraId="37B4BB04" w14:textId="664F752E"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Work Transit </w:t>
      </w:r>
      <w:r w:rsidRPr="00B862DF">
        <w:rPr>
          <w:rFonts w:ascii="Times New Roman" w:hAnsi="Times New Roman"/>
          <w:sz w:val="26"/>
          <w:szCs w:val="26"/>
        </w:rPr>
        <w:t>Sheet</w:t>
      </w:r>
      <w:r w:rsidRPr="00BC3BF7">
        <w:rPr>
          <w:rFonts w:ascii="Times New Roman" w:hAnsi="Times New Roman" w:cs="Times New Roman"/>
          <w:sz w:val="26"/>
          <w:szCs w:val="26"/>
        </w:rPr>
        <w:t xml:space="preserve"> (VAECO Form 7031) is used to transfer: (AUD</w:t>
      </w:r>
      <w:r w:rsidR="00AC1D9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1D98"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B774C6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work from one Maintenance Center to another maintenance center.</w:t>
      </w:r>
    </w:p>
    <w:p w14:paraId="1ABB4EAF" w14:textId="77777777" w:rsidR="005E3EA0" w:rsidRPr="00BC3BF7" w:rsidRDefault="005E3EA0" w:rsidP="00FB67D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work arise during component maintenance from maintenance workshop to other one (of the same maintenance center or other maintenance center) .</w:t>
      </w:r>
    </w:p>
    <w:p w14:paraId="1EC650B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work from one Maintenance Center to another maintenance center and an internal work within a  CIMC</w:t>
      </w:r>
    </w:p>
    <w:p w14:paraId="391243D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0CC2132F" w14:textId="77777777" w:rsidR="005E3EA0" w:rsidRPr="00BC3BF7" w:rsidRDefault="005E3EA0" w:rsidP="007157BC">
      <w:pPr>
        <w:spacing w:after="0" w:line="240" w:lineRule="auto"/>
        <w:rPr>
          <w:rFonts w:ascii="Times New Roman" w:hAnsi="Times New Roman" w:cs="Times New Roman"/>
          <w:sz w:val="26"/>
          <w:szCs w:val="26"/>
        </w:rPr>
      </w:pPr>
    </w:p>
    <w:p w14:paraId="0C66B7C3" w14:textId="114F49BE"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following </w:t>
      </w:r>
      <w:r w:rsidRPr="00B862DF">
        <w:rPr>
          <w:rFonts w:ascii="Times New Roman" w:hAnsi="Times New Roman"/>
          <w:sz w:val="26"/>
          <w:szCs w:val="26"/>
        </w:rPr>
        <w:t>answer</w:t>
      </w:r>
      <w:r w:rsidRPr="00BC3BF7">
        <w:rPr>
          <w:rFonts w:ascii="Times New Roman" w:hAnsi="Times New Roman" w:cs="Times New Roman"/>
          <w:sz w:val="26"/>
          <w:szCs w:val="26"/>
        </w:rPr>
        <w:t xml:space="preserve"> is correct? (AUD</w:t>
      </w:r>
      <w:r w:rsidR="00DB049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B049C"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5BA464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Form 0020 is used to record the first step of transfer work.</w:t>
      </w:r>
    </w:p>
    <w:p w14:paraId="4CAF250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reference number of transit form shall be recorded on the work sheet for traceability.</w:t>
      </w:r>
    </w:p>
    <w:p w14:paraId="762BC0A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0789A07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8.4.5.14</w:t>
      </w:r>
    </w:p>
    <w:p w14:paraId="45DE46F4" w14:textId="77777777" w:rsidR="005E3EA0" w:rsidRPr="00BC3BF7" w:rsidRDefault="005E3EA0" w:rsidP="007157BC">
      <w:pPr>
        <w:spacing w:after="0" w:line="240" w:lineRule="auto"/>
        <w:rPr>
          <w:rFonts w:ascii="Times New Roman" w:hAnsi="Times New Roman" w:cs="Times New Roman"/>
          <w:sz w:val="26"/>
          <w:szCs w:val="26"/>
        </w:rPr>
      </w:pPr>
    </w:p>
    <w:p w14:paraId="7B54E849" w14:textId="29CCC44F"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to do if a </w:t>
      </w:r>
      <w:r w:rsidRPr="00B862DF">
        <w:rPr>
          <w:rFonts w:ascii="Times New Roman" w:hAnsi="Times New Roman"/>
          <w:sz w:val="26"/>
          <w:szCs w:val="26"/>
        </w:rPr>
        <w:t>component</w:t>
      </w:r>
      <w:r w:rsidRPr="00BC3BF7">
        <w:rPr>
          <w:rFonts w:ascii="Times New Roman" w:hAnsi="Times New Roman" w:cs="Times New Roman"/>
          <w:sz w:val="26"/>
          <w:szCs w:val="26"/>
        </w:rPr>
        <w:t xml:space="preserve"> of the customer is not economical for repair? (AUD</w:t>
      </w:r>
      <w:r w:rsidR="00DB049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B049C"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3603D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Inform to the customer for disposition. </w:t>
      </w:r>
    </w:p>
    <w:p w14:paraId="1E139B7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Move it to the Logistics Center for discard</w:t>
      </w:r>
    </w:p>
    <w:p w14:paraId="713F88A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related CIMC is authorized to discard it.</w:t>
      </w:r>
    </w:p>
    <w:p w14:paraId="2D6A74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C10, 10.5.4.8</w:t>
      </w:r>
    </w:p>
    <w:p w14:paraId="68122869" w14:textId="77777777" w:rsidR="005E3EA0" w:rsidRPr="00BC3BF7" w:rsidRDefault="005E3EA0" w:rsidP="007157BC">
      <w:pPr>
        <w:spacing w:after="0" w:line="240" w:lineRule="auto"/>
        <w:rPr>
          <w:rFonts w:ascii="Times New Roman" w:hAnsi="Times New Roman" w:cs="Times New Roman"/>
          <w:sz w:val="26"/>
          <w:szCs w:val="26"/>
        </w:rPr>
      </w:pPr>
    </w:p>
    <w:p w14:paraId="1BA53417" w14:textId="2F93CCB6"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Which certificate/</w:t>
      </w:r>
      <w:r w:rsidRPr="00B862DF">
        <w:rPr>
          <w:rFonts w:ascii="Times New Roman" w:hAnsi="Times New Roman"/>
          <w:sz w:val="26"/>
          <w:szCs w:val="26"/>
        </w:rPr>
        <w:t>document</w:t>
      </w:r>
      <w:r w:rsidRPr="00BC3BF7">
        <w:rPr>
          <w:rFonts w:ascii="Times New Roman" w:hAnsi="Times New Roman" w:cs="Times New Roman"/>
          <w:sz w:val="26"/>
          <w:szCs w:val="26"/>
        </w:rPr>
        <w:t xml:space="preserve"> must be attached to the component after repair? (AUD</w:t>
      </w:r>
      <w:r w:rsidR="00D1526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1526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BCC18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original of Airworthiness Approval Tag (CAAV Form 1, FAA 8130-3)</w:t>
      </w:r>
    </w:p>
    <w:p w14:paraId="4FC4297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original of Airworthiness Approval Tag and Finding/ Repair report (VAECO Form 7033)</w:t>
      </w:r>
    </w:p>
    <w:p w14:paraId="33781D5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original of Airworthiness Approval Tag and the copy of the Component Maintenance Worksheet (VAECO Form 7032) and Finding/ Repair report (VAECO Form 7033)</w:t>
      </w:r>
    </w:p>
    <w:p w14:paraId="220A5B4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8.6.5.1</w:t>
      </w:r>
    </w:p>
    <w:p w14:paraId="025CE0B5" w14:textId="77777777" w:rsidR="005E3EA0" w:rsidRPr="00BC3BF7" w:rsidRDefault="005E3EA0" w:rsidP="007157BC">
      <w:pPr>
        <w:spacing w:after="0" w:line="240" w:lineRule="auto"/>
        <w:rPr>
          <w:rFonts w:ascii="Times New Roman" w:hAnsi="Times New Roman" w:cs="Times New Roman"/>
          <w:sz w:val="26"/>
          <w:szCs w:val="26"/>
        </w:rPr>
      </w:pPr>
    </w:p>
    <w:p w14:paraId="4025236C" w14:textId="3866CB20"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transfer a </w:t>
      </w:r>
      <w:r w:rsidRPr="00B862DF">
        <w:rPr>
          <w:rFonts w:ascii="Times New Roman" w:hAnsi="Times New Roman"/>
          <w:sz w:val="26"/>
          <w:szCs w:val="26"/>
        </w:rPr>
        <w:t>work</w:t>
      </w:r>
      <w:r w:rsidRPr="00BC3BF7">
        <w:rPr>
          <w:rFonts w:ascii="Times New Roman" w:hAnsi="Times New Roman" w:cs="Times New Roman"/>
          <w:sz w:val="26"/>
          <w:szCs w:val="26"/>
        </w:rPr>
        <w:t xml:space="preserve"> from a base maintenance center to CIMC, you must use: (AUD</w:t>
      </w:r>
      <w:r w:rsidR="00D1526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15265"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 xml:space="preserve">WS; NDT/BSI;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w:t>
      </w:r>
    </w:p>
    <w:p w14:paraId="6BCCAB6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Work Transit Sheet (VAECO Form 7031)</w:t>
      </w:r>
    </w:p>
    <w:p w14:paraId="25D8254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14:paraId="701AB15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14:paraId="4B12385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14:paraId="15072982" w14:textId="77777777" w:rsidR="005E3EA0" w:rsidRPr="00BC3BF7" w:rsidRDefault="005E3EA0" w:rsidP="007157BC">
      <w:pPr>
        <w:spacing w:after="0" w:line="240" w:lineRule="auto"/>
        <w:rPr>
          <w:rFonts w:ascii="Times New Roman" w:hAnsi="Times New Roman" w:cs="Times New Roman"/>
          <w:sz w:val="26"/>
          <w:szCs w:val="26"/>
        </w:rPr>
      </w:pPr>
    </w:p>
    <w:p w14:paraId="4ED02EE7" w14:textId="52A8D6DD"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shall be carried out: (AUD</w:t>
      </w:r>
      <w:r w:rsidR="005716C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716C5"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 xml:space="preserve">WS; NDT/BSI; 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CAB/IFE)</w:t>
      </w:r>
    </w:p>
    <w:p w14:paraId="23A4231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14:paraId="6AE40F8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14:paraId="4A33F7B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During the maintenance.</w:t>
      </w:r>
    </w:p>
    <w:p w14:paraId="46B333A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3.2.3</w:t>
      </w:r>
    </w:p>
    <w:p w14:paraId="63D2218D" w14:textId="77777777" w:rsidR="005E3EA0" w:rsidRPr="00BC3BF7" w:rsidRDefault="005E3EA0" w:rsidP="007157BC">
      <w:pPr>
        <w:spacing w:after="0" w:line="240" w:lineRule="auto"/>
        <w:rPr>
          <w:rFonts w:ascii="Times New Roman" w:hAnsi="Times New Roman" w:cs="Times New Roman"/>
          <w:sz w:val="26"/>
          <w:szCs w:val="26"/>
        </w:rPr>
      </w:pPr>
    </w:p>
    <w:p w14:paraId="0F5E16C9" w14:textId="0B8EE1D2"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of aircraft component shall be carried out by: (AUD</w:t>
      </w:r>
      <w:r w:rsidR="005716C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716C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279CDA7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Quality control staff.</w:t>
      </w:r>
    </w:p>
    <w:p w14:paraId="4775B89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Component RTS staff.</w:t>
      </w:r>
    </w:p>
    <w:p w14:paraId="0A38070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Qualified mechanic.</w:t>
      </w:r>
    </w:p>
    <w:p w14:paraId="2273310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w:t>
      </w:r>
    </w:p>
    <w:p w14:paraId="382D8375" w14:textId="77777777" w:rsidR="005E3EA0" w:rsidRPr="00BC3BF7" w:rsidRDefault="005E3EA0" w:rsidP="007157BC">
      <w:pPr>
        <w:spacing w:after="0" w:line="240" w:lineRule="auto"/>
        <w:rPr>
          <w:rFonts w:ascii="Times New Roman" w:hAnsi="Times New Roman" w:cs="Times New Roman"/>
          <w:sz w:val="26"/>
          <w:szCs w:val="26"/>
        </w:rPr>
      </w:pPr>
    </w:p>
    <w:p w14:paraId="45190123" w14:textId="0379E206"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if the defect of the component is un-repairable the article is returned to the repair requester with (AUD</w:t>
      </w:r>
      <w:r w:rsidR="005716C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716C5"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6B4D693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and Finding/ Repair Report.</w:t>
      </w:r>
    </w:p>
    <w:p w14:paraId="13C94F9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Condemned Part Tag and Finding/ Repair Report.</w:t>
      </w:r>
    </w:p>
    <w:p w14:paraId="2CFF6F7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Finding/ Repair Report.</w:t>
      </w:r>
    </w:p>
    <w:p w14:paraId="5E64A5C9" w14:textId="77777777"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8.3.5.2.10</w:t>
      </w:r>
    </w:p>
    <w:p w14:paraId="563903A2" w14:textId="77777777" w:rsidR="00435F74" w:rsidRPr="00BC3BF7" w:rsidRDefault="00435F74" w:rsidP="007157BC">
      <w:pPr>
        <w:spacing w:after="0" w:line="240" w:lineRule="auto"/>
        <w:rPr>
          <w:rFonts w:ascii="Times New Roman" w:hAnsi="Times New Roman" w:cs="Times New Roman"/>
          <w:sz w:val="26"/>
          <w:szCs w:val="26"/>
        </w:rPr>
      </w:pPr>
    </w:p>
    <w:p w14:paraId="0C054C2A" w14:textId="75E0C483"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Choose </w:t>
      </w:r>
      <w:r w:rsidRPr="00B862DF">
        <w:rPr>
          <w:rFonts w:ascii="Times New Roman" w:hAnsi="Times New Roman"/>
          <w:sz w:val="26"/>
          <w:szCs w:val="26"/>
        </w:rPr>
        <w:t>the</w:t>
      </w:r>
      <w:r w:rsidRPr="00BC3BF7">
        <w:rPr>
          <w:rFonts w:ascii="Times New Roman" w:hAnsi="Times New Roman" w:cs="Times New Roman"/>
          <w:sz w:val="26"/>
          <w:szCs w:val="26"/>
        </w:rPr>
        <w:t xml:space="preserve"> correct statement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42479A6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test result must be always recorded in the worksheet.</w:t>
      </w:r>
    </w:p>
    <w:p w14:paraId="4FFC707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test result must be print out or written in a separated form.</w:t>
      </w:r>
    </w:p>
    <w:p w14:paraId="22742EE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test result must be recorded in  the worksheet or print out/ written in a separated form and attached to the worksheet with mutual cross-references.</w:t>
      </w:r>
    </w:p>
    <w:p w14:paraId="5E38E076" w14:textId="7EE201DE"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8.4.5.9</w:t>
      </w:r>
    </w:p>
    <w:p w14:paraId="3F6E8FDE" w14:textId="77777777" w:rsidR="00B862DF" w:rsidRPr="00BC3BF7" w:rsidRDefault="00B862DF" w:rsidP="007157BC">
      <w:pPr>
        <w:spacing w:after="0" w:line="240" w:lineRule="auto"/>
        <w:rPr>
          <w:rFonts w:ascii="Times New Roman" w:hAnsi="Times New Roman" w:cs="Times New Roman"/>
          <w:sz w:val="26"/>
          <w:szCs w:val="26"/>
        </w:rPr>
      </w:pPr>
    </w:p>
    <w:p w14:paraId="1577396E" w14:textId="4ADFC89B"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Aircraft component maintenance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19E2E3F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carried out at CAAV approved contractors.</w:t>
      </w:r>
    </w:p>
    <w:p w14:paraId="30512F2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carried out at CAAV non-approved contractors if the maintenance function is within the CAAV approved rating.</w:t>
      </w:r>
    </w:p>
    <w:p w14:paraId="358A1D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0E99509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C12, 12.2</w:t>
      </w:r>
    </w:p>
    <w:p w14:paraId="2AB4D1EC" w14:textId="77777777" w:rsidR="005E3EA0" w:rsidRPr="00BC3BF7" w:rsidRDefault="005E3EA0" w:rsidP="007157BC">
      <w:pPr>
        <w:spacing w:after="0" w:line="240" w:lineRule="auto"/>
        <w:rPr>
          <w:rFonts w:ascii="Times New Roman" w:hAnsi="Times New Roman" w:cs="Times New Roman"/>
          <w:sz w:val="26"/>
          <w:szCs w:val="26"/>
        </w:rPr>
      </w:pPr>
    </w:p>
    <w:p w14:paraId="75E61F40" w14:textId="061FB542" w:rsidR="005E3EA0" w:rsidRPr="00BC3BF7" w:rsidRDefault="005E3EA0" w:rsidP="00B862D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certificate required after fabrication of aircraft part?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w:t>
      </w:r>
    </w:p>
    <w:p w14:paraId="1849D64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Certificate of Conformity (COC).</w:t>
      </w:r>
    </w:p>
    <w:p w14:paraId="63AD6D2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14:paraId="0F406BF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14:paraId="3579FE6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w:t>
      </w:r>
    </w:p>
    <w:p w14:paraId="242186F1" w14:textId="77777777" w:rsidR="005E3EA0" w:rsidRPr="00BC3BF7" w:rsidRDefault="005E3EA0" w:rsidP="007157BC">
      <w:pPr>
        <w:spacing w:after="0" w:line="240" w:lineRule="auto"/>
        <w:rPr>
          <w:rFonts w:ascii="Times New Roman" w:hAnsi="Times New Roman" w:cs="Times New Roman"/>
          <w:sz w:val="26"/>
          <w:szCs w:val="26"/>
        </w:rPr>
      </w:pPr>
    </w:p>
    <w:p w14:paraId="35429701" w14:textId="09795B61"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fabricated parts that are rejected during the inspection because of fail to compliance to the required specifications shall be attached with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SI)</w:t>
      </w:r>
    </w:p>
    <w:p w14:paraId="56A7D7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(VAECO Form 0005)</w:t>
      </w:r>
    </w:p>
    <w:p w14:paraId="000FD16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Condemned Part Tag (VAECO Form 0009)</w:t>
      </w:r>
    </w:p>
    <w:p w14:paraId="79E06F9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(VAECO Form 0020)</w:t>
      </w:r>
    </w:p>
    <w:p w14:paraId="32270A7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4.24.6.5.2, SOP 9.14</w:t>
      </w:r>
    </w:p>
    <w:p w14:paraId="1ECA6243" w14:textId="77777777" w:rsidR="005E3EA0" w:rsidRPr="00BC3BF7" w:rsidRDefault="005E3EA0" w:rsidP="007157BC">
      <w:pPr>
        <w:spacing w:after="0" w:line="240" w:lineRule="auto"/>
        <w:rPr>
          <w:rFonts w:ascii="Times New Roman" w:hAnsi="Times New Roman" w:cs="Times New Roman"/>
          <w:sz w:val="26"/>
          <w:szCs w:val="26"/>
        </w:rPr>
      </w:pPr>
    </w:p>
    <w:p w14:paraId="552859B0" w14:textId="0FB346C6"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Spare parts and materials in the workshop shall be always accompanied with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08059B5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14:paraId="5A26243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Consumable release tag (VAECO Form 0008)</w:t>
      </w:r>
    </w:p>
    <w:p w14:paraId="04490FC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Serviceable tag (VAECO Form 0005) or Consumable release tag (VAECO Form 0008)</w:t>
      </w:r>
    </w:p>
    <w:p w14:paraId="01EE1F8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9.10.5.5</w:t>
      </w:r>
    </w:p>
    <w:p w14:paraId="273D4628" w14:textId="77777777" w:rsidR="005E3EA0" w:rsidRPr="00BC3BF7" w:rsidRDefault="005E3EA0" w:rsidP="007157BC">
      <w:pPr>
        <w:spacing w:after="0" w:line="240" w:lineRule="auto"/>
        <w:rPr>
          <w:rFonts w:ascii="Times New Roman" w:hAnsi="Times New Roman" w:cs="Times New Roman"/>
          <w:sz w:val="26"/>
          <w:szCs w:val="26"/>
        </w:rPr>
      </w:pPr>
    </w:p>
    <w:p w14:paraId="74B92F84" w14:textId="6BAEC5AF"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the small details such as  nuts, bolts removed: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7F60DAA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is allowed to group several items of some components/ NHAs and put them into a nylon bag or put on a tray/basket and tag with one Identification tag.</w:t>
      </w:r>
    </w:p>
    <w:p w14:paraId="41B0401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It is allowed to group several items of each component/ NHA and put them into a nylon bag or put on a tray/basket and tag with one Identification tag.</w:t>
      </w:r>
    </w:p>
    <w:p w14:paraId="2198421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is not allowed to group several items in one bag.</w:t>
      </w:r>
    </w:p>
    <w:p w14:paraId="692D71D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8.4.5</w:t>
      </w:r>
      <w:r w:rsidRPr="00BC3BF7">
        <w:rPr>
          <w:rFonts w:ascii="Times New Roman" w:hAnsi="Times New Roman" w:cs="Times New Roman"/>
          <w:sz w:val="26"/>
          <w:szCs w:val="26"/>
        </w:rPr>
        <w:t>.3</w:t>
      </w:r>
    </w:p>
    <w:p w14:paraId="0F74D8AA" w14:textId="77777777" w:rsidR="005E3EA0" w:rsidRPr="00BC3BF7" w:rsidRDefault="005E3EA0" w:rsidP="007157BC">
      <w:pPr>
        <w:spacing w:after="0" w:line="240" w:lineRule="auto"/>
        <w:rPr>
          <w:rFonts w:ascii="Times New Roman" w:hAnsi="Times New Roman" w:cs="Times New Roman"/>
          <w:sz w:val="26"/>
          <w:szCs w:val="26"/>
        </w:rPr>
      </w:pPr>
    </w:p>
    <w:p w14:paraId="33308571" w14:textId="2AE2CDC6"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components/ parts released in batch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677C082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Issue a Airworthiness Approval Tag  for each component/ part in the batch.</w:t>
      </w:r>
    </w:p>
    <w:p w14:paraId="1C50D02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Airworthiness Approval Tag  for the batch.</w:t>
      </w:r>
    </w:p>
    <w:p w14:paraId="634E2CC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Issue a Airworthiness Approval Tag for the batch and make a Serial Number List if necessary </w:t>
      </w:r>
    </w:p>
    <w:p w14:paraId="49199CF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8.5.5.2</w:t>
      </w:r>
      <w:r w:rsidRPr="00BC3BF7">
        <w:rPr>
          <w:rFonts w:ascii="Times New Roman" w:hAnsi="Times New Roman" w:cs="Times New Roman"/>
          <w:sz w:val="26"/>
          <w:szCs w:val="26"/>
        </w:rPr>
        <w:t>.5</w:t>
      </w:r>
    </w:p>
    <w:p w14:paraId="76A8CB62" w14:textId="77777777" w:rsidR="005E3EA0" w:rsidRPr="00BC3BF7" w:rsidRDefault="005E3EA0" w:rsidP="007157BC">
      <w:pPr>
        <w:spacing w:after="0" w:line="240" w:lineRule="auto"/>
        <w:rPr>
          <w:rFonts w:ascii="Times New Roman" w:hAnsi="Times New Roman" w:cs="Times New Roman"/>
          <w:sz w:val="26"/>
          <w:szCs w:val="26"/>
        </w:rPr>
      </w:pPr>
    </w:p>
    <w:p w14:paraId="448F6C42" w14:textId="59FD00DE"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Using condemned part for legitimate non-flight uses: The following methods should be used to prevent misrepresentation: (AUD</w:t>
      </w:r>
      <w:r w:rsidR="00E81D6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D6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4D38EAF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PERMANENTLY and CLEARLY by carving, sculpturing or chiseling the part, subparts as “NOT FOR AVIATION USE” and “NOT SERVICEABLE.”</w:t>
      </w:r>
    </w:p>
    <w:p w14:paraId="1B9B723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Removing part number identification. Removing identification plate and marking.</w:t>
      </w:r>
    </w:p>
    <w:p w14:paraId="3579189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PERMANENTLY and CLEARLY by carving, sculpturing or chiseling the part, subparts as “NOT FOR AVIATION USE” and “NOT SERVICEABLE.” and Removing part number identification. Removing identification plate and marking</w:t>
      </w:r>
    </w:p>
    <w:p w14:paraId="01B25C8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9.14.6</w:t>
      </w:r>
      <w:r w:rsidRPr="00BC3BF7">
        <w:rPr>
          <w:rFonts w:ascii="Times New Roman" w:hAnsi="Times New Roman" w:cs="Times New Roman"/>
          <w:sz w:val="26"/>
          <w:szCs w:val="26"/>
        </w:rPr>
        <w:t>.4</w:t>
      </w:r>
    </w:p>
    <w:p w14:paraId="3294C644" w14:textId="77777777" w:rsidR="005E3EA0" w:rsidRPr="00BC3BF7" w:rsidRDefault="005E3EA0" w:rsidP="007157BC">
      <w:pPr>
        <w:spacing w:after="0" w:line="240" w:lineRule="auto"/>
        <w:rPr>
          <w:rFonts w:ascii="Times New Roman" w:hAnsi="Times New Roman" w:cs="Times New Roman"/>
          <w:sz w:val="26"/>
          <w:szCs w:val="26"/>
        </w:rPr>
      </w:pPr>
    </w:p>
    <w:p w14:paraId="1086F806" w14:textId="12E4FC95"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Borrowed tools/equipment: (AUD; </w:t>
      </w:r>
      <w:r w:rsidR="00E81D6F"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 xml:space="preserve">WS; NDT/BSI; A; B;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14:paraId="24E5B61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14:paraId="1B86E41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be returned to Tool store before completion of each working shift. T&amp;E borrowed from Tool store for long time usage (more than 3 days) must be registered with Tool store keeper.</w:t>
      </w:r>
    </w:p>
    <w:p w14:paraId="20E8795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14:paraId="11836FD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14:paraId="7A66939F" w14:textId="77777777" w:rsidR="005E3EA0" w:rsidRPr="00BC3BF7" w:rsidRDefault="005E3EA0" w:rsidP="007157BC">
      <w:pPr>
        <w:spacing w:after="0" w:line="240" w:lineRule="auto"/>
        <w:rPr>
          <w:rFonts w:ascii="Times New Roman" w:hAnsi="Times New Roman" w:cs="Times New Roman"/>
          <w:sz w:val="26"/>
          <w:szCs w:val="26"/>
        </w:rPr>
      </w:pPr>
    </w:p>
    <w:p w14:paraId="4C3A3904" w14:textId="433E9B7D"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Maintenance Centers (AUD; </w:t>
      </w:r>
      <w:r w:rsidR="00D57B1D"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WS; NDT/BSI)</w:t>
      </w:r>
    </w:p>
    <w:p w14:paraId="70AA2AD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may not issue/  print-out documents to use in its divisions/ workshops</w:t>
      </w:r>
    </w:p>
    <w:p w14:paraId="4B3A528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may only use the documents on the electronic technical library</w:t>
      </w:r>
    </w:p>
    <w:p w14:paraId="177C9F0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may issue/ print-out documents to use in its divisions/ workshops but the printed-out documents shall be controlled by the Technical Division of respective Maintenance Centers</w:t>
      </w:r>
    </w:p>
    <w:p w14:paraId="22EE43F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9.1.5.6</w:t>
      </w:r>
    </w:p>
    <w:p w14:paraId="29B1FB7A" w14:textId="77777777" w:rsidR="005E3EA0" w:rsidRPr="00BC3BF7" w:rsidRDefault="005E3EA0" w:rsidP="007157BC">
      <w:pPr>
        <w:spacing w:after="0" w:line="240" w:lineRule="auto"/>
        <w:rPr>
          <w:rFonts w:ascii="Times New Roman" w:hAnsi="Times New Roman" w:cs="Times New Roman"/>
          <w:sz w:val="26"/>
          <w:szCs w:val="26"/>
        </w:rPr>
      </w:pPr>
    </w:p>
    <w:p w14:paraId="2C093942" w14:textId="53DFE320"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current status of all documents issued by the Technical Division is specified in: (AUD; </w:t>
      </w:r>
      <w:r w:rsidR="00D57B1D"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WS; NDT/BSI)</w:t>
      </w:r>
    </w:p>
    <w:p w14:paraId="78E66CD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Current Document and Technical Data List (VAECO Form 7055)</w:t>
      </w:r>
    </w:p>
    <w:p w14:paraId="3AE997F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Document master list (VAECO Form 3014)</w:t>
      </w:r>
    </w:p>
    <w:p w14:paraId="2E76E8D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Technical Division may not issue documents</w:t>
      </w:r>
    </w:p>
    <w:p w14:paraId="22D0713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9.1.5.6</w:t>
      </w:r>
      <w:r w:rsidRPr="00BC3BF7">
        <w:rPr>
          <w:rFonts w:ascii="Times New Roman" w:hAnsi="Times New Roman" w:cs="Times New Roman"/>
          <w:sz w:val="26"/>
          <w:szCs w:val="26"/>
        </w:rPr>
        <w:t>.3</w:t>
      </w:r>
    </w:p>
    <w:p w14:paraId="08B77463" w14:textId="77777777" w:rsidR="00D57B1D" w:rsidRPr="00BC3BF7" w:rsidRDefault="00D57B1D" w:rsidP="007157BC">
      <w:pPr>
        <w:spacing w:after="0" w:line="240" w:lineRule="auto"/>
        <w:rPr>
          <w:rFonts w:ascii="Times New Roman" w:hAnsi="Times New Roman" w:cs="Times New Roman"/>
          <w:sz w:val="26"/>
          <w:szCs w:val="26"/>
        </w:rPr>
      </w:pPr>
    </w:p>
    <w:p w14:paraId="5FAC9383" w14:textId="4F191EDC"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copying/ transcribing maintenance data in to Maintenance Worksheet, composer must ensure the following: (AUD; </w:t>
      </w:r>
      <w:r w:rsidR="00D57B1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WS; NDT/BSI)</w:t>
      </w:r>
    </w:p>
    <w:p w14:paraId="7AA4025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Maintenance document is written in English. Name, revision of maintenance data is recorded in the maintenance document. </w:t>
      </w:r>
    </w:p>
    <w:p w14:paraId="00FAFC0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document has precise reference to particular maintenance task or is transcribed accurately from approved maintenance data.</w:t>
      </w:r>
    </w:p>
    <w:p w14:paraId="37A28CF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72063745" w14:textId="16EB16FF"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.2</w:t>
      </w:r>
    </w:p>
    <w:p w14:paraId="53DDE38A" w14:textId="77777777" w:rsidR="0094629E" w:rsidRPr="00BC3BF7" w:rsidRDefault="0094629E" w:rsidP="007157BC">
      <w:pPr>
        <w:spacing w:after="0" w:line="240" w:lineRule="auto"/>
        <w:rPr>
          <w:rFonts w:ascii="Times New Roman" w:hAnsi="Times New Roman" w:cs="Times New Roman"/>
          <w:sz w:val="26"/>
          <w:szCs w:val="26"/>
        </w:rPr>
      </w:pPr>
    </w:p>
    <w:p w14:paraId="0B7186DC" w14:textId="11C1CEC4"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issuing, the following maintenance documents must be approved by an authorized person: (AUD; </w:t>
      </w:r>
      <w:r w:rsidR="00304C60" w:rsidRPr="00BC3BF7">
        <w:rPr>
          <w:rFonts w:ascii="Times New Roman" w:hAnsi="Times New Roman" w:cs="Times New Roman"/>
          <w:sz w:val="26"/>
          <w:szCs w:val="26"/>
        </w:rPr>
        <w:t xml:space="preserve">INV; MP; PP; CMP; EE; </w:t>
      </w:r>
      <w:r w:rsidRPr="00BC3BF7">
        <w:rPr>
          <w:rFonts w:ascii="Times New Roman" w:hAnsi="Times New Roman" w:cs="Times New Roman"/>
          <w:sz w:val="26"/>
          <w:szCs w:val="26"/>
        </w:rPr>
        <w:t>WS; NDT/BSI)</w:t>
      </w:r>
    </w:p>
    <w:p w14:paraId="1D4F643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14:paraId="09C35D1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14:paraId="26D79C3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Engineering Order, Technical Instruction, Structure Repair Order, Component Maintenance Worksheet. </w:t>
      </w:r>
    </w:p>
    <w:p w14:paraId="3890C7C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14:paraId="254D7A1C" w14:textId="77777777" w:rsidR="005E3EA0" w:rsidRPr="00BC3BF7" w:rsidRDefault="005E3EA0" w:rsidP="007157BC">
      <w:pPr>
        <w:spacing w:after="0" w:line="240" w:lineRule="auto"/>
        <w:rPr>
          <w:rFonts w:ascii="Times New Roman" w:hAnsi="Times New Roman" w:cs="Times New Roman"/>
          <w:sz w:val="26"/>
          <w:szCs w:val="26"/>
        </w:rPr>
      </w:pPr>
    </w:p>
    <w:p w14:paraId="285242F7" w14:textId="033FA585"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will re-certify for the serviceable item robbed from unserviceable/ serviceable assembly in CIMC workshop?</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B</w:t>
      </w:r>
      <w:r w:rsidR="00304C6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304C60"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304C60"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304C60"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304C60" w:rsidRPr="00BC3BF7">
        <w:rPr>
          <w:rFonts w:ascii="Times New Roman" w:hAnsi="Times New Roman" w:cs="Times New Roman"/>
          <w:sz w:val="26"/>
          <w:szCs w:val="26"/>
        </w:rPr>
        <w:t xml:space="preserve">INV; CMP; </w:t>
      </w:r>
      <w:r w:rsidR="001E64FD" w:rsidRPr="00BC3BF7">
        <w:rPr>
          <w:rFonts w:ascii="Times New Roman" w:hAnsi="Times New Roman" w:cs="Times New Roman"/>
          <w:sz w:val="26"/>
          <w:szCs w:val="26"/>
        </w:rPr>
        <w:t xml:space="preserve">PP; MP; </w:t>
      </w:r>
      <w:r w:rsidRPr="00BC3BF7">
        <w:rPr>
          <w:rFonts w:ascii="Times New Roman" w:hAnsi="Times New Roman" w:cs="Times New Roman"/>
          <w:sz w:val="26"/>
          <w:szCs w:val="26"/>
        </w:rPr>
        <w:t>WS</w:t>
      </w:r>
      <w:r w:rsidR="00304C60" w:rsidRPr="00BC3BF7">
        <w:rPr>
          <w:rFonts w:ascii="Times New Roman" w:hAnsi="Times New Roman" w:cs="Times New Roman"/>
          <w:sz w:val="26"/>
          <w:szCs w:val="26"/>
          <w:lang w:val="vi-VN"/>
        </w:rPr>
        <w:t>;</w:t>
      </w:r>
      <w:r w:rsidRPr="00BC3BF7">
        <w:rPr>
          <w:rFonts w:ascii="Times New Roman" w:hAnsi="Times New Roman" w:cs="Times New Roman"/>
          <w:sz w:val="26"/>
          <w:szCs w:val="26"/>
          <w:lang w:val="vi-VN"/>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p>
    <w:p w14:paraId="76DFB972" w14:textId="77777777" w:rsidR="005E3EA0" w:rsidRPr="00BC3BF7" w:rsidRDefault="005E3EA0"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14:paraId="7FDA41B2" w14:textId="77777777" w:rsidR="005E3EA0" w:rsidRPr="00BC3BF7" w:rsidRDefault="005E3EA0"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14:paraId="73175075" w14:textId="77777777" w:rsidR="005E3EA0" w:rsidRPr="00BC3BF7" w:rsidRDefault="005E3EA0" w:rsidP="007157BC">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14:paraId="60769003" w14:textId="77777777" w:rsidR="005E3EA0" w:rsidRPr="00BC3BF7" w:rsidRDefault="005E3EA0" w:rsidP="007157BC">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14:paraId="21D5F88B" w14:textId="77777777" w:rsidR="005E3EA0" w:rsidRPr="00BC3BF7" w:rsidRDefault="005E3EA0" w:rsidP="007157BC">
      <w:pPr>
        <w:pStyle w:val="oancuaDanhsach"/>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p>
    <w:p w14:paraId="28ACB182" w14:textId="5B0A70A9"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Categories of the certifying staffs: (AUD; </w:t>
      </w:r>
      <w:r w:rsidR="00E62BF4"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042286D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14:paraId="3B9CC6C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14:paraId="088332EA" w14:textId="3BC1FA2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14:paraId="2C44F45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14:paraId="6C5E12A1" w14:textId="77777777" w:rsidR="005E3EA0" w:rsidRPr="00BC3BF7" w:rsidRDefault="005E3EA0" w:rsidP="007157BC">
      <w:pPr>
        <w:spacing w:after="0" w:line="240" w:lineRule="auto"/>
        <w:rPr>
          <w:rFonts w:ascii="Times New Roman" w:hAnsi="Times New Roman" w:cs="Times New Roman"/>
          <w:sz w:val="26"/>
          <w:szCs w:val="26"/>
        </w:rPr>
      </w:pPr>
    </w:p>
    <w:p w14:paraId="6FFD9BB4" w14:textId="14C358A9"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Category A authorized staff (for first type aircraft)?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p>
    <w:p w14:paraId="6F4B33E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basic training course at an approved training organization and having minimum of 1 year practical maintenance experience with at least 04 months recent experience on relevant aircraft.</w:t>
      </w:r>
    </w:p>
    <w:p w14:paraId="331364A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Being trained basic training course at an approved training organization and having minimum of 1 year practical maintenance experience with at least 6 months recent experience on relevant aircraft.</w:t>
      </w:r>
    </w:p>
    <w:p w14:paraId="0A097A5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Being trained basic training course at an approved training organization and having minimum of 9 months practical maintenance experience with at least 04 months recent experience on relevant aircraft.</w:t>
      </w:r>
    </w:p>
    <w:p w14:paraId="28A7385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 </w:t>
      </w:r>
    </w:p>
    <w:p w14:paraId="322A430B" w14:textId="77777777" w:rsidR="005E3EA0" w:rsidRPr="00BC3BF7" w:rsidRDefault="005E3EA0" w:rsidP="007157BC">
      <w:pPr>
        <w:spacing w:after="0" w:line="240" w:lineRule="auto"/>
        <w:rPr>
          <w:rFonts w:ascii="Times New Roman" w:hAnsi="Times New Roman" w:cs="Times New Roman"/>
          <w:sz w:val="26"/>
          <w:szCs w:val="26"/>
        </w:rPr>
      </w:pPr>
    </w:p>
    <w:p w14:paraId="1A5ACF1F" w14:textId="252D1041"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Category B1/B2 authorized staff (for first type aircraft)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B; C)</w:t>
      </w:r>
    </w:p>
    <w:p w14:paraId="28C88EB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Being trained basic training course at an approved training organization and having minimum of 2 years practical maintenance experience </w:t>
      </w:r>
    </w:p>
    <w:p w14:paraId="31189E2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Being trained basic training course at an approved training organization and having minimum of 2 years practical maintenance experience with at least 18 months recent experience on relevant aircraft</w:t>
      </w:r>
    </w:p>
    <w:p w14:paraId="187858E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Being trained basic training course at an approved training organization and having minimum of 1 year practical maintenance experience with at least 04 months recent experience on relevant aircraft</w:t>
      </w:r>
    </w:p>
    <w:p w14:paraId="5BF7266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10.10.3.2.4 </w:t>
      </w:r>
    </w:p>
    <w:p w14:paraId="338915C2" w14:textId="77777777" w:rsidR="005E3EA0" w:rsidRPr="00BC3BF7" w:rsidRDefault="005E3EA0" w:rsidP="007157BC">
      <w:pPr>
        <w:spacing w:after="0" w:line="240" w:lineRule="auto"/>
        <w:rPr>
          <w:rFonts w:ascii="Times New Roman" w:hAnsi="Times New Roman" w:cs="Times New Roman"/>
          <w:sz w:val="26"/>
          <w:szCs w:val="26"/>
        </w:rPr>
      </w:pPr>
    </w:p>
    <w:p w14:paraId="2D14933D" w14:textId="4CD564AE"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Category C authorized staff  if applicant holding cat B1/B2 authorization (for first type aircraft)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B; C)</w:t>
      </w:r>
    </w:p>
    <w:p w14:paraId="096143E2" w14:textId="1BA675FF"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Having minimum of 03 years experience of exercising cat B1 or B2 privileges including 06 months supporting cat C authorized staff in Base maintenance</w:t>
      </w:r>
    </w:p>
    <w:p w14:paraId="7375FBD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Three years of experience working in a civil aircraft maintenance environment on a representative selection of tasks directly associated with aircraft maintenance including 06 months of observation of base maintenance task.</w:t>
      </w:r>
    </w:p>
    <w:p w14:paraId="104B063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minimum of 05 years experience of B1/B2 support staff in EASA Part-145/ FAR145/ VAR5 organization.</w:t>
      </w:r>
    </w:p>
    <w:p w14:paraId="2939BB0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10.10.3.2.4</w:t>
      </w:r>
    </w:p>
    <w:p w14:paraId="26695B40" w14:textId="77777777" w:rsidR="005E3EA0" w:rsidRPr="00BC3BF7" w:rsidRDefault="005E3EA0" w:rsidP="007157BC">
      <w:pPr>
        <w:spacing w:after="0" w:line="240" w:lineRule="auto"/>
        <w:rPr>
          <w:rFonts w:ascii="Times New Roman" w:hAnsi="Times New Roman" w:cs="Times New Roman"/>
          <w:sz w:val="26"/>
          <w:szCs w:val="26"/>
        </w:rPr>
      </w:pPr>
    </w:p>
    <w:p w14:paraId="32DE712E" w14:textId="31844399"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Component inspection and return to service staff? (AUD; </w:t>
      </w:r>
      <w:r w:rsidR="0049005E"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WS)</w:t>
      </w:r>
    </w:p>
    <w:p w14:paraId="1AA8BDC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in relative component maintenance and having minimum of 12 months experience at correlative level (if applicable) in respective or equivalent component maintenance, or having 18 months working experience in respective or equivalent component maintenance.</w:t>
      </w:r>
    </w:p>
    <w:p w14:paraId="5684C9B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2 years experience in aircraft structure repair with at least 01 month experience on structure repair of respective aircraft.</w:t>
      </w:r>
    </w:p>
    <w:p w14:paraId="3F3A5BB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02 years experience in A/C or component maintenance environment with at least 1 year in respective component maintenance.</w:t>
      </w:r>
    </w:p>
    <w:p w14:paraId="3CDCB80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10.10.3.2.4 </w:t>
      </w:r>
    </w:p>
    <w:p w14:paraId="7A8D6BEA" w14:textId="77777777" w:rsidR="005E3EA0" w:rsidRPr="00BC3BF7" w:rsidRDefault="005E3EA0" w:rsidP="007157BC">
      <w:pPr>
        <w:spacing w:after="0" w:line="240" w:lineRule="auto"/>
        <w:rPr>
          <w:rFonts w:ascii="Times New Roman" w:hAnsi="Times New Roman" w:cs="Times New Roman"/>
          <w:sz w:val="26"/>
          <w:szCs w:val="26"/>
        </w:rPr>
      </w:pPr>
    </w:p>
    <w:p w14:paraId="1E71DBC2" w14:textId="3A221D00"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Cabin repair staff? (AUD; </w:t>
      </w:r>
      <w:r w:rsidR="0049005E" w:rsidRPr="00BC3BF7">
        <w:rPr>
          <w:rFonts w:ascii="Times New Roman" w:hAnsi="Times New Roman" w:cs="Times New Roman"/>
          <w:sz w:val="26"/>
          <w:szCs w:val="26"/>
        </w:rPr>
        <w:t xml:space="preserve">INV; CMP; </w:t>
      </w:r>
      <w:r w:rsidRPr="00BC3BF7">
        <w:rPr>
          <w:rFonts w:ascii="Times New Roman" w:hAnsi="Times New Roman" w:cs="Times New Roman"/>
          <w:sz w:val="26"/>
          <w:szCs w:val="26"/>
        </w:rPr>
        <w:t>C; Cabin Repair)</w:t>
      </w:r>
    </w:p>
    <w:p w14:paraId="11085CB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14:paraId="08DAD8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14:paraId="4EBE691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recent 1 year experience in Aircraft maintenance.</w:t>
      </w:r>
    </w:p>
    <w:p w14:paraId="79D2197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14:paraId="0C275448" w14:textId="77777777" w:rsidR="005E3EA0" w:rsidRDefault="005E3EA0" w:rsidP="007157BC">
      <w:pPr>
        <w:spacing w:after="0" w:line="240" w:lineRule="auto"/>
        <w:rPr>
          <w:rFonts w:ascii="Times New Roman" w:hAnsi="Times New Roman" w:cs="Times New Roman"/>
          <w:sz w:val="26"/>
          <w:szCs w:val="26"/>
        </w:rPr>
      </w:pPr>
    </w:p>
    <w:p w14:paraId="2DDE8402" w14:textId="77777777"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prerequisite requirement of maintenance experience for A/C Repair staff  (AUD; </w:t>
      </w:r>
      <w:r w:rsidR="006A413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ACR)</w:t>
      </w:r>
    </w:p>
    <w:p w14:paraId="4C7B1B5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14:paraId="29D3BD0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14:paraId="3B0898A1" w14:textId="5C098A95"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14:paraId="53D42A75" w14:textId="77777777" w:rsidR="005E3EA0" w:rsidRPr="00BC3BF7" w:rsidRDefault="005E3EA0" w:rsidP="007157BC">
      <w:pPr>
        <w:tabs>
          <w:tab w:val="left" w:pos="2813"/>
        </w:tabs>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sidR="00D845D1">
        <w:rPr>
          <w:rFonts w:ascii="Times New Roman" w:hAnsi="Times New Roman" w:cs="Times New Roman"/>
          <w:bCs/>
          <w:sz w:val="26"/>
          <w:szCs w:val="26"/>
        </w:rPr>
        <w:tab/>
      </w:r>
    </w:p>
    <w:p w14:paraId="4662A64F" w14:textId="77777777" w:rsidR="005E3EA0" w:rsidRPr="00BC3BF7" w:rsidRDefault="005E3EA0" w:rsidP="007157BC">
      <w:pPr>
        <w:spacing w:after="0" w:line="240" w:lineRule="auto"/>
        <w:rPr>
          <w:rFonts w:ascii="Times New Roman" w:hAnsi="Times New Roman" w:cs="Times New Roman"/>
          <w:sz w:val="26"/>
          <w:szCs w:val="26"/>
        </w:rPr>
      </w:pPr>
    </w:p>
    <w:p w14:paraId="5192F1F3" w14:textId="49BF495D"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NDT certifying staff? (AUD; </w:t>
      </w:r>
      <w:r w:rsidR="00E37FB9" w:rsidRPr="00BC3BF7">
        <w:rPr>
          <w:rFonts w:ascii="Times New Roman" w:hAnsi="Times New Roman" w:cs="Times New Roman"/>
          <w:sz w:val="26"/>
          <w:szCs w:val="26"/>
        </w:rPr>
        <w:t xml:space="preserve">INV; PP; MP; CMP; </w:t>
      </w:r>
      <w:r w:rsidRPr="00BC3BF7">
        <w:rPr>
          <w:rFonts w:ascii="Times New Roman" w:hAnsi="Times New Roman" w:cs="Times New Roman"/>
          <w:sz w:val="26"/>
          <w:szCs w:val="26"/>
        </w:rPr>
        <w:t>C; NDT/BSI)</w:t>
      </w:r>
    </w:p>
    <w:p w14:paraId="0D58DB8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NDT certifying staff is permitted to issue authorized release certificate for Non-destruction Tests according to the procedures and the requirements specified in VAECO NDT Procedures and Instruction. </w:t>
      </w:r>
    </w:p>
    <w:p w14:paraId="24EACB9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inspection personnel shall perform NDT inspections according to the procedures and the requirements of SRM manual</w:t>
      </w:r>
    </w:p>
    <w:p w14:paraId="5E91623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inspection personnel shall perform NDT inspections according to the procedures and the requirements of AMM manual.</w:t>
      </w:r>
    </w:p>
    <w:p w14:paraId="0A724D6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10.10.6.2</w:t>
      </w:r>
    </w:p>
    <w:p w14:paraId="5E0F0A7B" w14:textId="77777777" w:rsidR="005E3EA0" w:rsidRPr="00BC3BF7" w:rsidRDefault="005E3EA0" w:rsidP="007157BC">
      <w:pPr>
        <w:spacing w:after="0" w:line="240" w:lineRule="auto"/>
        <w:rPr>
          <w:rFonts w:ascii="Times New Roman" w:hAnsi="Times New Roman" w:cs="Times New Roman"/>
          <w:sz w:val="26"/>
          <w:szCs w:val="26"/>
        </w:rPr>
      </w:pPr>
    </w:p>
    <w:p w14:paraId="0211E9C7" w14:textId="4A6E4FBF"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Borescope Inspection staff? (AUD; </w:t>
      </w:r>
      <w:r w:rsidR="00663C04" w:rsidRPr="00BC3BF7">
        <w:rPr>
          <w:rFonts w:ascii="Times New Roman" w:hAnsi="Times New Roman" w:cs="Times New Roman"/>
          <w:sz w:val="26"/>
          <w:szCs w:val="26"/>
        </w:rPr>
        <w:t xml:space="preserve">INV; PP; MP; </w:t>
      </w:r>
      <w:r w:rsidRPr="00BC3BF7">
        <w:rPr>
          <w:rFonts w:ascii="Times New Roman" w:hAnsi="Times New Roman" w:cs="Times New Roman"/>
          <w:sz w:val="26"/>
          <w:szCs w:val="26"/>
        </w:rPr>
        <w:t>C; BSI)</w:t>
      </w:r>
    </w:p>
    <w:p w14:paraId="044229A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Perform and sign-off for borescope inspection tasks on respective ENG/APU IAW applicable maintenance data (except removal/ installation of panel/ access ports; performance of safety precautions; deactivation/ activation of Thrust Reverser). </w:t>
      </w:r>
    </w:p>
    <w:p w14:paraId="79447B2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borescope inspection tasks IAW applicable maintenance data.</w:t>
      </w:r>
    </w:p>
    <w:p w14:paraId="5336752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Inspection personnel shall perform borescope inspection of the engine types they had been not trained and not authorized.</w:t>
      </w:r>
    </w:p>
    <w:p w14:paraId="6B3A62C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10.10.4.7</w:t>
      </w:r>
    </w:p>
    <w:p w14:paraId="39EBD91D" w14:textId="77777777" w:rsidR="005E3EA0" w:rsidRPr="00BC3BF7" w:rsidRDefault="005E3EA0" w:rsidP="007157BC">
      <w:pPr>
        <w:spacing w:after="0" w:line="240" w:lineRule="auto"/>
        <w:rPr>
          <w:rFonts w:ascii="Times New Roman" w:hAnsi="Times New Roman" w:cs="Times New Roman"/>
          <w:sz w:val="26"/>
          <w:szCs w:val="26"/>
        </w:rPr>
      </w:pPr>
    </w:p>
    <w:p w14:paraId="7B48E0A7" w14:textId="04F63FDC"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Component certifying staff? (AUD; </w:t>
      </w:r>
      <w:r w:rsidR="00663C04" w:rsidRPr="00BC3BF7">
        <w:rPr>
          <w:rFonts w:ascii="Times New Roman" w:hAnsi="Times New Roman" w:cs="Times New Roman"/>
          <w:sz w:val="26"/>
          <w:szCs w:val="26"/>
        </w:rPr>
        <w:t xml:space="preserve">INV; </w:t>
      </w:r>
      <w:r w:rsidR="00267D08" w:rsidRPr="00BC3BF7">
        <w:rPr>
          <w:rFonts w:ascii="Times New Roman" w:hAnsi="Times New Roman" w:cs="Times New Roman"/>
          <w:sz w:val="26"/>
          <w:szCs w:val="26"/>
        </w:rPr>
        <w:t xml:space="preserve">MP; </w:t>
      </w:r>
      <w:r w:rsidRPr="00BC3BF7">
        <w:rPr>
          <w:rFonts w:ascii="Times New Roman" w:hAnsi="Times New Roman" w:cs="Times New Roman"/>
          <w:sz w:val="26"/>
          <w:szCs w:val="26"/>
        </w:rPr>
        <w:t>WS)</w:t>
      </w:r>
    </w:p>
    <w:p w14:paraId="35DF533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the endorsed Scope of authorization, is permitted to perform, inspect and return to service for component maintenances IAW applicable maintenance data.</w:t>
      </w:r>
    </w:p>
    <w:p w14:paraId="53892CA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component repair of the component they had been trained and not authorized</w:t>
      </w:r>
    </w:p>
    <w:p w14:paraId="5082757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Perform component inspections of the component they had been not authorized.</w:t>
      </w:r>
    </w:p>
    <w:p w14:paraId="37E1CAB9" w14:textId="77777777" w:rsidR="005E3EA0" w:rsidRPr="00BC3BF7"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10.10.2.7 </w:t>
      </w:r>
    </w:p>
    <w:p w14:paraId="6C2AE948" w14:textId="77777777" w:rsidR="005E3EA0" w:rsidRPr="00BC3BF7" w:rsidRDefault="005E3EA0" w:rsidP="007157BC">
      <w:pPr>
        <w:spacing w:after="0" w:line="240" w:lineRule="auto"/>
        <w:rPr>
          <w:rFonts w:ascii="Times New Roman" w:hAnsi="Times New Roman" w:cs="Times New Roman"/>
          <w:sz w:val="26"/>
          <w:szCs w:val="26"/>
        </w:rPr>
      </w:pPr>
    </w:p>
    <w:p w14:paraId="45445356" w14:textId="472BB615"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1? (AUD; </w:t>
      </w:r>
      <w:r w:rsidR="00663C04" w:rsidRPr="00BC3BF7">
        <w:rPr>
          <w:rFonts w:ascii="Times New Roman" w:hAnsi="Times New Roman" w:cs="Times New Roman"/>
          <w:sz w:val="26"/>
          <w:szCs w:val="26"/>
        </w:rPr>
        <w:t xml:space="preserve">INV; PP; </w:t>
      </w:r>
      <w:r w:rsidR="00267D08" w:rsidRPr="00BC3BF7">
        <w:rPr>
          <w:rFonts w:ascii="Times New Roman" w:hAnsi="Times New Roman" w:cs="Times New Roman"/>
          <w:sz w:val="26"/>
          <w:szCs w:val="26"/>
        </w:rPr>
        <w:t xml:space="preserve">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w:t>
      </w:r>
      <w:r w:rsidRPr="00BC3BF7">
        <w:rPr>
          <w:rFonts w:ascii="Times New Roman" w:hAnsi="Times New Roman" w:cs="Times New Roman"/>
          <w:sz w:val="26"/>
          <w:szCs w:val="26"/>
        </w:rPr>
        <w:t>C; STR)</w:t>
      </w:r>
    </w:p>
    <w:p w14:paraId="693DDE8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14:paraId="058F14E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all A/C structure repair works (Metallic and/ or Composite) IAW the already existing repair solution extracted from maintenance data</w:t>
      </w:r>
    </w:p>
    <w:p w14:paraId="5D20867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14:paraId="43D2E901" w14:textId="67179C9D" w:rsidR="005E3EA0"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14:paraId="0FE01E09" w14:textId="77777777" w:rsidR="00461AD2" w:rsidRPr="00BC3BF7" w:rsidRDefault="00461AD2" w:rsidP="007157BC">
      <w:pPr>
        <w:spacing w:after="0" w:line="240" w:lineRule="auto"/>
        <w:rPr>
          <w:rFonts w:ascii="Times New Roman" w:hAnsi="Times New Roman" w:cs="Times New Roman"/>
          <w:sz w:val="26"/>
          <w:szCs w:val="26"/>
        </w:rPr>
      </w:pPr>
    </w:p>
    <w:p w14:paraId="2CDE315F" w14:textId="3DC0B590"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2? (AUD; </w:t>
      </w:r>
      <w:r w:rsidR="00663C04" w:rsidRPr="00BC3BF7">
        <w:rPr>
          <w:rFonts w:ascii="Times New Roman" w:hAnsi="Times New Roman" w:cs="Times New Roman"/>
          <w:sz w:val="26"/>
          <w:szCs w:val="26"/>
        </w:rPr>
        <w:t xml:space="preserve">INV; PP; </w:t>
      </w:r>
      <w:r w:rsidR="00267D08" w:rsidRPr="00BC3BF7">
        <w:rPr>
          <w:rFonts w:ascii="Times New Roman" w:hAnsi="Times New Roman" w:cs="Times New Roman"/>
          <w:sz w:val="26"/>
          <w:szCs w:val="26"/>
        </w:rPr>
        <w:t xml:space="preserve">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w:t>
      </w:r>
      <w:r w:rsidRPr="00BC3BF7">
        <w:rPr>
          <w:rFonts w:ascii="Times New Roman" w:hAnsi="Times New Roman" w:cs="Times New Roman"/>
          <w:sz w:val="26"/>
          <w:szCs w:val="26"/>
        </w:rPr>
        <w:t>C; STR)</w:t>
      </w:r>
    </w:p>
    <w:p w14:paraId="6318D2D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14:paraId="4A5E61D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Perform, inspect, issue SDR and sign-off for structure works (Metallic and/ or Composite) IAW maintenance data, issue repair solution for minor repair IAW standard practice procedure </w:t>
      </w:r>
    </w:p>
    <w:p w14:paraId="21DB809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14:paraId="7CE10FB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14:paraId="61260BFE" w14:textId="77777777" w:rsidR="005E3EA0" w:rsidRPr="00BC3BF7" w:rsidRDefault="005E3EA0" w:rsidP="007157BC">
      <w:pPr>
        <w:spacing w:after="0" w:line="240" w:lineRule="auto"/>
        <w:rPr>
          <w:rFonts w:ascii="Times New Roman" w:hAnsi="Times New Roman" w:cs="Times New Roman"/>
          <w:sz w:val="26"/>
          <w:szCs w:val="26"/>
        </w:rPr>
      </w:pPr>
    </w:p>
    <w:p w14:paraId="0BA707FD" w14:textId="5FC0BDDF"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Structure repair staff Level 3? (AUD; </w:t>
      </w:r>
      <w:r w:rsidR="00663C04"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PP; </w:t>
      </w:r>
      <w:r w:rsidR="00267D08" w:rsidRPr="00BC3BF7">
        <w:rPr>
          <w:rFonts w:ascii="Times New Roman" w:hAnsi="Times New Roman" w:cs="Times New Roman"/>
          <w:sz w:val="26"/>
          <w:szCs w:val="26"/>
        </w:rPr>
        <w:t xml:space="preserve">MP; </w:t>
      </w:r>
      <w:r w:rsidRPr="00BC3BF7">
        <w:rPr>
          <w:rFonts w:ascii="Times New Roman" w:hAnsi="Times New Roman" w:cs="Times New Roman"/>
          <w:sz w:val="26"/>
          <w:szCs w:val="26"/>
        </w:rPr>
        <w:t>C; STR)</w:t>
      </w:r>
    </w:p>
    <w:p w14:paraId="21EA19E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on aircraft make and model, is permitted to perform, inspect and return to service for structural repairs after maintained I.A.W. applicable aircraft maintenance data </w:t>
      </w:r>
    </w:p>
    <w:p w14:paraId="2CF1689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inspect, issue SDR and sign-off for structure works (Metallic and/ or Composite) and issue repair solution for structure repair  IAW maintenance data</w:t>
      </w:r>
    </w:p>
    <w:p w14:paraId="444684B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aircraft is permitted to inspect and/or sign-off for structural repairs after maintained I.A.W. applicable aircraft maintenance data.</w:t>
      </w:r>
    </w:p>
    <w:p w14:paraId="605DE66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10.10.4.3</w:t>
      </w:r>
    </w:p>
    <w:p w14:paraId="0D5CBE4F" w14:textId="77777777" w:rsidR="005E3EA0" w:rsidRPr="00BC3BF7" w:rsidRDefault="005E3EA0" w:rsidP="007157BC">
      <w:pPr>
        <w:spacing w:after="0" w:line="240" w:lineRule="auto"/>
        <w:rPr>
          <w:rFonts w:ascii="Times New Roman" w:hAnsi="Times New Roman" w:cs="Times New Roman"/>
          <w:sz w:val="26"/>
          <w:szCs w:val="26"/>
        </w:rPr>
      </w:pPr>
    </w:p>
    <w:p w14:paraId="39FD9BB7" w14:textId="5AD11DBD"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Cabin repair staff level 1? (AUD; </w:t>
      </w:r>
      <w:r w:rsidR="00663C04" w:rsidRPr="00BC3BF7">
        <w:rPr>
          <w:rFonts w:ascii="Times New Roman" w:hAnsi="Times New Roman" w:cs="Times New Roman"/>
          <w:sz w:val="26"/>
          <w:szCs w:val="26"/>
        </w:rPr>
        <w:t xml:space="preserve">INV; PP;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663C04" w:rsidRPr="00BC3BF7">
        <w:rPr>
          <w:rFonts w:ascii="Times New Roman" w:hAnsi="Times New Roman" w:cs="Times New Roman"/>
          <w:sz w:val="26"/>
          <w:szCs w:val="26"/>
        </w:rPr>
        <w:t xml:space="preserve"> </w:t>
      </w:r>
      <w:r w:rsidR="00267D08" w:rsidRPr="00BC3BF7">
        <w:rPr>
          <w:rFonts w:ascii="Times New Roman" w:hAnsi="Times New Roman" w:cs="Times New Roman"/>
          <w:sz w:val="26"/>
          <w:szCs w:val="26"/>
        </w:rPr>
        <w:t xml:space="preserve">MP;  </w:t>
      </w:r>
      <w:r w:rsidR="00663C04" w:rsidRPr="00BC3BF7">
        <w:rPr>
          <w:rFonts w:ascii="Times New Roman" w:hAnsi="Times New Roman" w:cs="Times New Roman"/>
          <w:sz w:val="26"/>
          <w:szCs w:val="26"/>
        </w:rPr>
        <w:t>CAB</w:t>
      </w:r>
      <w:r w:rsidRPr="00BC3BF7">
        <w:rPr>
          <w:rFonts w:ascii="Times New Roman" w:hAnsi="Times New Roman" w:cs="Times New Roman"/>
          <w:sz w:val="26"/>
          <w:szCs w:val="26"/>
        </w:rPr>
        <w:t>)</w:t>
      </w:r>
    </w:p>
    <w:p w14:paraId="514B8C1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14:paraId="5A4AAC5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Within the endorsed Scope of authorization, is not permitted to inspect and/or sign-off for cabin after maintained I.A.W. applicable aircraft maintenance data </w:t>
      </w:r>
    </w:p>
    <w:p w14:paraId="7DC373B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 the endorsed Scope of authorization, is permitted to inspect for cabin after maintained I.A.W. applicable aircraft maintenance data (AMM, TSM/ FIM...).</w:t>
      </w:r>
    </w:p>
    <w:p w14:paraId="4E3AAD43" w14:textId="77777777" w:rsidR="005E3EA0" w:rsidRPr="00BC3BF7"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10.10.4.5</w:t>
      </w:r>
    </w:p>
    <w:p w14:paraId="3C6F5425" w14:textId="77777777" w:rsidR="005E3EA0" w:rsidRPr="00BC3BF7" w:rsidRDefault="005E3EA0" w:rsidP="007157BC">
      <w:pPr>
        <w:spacing w:after="0" w:line="240" w:lineRule="auto"/>
        <w:rPr>
          <w:rFonts w:ascii="Times New Roman" w:hAnsi="Times New Roman" w:cs="Times New Roman"/>
          <w:sz w:val="26"/>
          <w:szCs w:val="26"/>
        </w:rPr>
      </w:pPr>
    </w:p>
    <w:p w14:paraId="15FBF5CC" w14:textId="6B52373E"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IFE repair staff level 1? (AUD; </w:t>
      </w:r>
      <w:r w:rsidR="00F44335"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F44335" w:rsidRPr="00BC3BF7">
        <w:rPr>
          <w:rFonts w:ascii="Times New Roman" w:hAnsi="Times New Roman" w:cs="Times New Roman"/>
          <w:sz w:val="26"/>
          <w:szCs w:val="26"/>
        </w:rPr>
        <w:t xml:space="preserve"> PP; </w:t>
      </w:r>
      <w:r w:rsidR="00267D08" w:rsidRPr="00BC3BF7">
        <w:rPr>
          <w:rFonts w:ascii="Times New Roman" w:hAnsi="Times New Roman" w:cs="Times New Roman"/>
          <w:sz w:val="26"/>
          <w:szCs w:val="26"/>
        </w:rPr>
        <w:t xml:space="preserve">MP; </w:t>
      </w:r>
      <w:r w:rsidRPr="00BC3BF7">
        <w:rPr>
          <w:rFonts w:ascii="Times New Roman" w:hAnsi="Times New Roman" w:cs="Times New Roman"/>
          <w:sz w:val="26"/>
          <w:szCs w:val="26"/>
        </w:rPr>
        <w:t>IFE Repair)</w:t>
      </w:r>
    </w:p>
    <w:p w14:paraId="7E114B3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Inspection, replacement of IFE components, update new content for all IFE systems; Fault confirmation, isolation, rectification of IFE components fitted on PAX seats and Overhead.</w:t>
      </w:r>
    </w:p>
    <w:p w14:paraId="787FF225" w14:textId="19611CA9"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Inspection, replacement of IFE components, update new content for all IFE systems; Fault confirmation, isolation and rectification of IFE components fitted on PAX seats, Overhead, HEADEND </w:t>
      </w:r>
      <w:r w:rsidR="00CF32D0">
        <w:rPr>
          <w:rFonts w:ascii="Times New Roman" w:hAnsi="Times New Roman" w:cs="Times New Roman"/>
          <w:sz w:val="26"/>
          <w:szCs w:val="26"/>
        </w:rPr>
        <w:t>Controller;</w:t>
      </w:r>
      <w:r w:rsidRPr="00BC3BF7">
        <w:rPr>
          <w:rFonts w:ascii="Times New Roman" w:hAnsi="Times New Roman" w:cs="Times New Roman"/>
          <w:sz w:val="26"/>
          <w:szCs w:val="26"/>
        </w:rPr>
        <w:t xml:space="preserve"> update, re-installation of software on server computer</w:t>
      </w:r>
    </w:p>
    <w:p w14:paraId="5F795B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IFE system make and model, is not permitted to inspect and/or sign-off for IFE after maintained I.A.W. applicable aircraft maintenance data.</w:t>
      </w:r>
    </w:p>
    <w:p w14:paraId="4DC6392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10.10.4.6</w:t>
      </w:r>
    </w:p>
    <w:p w14:paraId="488C51E8" w14:textId="77777777" w:rsidR="005E3EA0" w:rsidRPr="00BC3BF7" w:rsidRDefault="005E3EA0" w:rsidP="007157BC">
      <w:pPr>
        <w:spacing w:after="0" w:line="240" w:lineRule="auto"/>
        <w:rPr>
          <w:rFonts w:ascii="Times New Roman" w:hAnsi="Times New Roman" w:cs="Times New Roman"/>
          <w:sz w:val="26"/>
          <w:szCs w:val="26"/>
        </w:rPr>
      </w:pPr>
    </w:p>
    <w:p w14:paraId="4A2F13F6" w14:textId="3E7D184E"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IFE repair staff level 2? (AUD; </w:t>
      </w:r>
      <w:r w:rsidR="00267D08"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267D08" w:rsidRPr="00BC3BF7">
        <w:rPr>
          <w:rFonts w:ascii="Times New Roman" w:hAnsi="Times New Roman" w:cs="Times New Roman"/>
          <w:sz w:val="26"/>
          <w:szCs w:val="26"/>
        </w:rPr>
        <w:t xml:space="preserve"> PP; MP; </w:t>
      </w:r>
      <w:r w:rsidRPr="00BC3BF7">
        <w:rPr>
          <w:rFonts w:ascii="Times New Roman" w:hAnsi="Times New Roman" w:cs="Times New Roman"/>
          <w:sz w:val="26"/>
          <w:szCs w:val="26"/>
        </w:rPr>
        <w:t>IFE Repair)</w:t>
      </w:r>
    </w:p>
    <w:p w14:paraId="0B1DA6A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Inspection, replacement of IFE components, update new content for all IFE systems; Fault confirmation, isolation, rectification of IFE components fitted on PAX seats and Overhead. </w:t>
      </w:r>
    </w:p>
    <w:p w14:paraId="0B8FFA51" w14:textId="1F2F4DCC"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Inspection, replacement of IFE components, update new content for all IFE systems; Fault confirmation, isolation and rectification of IFE components fitted on PAX seats, Overhead, HEADEND </w:t>
      </w:r>
      <w:r w:rsidR="00CF32D0">
        <w:rPr>
          <w:rFonts w:ascii="Times New Roman" w:hAnsi="Times New Roman" w:cs="Times New Roman"/>
          <w:sz w:val="26"/>
          <w:szCs w:val="26"/>
        </w:rPr>
        <w:t>Controller;</w:t>
      </w:r>
      <w:r w:rsidRPr="00BC3BF7">
        <w:rPr>
          <w:rFonts w:ascii="Times New Roman" w:hAnsi="Times New Roman" w:cs="Times New Roman"/>
          <w:sz w:val="26"/>
          <w:szCs w:val="26"/>
        </w:rPr>
        <w:t xml:space="preserve"> update, re-installation of software on server computer.</w:t>
      </w:r>
    </w:p>
    <w:p w14:paraId="2D82A32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the endorsed Scope of authorization on IFE system make and model, is not permitted to inspect and/or sign-off for IFE after maintained I.A.W. applicable aircraft maintenance data.</w:t>
      </w:r>
    </w:p>
    <w:p w14:paraId="07B9218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10.10.4.6</w:t>
      </w:r>
    </w:p>
    <w:p w14:paraId="6448DBA9" w14:textId="77777777" w:rsidR="005E3EA0" w:rsidRPr="00BC3BF7" w:rsidRDefault="005E3EA0" w:rsidP="007157BC">
      <w:pPr>
        <w:spacing w:after="0" w:line="240" w:lineRule="auto"/>
        <w:rPr>
          <w:rFonts w:ascii="Times New Roman" w:hAnsi="Times New Roman" w:cs="Times New Roman"/>
          <w:sz w:val="26"/>
          <w:szCs w:val="26"/>
        </w:rPr>
      </w:pPr>
    </w:p>
    <w:p w14:paraId="5A1FE07F" w14:textId="67250FA7"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painting staff? (AUD; </w:t>
      </w:r>
      <w:r w:rsidR="00267D08" w:rsidRPr="00BC3BF7">
        <w:rPr>
          <w:rFonts w:ascii="Times New Roman" w:hAnsi="Times New Roman" w:cs="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267D08" w:rsidRPr="00BC3BF7">
        <w:rPr>
          <w:rFonts w:ascii="Times New Roman" w:hAnsi="Times New Roman" w:cs="Times New Roman"/>
          <w:sz w:val="26"/>
          <w:szCs w:val="26"/>
        </w:rPr>
        <w:t xml:space="preserve"> MP; </w:t>
      </w:r>
      <w:r w:rsidRPr="00BC3BF7">
        <w:rPr>
          <w:rFonts w:ascii="Times New Roman" w:hAnsi="Times New Roman" w:cs="Times New Roman"/>
          <w:sz w:val="26"/>
          <w:szCs w:val="26"/>
        </w:rPr>
        <w:t xml:space="preserve">C; </w:t>
      </w:r>
      <w:r w:rsidR="00267D08" w:rsidRPr="00BC3BF7">
        <w:rPr>
          <w:rFonts w:ascii="Times New Roman" w:hAnsi="Times New Roman" w:cs="Times New Roman"/>
          <w:sz w:val="26"/>
          <w:szCs w:val="26"/>
        </w:rPr>
        <w:t>P</w:t>
      </w:r>
      <w:r w:rsidR="00BF5D61" w:rsidRPr="00BC3BF7">
        <w:rPr>
          <w:rFonts w:ascii="Times New Roman" w:hAnsi="Times New Roman" w:cs="Times New Roman"/>
          <w:sz w:val="26"/>
          <w:szCs w:val="26"/>
        </w:rPr>
        <w:t>aint</w:t>
      </w:r>
      <w:r w:rsidRPr="00BC3BF7">
        <w:rPr>
          <w:rFonts w:ascii="Times New Roman" w:hAnsi="Times New Roman" w:cs="Times New Roman"/>
          <w:sz w:val="26"/>
          <w:szCs w:val="26"/>
        </w:rPr>
        <w:t>)</w:t>
      </w:r>
    </w:p>
    <w:p w14:paraId="13F45CE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Perform and return to service for painting works on components as listed in Capability List IAW the already existing painting solution extracted from maintenance data. </w:t>
      </w:r>
    </w:p>
    <w:p w14:paraId="209BD71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Perform and sign-off for all A/C painting works IAW the already existing painting solution extracted from maintenance data.</w:t>
      </w:r>
    </w:p>
    <w:p w14:paraId="15966AE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Perform and return to service for painting works on components as listed in Capability List IAW the already existing painting solution extracted from maintenance data and Perform and sign-off for all A/C painting works IAW the already existing painting solution extracted from maintenance data.</w:t>
      </w:r>
    </w:p>
    <w:p w14:paraId="46904E4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10.10.4.4 </w:t>
      </w:r>
    </w:p>
    <w:p w14:paraId="2917C745" w14:textId="77777777" w:rsidR="005E3EA0" w:rsidRPr="00BC3BF7" w:rsidRDefault="005E3EA0" w:rsidP="007157BC">
      <w:pPr>
        <w:spacing w:after="0" w:line="240" w:lineRule="auto"/>
        <w:rPr>
          <w:rFonts w:ascii="Times New Roman" w:hAnsi="Times New Roman" w:cs="Times New Roman"/>
          <w:sz w:val="26"/>
          <w:szCs w:val="26"/>
        </w:rPr>
      </w:pPr>
    </w:p>
    <w:p w14:paraId="104474DE" w14:textId="0F8808D6"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ME 128/567/34 repair staff? (AUD; </w:t>
      </w:r>
      <w:r w:rsidR="005742E8" w:rsidRPr="007157BC">
        <w:rPr>
          <w:rFonts w:ascii="Times New Roman" w:hAnsi="Times New Roman" w:cs="Times New Roman"/>
          <w:sz w:val="26"/>
          <w:szCs w:val="26"/>
        </w:rPr>
        <w:t xml:space="preserve">INV; </w:t>
      </w:r>
      <w:r w:rsidRPr="00BC3BF7">
        <w:rPr>
          <w:rFonts w:ascii="Times New Roman" w:hAnsi="Times New Roman" w:cs="Times New Roman"/>
          <w:sz w:val="26"/>
          <w:szCs w:val="26"/>
        </w:rPr>
        <w:t xml:space="preserve">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w:t>
      </w:r>
      <w:r w:rsidR="008C1783" w:rsidRPr="00BC3BF7">
        <w:rPr>
          <w:rFonts w:ascii="Times New Roman" w:hAnsi="Times New Roman" w:cs="Times New Roman"/>
          <w:sz w:val="26"/>
          <w:szCs w:val="26"/>
        </w:rPr>
        <w:t>; PP</w:t>
      </w:r>
      <w:r w:rsidRPr="00BC3BF7">
        <w:rPr>
          <w:rFonts w:ascii="Times New Roman" w:hAnsi="Times New Roman" w:cs="Times New Roman"/>
          <w:sz w:val="26"/>
          <w:szCs w:val="26"/>
        </w:rPr>
        <w:t>)</w:t>
      </w:r>
    </w:p>
    <w:p w14:paraId="2D44111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14:paraId="27513C4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14:paraId="728374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14:paraId="3808BA6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14:paraId="751BF340" w14:textId="77777777" w:rsidR="005E3EA0" w:rsidRPr="00BC3BF7" w:rsidRDefault="005E3EA0" w:rsidP="007157BC">
      <w:pPr>
        <w:spacing w:after="0" w:line="240" w:lineRule="auto"/>
        <w:rPr>
          <w:rFonts w:ascii="Times New Roman" w:hAnsi="Times New Roman" w:cs="Times New Roman"/>
          <w:sz w:val="26"/>
          <w:szCs w:val="26"/>
        </w:rPr>
      </w:pPr>
    </w:p>
    <w:p w14:paraId="4C4FDA8E" w14:textId="21BB837A"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are the privileges and limitations of E&amp;A repair staff? (AUD</w:t>
      </w:r>
      <w:r w:rsidR="008C1783"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C1783" w:rsidRPr="00BC3BF7">
        <w:rPr>
          <w:rFonts w:ascii="Times New Roman" w:hAnsi="Times New Roman" w:cs="Times New Roman"/>
          <w:sz w:val="26"/>
          <w:szCs w:val="26"/>
        </w:rPr>
        <w:t xml:space="preserve">INV; PP;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C; </w:t>
      </w:r>
      <w:r w:rsidR="00CF32D0">
        <w:rPr>
          <w:rFonts w:ascii="Times New Roman" w:hAnsi="Times New Roman" w:cs="Times New Roman"/>
          <w:sz w:val="26"/>
          <w:szCs w:val="26"/>
        </w:rPr>
        <w:t>ACR</w:t>
      </w:r>
      <w:r w:rsidR="00367542" w:rsidRPr="00CF32D0">
        <w:rPr>
          <w:rFonts w:ascii="Times New Roman" w:hAnsi="Times New Roman" w:cs="Times New Roman"/>
          <w:sz w:val="26"/>
          <w:szCs w:val="26"/>
        </w:rPr>
        <w:t>;</w:t>
      </w:r>
      <w:r w:rsidRPr="00BC3BF7">
        <w:rPr>
          <w:rFonts w:ascii="Times New Roman" w:hAnsi="Times New Roman" w:cs="Times New Roman"/>
          <w:sz w:val="26"/>
          <w:szCs w:val="26"/>
        </w:rPr>
        <w:t xml:space="preserve"> B)</w:t>
      </w:r>
    </w:p>
    <w:p w14:paraId="2E80609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14:paraId="0E07378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14:paraId="45E95336" w14:textId="77777777" w:rsidR="005E3EA0" w:rsidRPr="00BC3BF7" w:rsidRDefault="005E3EA0"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panels (excluding fuel tanks access panels,vertical stabilizer leading edge, emergency exit door linings); to  inspect, replacement of markings, labels, decals and placards.</w:t>
      </w:r>
    </w:p>
    <w:p w14:paraId="232A286B" w14:textId="77777777" w:rsidR="005E3EA0" w:rsidRPr="00BC3BF7"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14:paraId="235D56A2" w14:textId="77777777" w:rsidR="005E3EA0" w:rsidRPr="00BC3BF7" w:rsidRDefault="005E3EA0" w:rsidP="007157BC">
      <w:pPr>
        <w:spacing w:after="0" w:line="240" w:lineRule="auto"/>
        <w:rPr>
          <w:rFonts w:ascii="Times New Roman" w:hAnsi="Times New Roman" w:cs="Times New Roman"/>
          <w:sz w:val="26"/>
          <w:szCs w:val="26"/>
        </w:rPr>
      </w:pPr>
    </w:p>
    <w:p w14:paraId="4ED13C73" w14:textId="2EBAE12F"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the requirement for temporary authorization (dispensation)? (AUD; </w:t>
      </w:r>
      <w:r w:rsidR="006228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w:t>
      </w:r>
    </w:p>
    <w:p w14:paraId="4C08D91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candidate holding valid maintenance license with appropriate category and type/rating for defect(s) rectification or deferment, issued or recognized by the competent authority.</w:t>
      </w:r>
    </w:p>
    <w:p w14:paraId="0A7C8AD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candidate have minimum of 03 years maintenance experience and holding a valid maintenance rated for aircraft type requiring certification issued or recognized by CAAV, the defect(s) have been confirmed, work order and detail maintenance instruction have been handled to the candidate</w:t>
      </w:r>
    </w:p>
    <w:p w14:paraId="66E6306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candidate have minimum of 04 years maintenance experience and holding a valid maintenance rated for aircraft type requiring certification issued or recognized by CAAV, the defect(s) have been confirmed, work order and detail maintenance instruction have been handled to the candidate.</w:t>
      </w:r>
    </w:p>
    <w:p w14:paraId="27DB5C9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10.15.5</w:t>
      </w:r>
    </w:p>
    <w:p w14:paraId="257B2AA0" w14:textId="77777777" w:rsidR="005E3EA0" w:rsidRPr="00BC3BF7" w:rsidRDefault="005E3EA0" w:rsidP="007157BC">
      <w:pPr>
        <w:spacing w:after="0" w:line="240" w:lineRule="auto"/>
        <w:rPr>
          <w:rFonts w:ascii="Times New Roman" w:hAnsi="Times New Roman" w:cs="Times New Roman"/>
          <w:sz w:val="26"/>
          <w:szCs w:val="26"/>
        </w:rPr>
      </w:pPr>
    </w:p>
    <w:p w14:paraId="011F10F3" w14:textId="525D9B78"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how long the auditor certificate shall be valid? (AUD)</w:t>
      </w:r>
    </w:p>
    <w:p w14:paraId="1FD9DF1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Auditor Certificate shall be valid for 05 years</w:t>
      </w:r>
    </w:p>
    <w:p w14:paraId="044F702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 Auditor Certificate shall be valid for 18 months</w:t>
      </w:r>
    </w:p>
    <w:p w14:paraId="768DAF5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Auditor Certificate shall be valid for 12 months</w:t>
      </w:r>
    </w:p>
    <w:p w14:paraId="348C7CC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10.13, SOP 10.14</w:t>
      </w:r>
    </w:p>
    <w:p w14:paraId="0C9BAA33" w14:textId="77777777" w:rsidR="005E3EA0" w:rsidRPr="00BC3BF7" w:rsidRDefault="005E3EA0" w:rsidP="007157BC">
      <w:pPr>
        <w:spacing w:after="0" w:line="240" w:lineRule="auto"/>
        <w:rPr>
          <w:rFonts w:ascii="Times New Roman" w:hAnsi="Times New Roman" w:cs="Times New Roman"/>
          <w:sz w:val="26"/>
          <w:szCs w:val="26"/>
        </w:rPr>
      </w:pPr>
    </w:p>
    <w:p w14:paraId="4ADD1A14" w14:textId="6C222ACD"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how long the auditor records shall be kept after expiration of an Auditor Authorization? (AUD)</w:t>
      </w:r>
    </w:p>
    <w:p w14:paraId="1F3E49E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Auditor records shall be kept on file for 36 months.</w:t>
      </w:r>
    </w:p>
    <w:p w14:paraId="33A61E8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Auditor records shall be kept on file for 18 months.</w:t>
      </w:r>
    </w:p>
    <w:p w14:paraId="06EED5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Auditor records shall be kept on file for 01 years.</w:t>
      </w:r>
    </w:p>
    <w:p w14:paraId="138DC7E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10.13, SOP 10.14</w:t>
      </w:r>
    </w:p>
    <w:p w14:paraId="413A06D6" w14:textId="77777777" w:rsidR="005E3EA0" w:rsidRPr="00BC3BF7" w:rsidRDefault="005E3EA0" w:rsidP="007157BC">
      <w:pPr>
        <w:spacing w:after="0" w:line="240" w:lineRule="auto"/>
        <w:rPr>
          <w:rFonts w:ascii="Times New Roman" w:hAnsi="Times New Roman" w:cs="Times New Roman"/>
          <w:sz w:val="26"/>
          <w:szCs w:val="26"/>
        </w:rPr>
      </w:pPr>
    </w:p>
    <w:p w14:paraId="6A25227F" w14:textId="75D0DD00"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List of aircraft maintenance inspection types that classified according to type of the maintenance: (AUD; </w:t>
      </w:r>
      <w:r w:rsidR="006228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B; C; ACR)</w:t>
      </w:r>
    </w:p>
    <w:p w14:paraId="2DA94B6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14:paraId="52BEDCD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14:paraId="7F2B6BA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14:paraId="3FCD414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14:paraId="404D29F6" w14:textId="77777777" w:rsidR="005E3EA0" w:rsidRPr="00BC3BF7" w:rsidRDefault="005E3EA0" w:rsidP="007157BC">
      <w:pPr>
        <w:spacing w:after="0" w:line="240" w:lineRule="auto"/>
        <w:rPr>
          <w:rFonts w:ascii="Times New Roman" w:hAnsi="Times New Roman" w:cs="Times New Roman"/>
          <w:sz w:val="26"/>
          <w:szCs w:val="26"/>
        </w:rPr>
      </w:pPr>
    </w:p>
    <w:p w14:paraId="6B4FA9EA" w14:textId="68BB43CE"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List of aircraft maintenance inspection types that classified according to phases of inspections: (AUD; </w:t>
      </w:r>
      <w:r w:rsidR="006228C0" w:rsidRPr="00BC3BF7">
        <w:rPr>
          <w:rFonts w:ascii="Times New Roman" w:hAnsi="Times New Roman" w:cs="Times New Roman"/>
          <w:sz w:val="26"/>
          <w:szCs w:val="26"/>
        </w:rPr>
        <w:t xml:space="preserve">INV; </w:t>
      </w:r>
      <w:r w:rsidRPr="00BC3BF7">
        <w:rPr>
          <w:rFonts w:ascii="Times New Roman" w:hAnsi="Times New Roman" w:cs="Times New Roman"/>
          <w:sz w:val="26"/>
          <w:szCs w:val="26"/>
        </w:rPr>
        <w:t>A; B; C; ACR)</w:t>
      </w:r>
    </w:p>
    <w:p w14:paraId="6A36774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14:paraId="468A058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14:paraId="3803E59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Major repair and Major alteration; Required inspection items (RII); In-progress inspection.</w:t>
      </w:r>
    </w:p>
    <w:p w14:paraId="088C876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4.1.5</w:t>
      </w:r>
    </w:p>
    <w:p w14:paraId="1232A228" w14:textId="77777777" w:rsidR="005E3EA0" w:rsidRPr="00BC3BF7" w:rsidRDefault="005E3EA0" w:rsidP="007157BC">
      <w:pPr>
        <w:spacing w:after="0" w:line="240" w:lineRule="auto"/>
        <w:rPr>
          <w:rFonts w:ascii="Times New Roman" w:hAnsi="Times New Roman" w:cs="Times New Roman"/>
          <w:sz w:val="26"/>
          <w:szCs w:val="26"/>
        </w:rPr>
      </w:pPr>
    </w:p>
    <w:p w14:paraId="3B838D0E" w14:textId="73252AF2"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confirming that the component/ part meets all requirements before issuing re-certified certificate for a component removed from the aircraft? (AUD; </w:t>
      </w:r>
      <w:r w:rsidR="004B509F"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A; B; C; ACR)</w:t>
      </w:r>
    </w:p>
    <w:p w14:paraId="40C7389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w:t>
      </w:r>
    </w:p>
    <w:p w14:paraId="35D2BEE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Mechanic</w:t>
      </w:r>
    </w:p>
    <w:p w14:paraId="70F2EA7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14:paraId="321A317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14:paraId="31E9B39F" w14:textId="77777777" w:rsidR="005E3EA0" w:rsidRPr="00BC3BF7" w:rsidRDefault="005E3EA0" w:rsidP="007157BC">
      <w:pPr>
        <w:spacing w:after="0" w:line="240" w:lineRule="auto"/>
        <w:rPr>
          <w:rFonts w:ascii="Times New Roman" w:hAnsi="Times New Roman" w:cs="Times New Roman"/>
          <w:sz w:val="26"/>
          <w:szCs w:val="26"/>
        </w:rPr>
      </w:pPr>
    </w:p>
    <w:p w14:paraId="6D9CB679" w14:textId="73ED8271"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provide requisition for fabrication replacement parts on paper format and contain or refer data accepted by competent Authority. (AUD; </w:t>
      </w:r>
      <w:r w:rsidR="004B509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WS)</w:t>
      </w:r>
    </w:p>
    <w:p w14:paraId="3011266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14:paraId="1CFA632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Operator</w:t>
      </w:r>
    </w:p>
    <w:p w14:paraId="4CB9C78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w:t>
      </w:r>
    </w:p>
    <w:p w14:paraId="0E29288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p w14:paraId="5C051870" w14:textId="77777777" w:rsidR="005E3EA0" w:rsidRPr="00BC3BF7" w:rsidRDefault="005E3EA0" w:rsidP="007157BC">
      <w:pPr>
        <w:spacing w:after="0" w:line="240" w:lineRule="auto"/>
        <w:rPr>
          <w:rFonts w:ascii="Times New Roman" w:hAnsi="Times New Roman" w:cs="Times New Roman"/>
          <w:sz w:val="26"/>
          <w:szCs w:val="26"/>
        </w:rPr>
      </w:pPr>
    </w:p>
    <w:p w14:paraId="4A876684" w14:textId="79B2250E"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bookmarkStart w:id="10" w:name="_Hlk97656510"/>
      <w:r w:rsidRPr="00BC3BF7">
        <w:rPr>
          <w:rFonts w:ascii="Times New Roman" w:hAnsi="Times New Roman" w:cs="Times New Roman"/>
          <w:sz w:val="26"/>
          <w:szCs w:val="26"/>
        </w:rPr>
        <w:t>Who is responsible for receiving customer requisition of fabricating parts and order related department for the fabrication. (</w:t>
      </w:r>
      <w:r w:rsidR="004B509F" w:rsidRPr="00BC3BF7">
        <w:rPr>
          <w:rFonts w:ascii="Times New Roman" w:hAnsi="Times New Roman" w:cs="Times New Roman"/>
          <w:sz w:val="26"/>
          <w:szCs w:val="26"/>
        </w:rPr>
        <w:t>AUD</w:t>
      </w:r>
      <w:r w:rsidRPr="00BC3BF7">
        <w:rPr>
          <w:rFonts w:ascii="Times New Roman" w:hAnsi="Times New Roman" w:cs="Times New Roman"/>
          <w:sz w:val="26"/>
          <w:szCs w:val="26"/>
        </w:rPr>
        <w:t xml:space="preserve">; </w:t>
      </w:r>
      <w:r w:rsidR="004B509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WS)</w:t>
      </w:r>
    </w:p>
    <w:p w14:paraId="4774AA0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Director of Business Planning Department (BPD)</w:t>
      </w:r>
    </w:p>
    <w:p w14:paraId="61AB7A60" w14:textId="5D827951"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0A8298A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Engineering Department (EGD) </w:t>
      </w:r>
    </w:p>
    <w:p w14:paraId="4F2822F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bookmarkEnd w:id="10"/>
    <w:p w14:paraId="51D1B904" w14:textId="77777777" w:rsidR="005E3EA0" w:rsidRPr="00BC3BF7" w:rsidRDefault="005E3EA0" w:rsidP="007157BC">
      <w:pPr>
        <w:spacing w:after="0" w:line="240" w:lineRule="auto"/>
        <w:rPr>
          <w:rFonts w:ascii="Times New Roman" w:hAnsi="Times New Roman" w:cs="Times New Roman"/>
          <w:sz w:val="26"/>
          <w:szCs w:val="26"/>
        </w:rPr>
      </w:pPr>
    </w:p>
    <w:p w14:paraId="75B3A824" w14:textId="290D9047"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bookmarkStart w:id="11" w:name="_Hlk97656587"/>
      <w:r w:rsidRPr="00BC3BF7">
        <w:rPr>
          <w:rFonts w:ascii="Times New Roman" w:hAnsi="Times New Roman" w:cs="Times New Roman"/>
          <w:sz w:val="26"/>
          <w:szCs w:val="26"/>
        </w:rPr>
        <w:t xml:space="preserve">Who is responsible for establishing Fabrication Quality Control System (FSQS) to ensure all parts are fabricated conforms to its design data and is in a safe condition for operation (AUD; </w:t>
      </w:r>
      <w:r w:rsidR="00DB373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0846572E" w14:textId="336C1450"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Director of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w:t>
      </w:r>
    </w:p>
    <w:p w14:paraId="0D8B3AF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31627CA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cs="Times New Roman"/>
          <w:sz w:val="26"/>
          <w:szCs w:val="26"/>
          <w:lang w:val="vi-VN"/>
        </w:rPr>
        <w:t>Engineering Department</w:t>
      </w:r>
      <w:r w:rsidRPr="00BC3BF7">
        <w:rPr>
          <w:rFonts w:ascii="Times New Roman" w:hAnsi="Times New Roman" w:cs="Times New Roman"/>
          <w:sz w:val="26"/>
          <w:szCs w:val="26"/>
        </w:rPr>
        <w:t xml:space="preserve"> Director</w:t>
      </w:r>
    </w:p>
    <w:p w14:paraId="2A55323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4.24.3</w:t>
      </w:r>
    </w:p>
    <w:p w14:paraId="217350A1" w14:textId="77777777" w:rsidR="005E3EA0" w:rsidRPr="00BC3BF7" w:rsidRDefault="005E3EA0" w:rsidP="007157BC">
      <w:pPr>
        <w:spacing w:after="0" w:line="240" w:lineRule="auto"/>
        <w:rPr>
          <w:rFonts w:ascii="Times New Roman" w:hAnsi="Times New Roman" w:cs="Times New Roman"/>
          <w:sz w:val="26"/>
          <w:szCs w:val="26"/>
        </w:rPr>
      </w:pPr>
      <w:bookmarkStart w:id="12" w:name="_Hlk97711181"/>
      <w:bookmarkEnd w:id="11"/>
    </w:p>
    <w:p w14:paraId="5FE8E742" w14:textId="77777777"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does the evaluation of VAECO fabrication capability when the part is not listed in VAECO Fabrication part list (AUD; </w:t>
      </w:r>
      <w:r w:rsidR="00DB3739"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04FCC6B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706017F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BPD</w:t>
      </w:r>
    </w:p>
    <w:p w14:paraId="3185705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LGC</w:t>
      </w:r>
    </w:p>
    <w:p w14:paraId="6733D095" w14:textId="2E8B6631" w:rsidR="005E3EA0"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4.24.6.3</w:t>
      </w:r>
    </w:p>
    <w:p w14:paraId="34DC1FA5" w14:textId="77777777" w:rsidR="0094629E" w:rsidRPr="00BC3BF7" w:rsidRDefault="0094629E" w:rsidP="007157BC">
      <w:pPr>
        <w:spacing w:after="0" w:line="240" w:lineRule="auto"/>
        <w:rPr>
          <w:rFonts w:ascii="Times New Roman" w:hAnsi="Times New Roman" w:cs="Times New Roman"/>
          <w:sz w:val="26"/>
          <w:szCs w:val="26"/>
        </w:rPr>
      </w:pPr>
    </w:p>
    <w:p w14:paraId="0795D24A" w14:textId="0864C133"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bookmarkStart w:id="13" w:name="_Hlk97655830"/>
      <w:bookmarkEnd w:id="12"/>
      <w:r w:rsidRPr="00BC3BF7">
        <w:rPr>
          <w:rFonts w:ascii="Times New Roman" w:hAnsi="Times New Roman" w:cs="Times New Roman"/>
          <w:sz w:val="26"/>
          <w:szCs w:val="26"/>
        </w:rPr>
        <w:t xml:space="preserve">Who shall issue the Fabrication Worksheet, in case customer’s work instruction and procedure is not available? (AUD; </w:t>
      </w:r>
      <w:r w:rsidR="005E0D02"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19B109D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TD of responsible maintenance center</w:t>
      </w:r>
    </w:p>
    <w:p w14:paraId="37D4713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14:paraId="6C078C6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 (EGD)</w:t>
      </w:r>
    </w:p>
    <w:p w14:paraId="78A2A50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4.24.6.5</w:t>
      </w:r>
    </w:p>
    <w:bookmarkEnd w:id="13"/>
    <w:p w14:paraId="4BDAC759" w14:textId="77777777" w:rsidR="005E3EA0" w:rsidRPr="00BC3BF7" w:rsidRDefault="005E3EA0" w:rsidP="007157BC">
      <w:pPr>
        <w:spacing w:after="0" w:line="240" w:lineRule="auto"/>
        <w:rPr>
          <w:rFonts w:ascii="Times New Roman" w:hAnsi="Times New Roman" w:cs="Times New Roman"/>
          <w:sz w:val="26"/>
          <w:szCs w:val="26"/>
        </w:rPr>
      </w:pPr>
    </w:p>
    <w:p w14:paraId="231E8F7B" w14:textId="31D5CE1B"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fabricated parts that are rejected during the inspection shall be attached with (ALL)</w:t>
      </w:r>
    </w:p>
    <w:p w14:paraId="6673159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Condemned Part Tag</w:t>
      </w:r>
    </w:p>
    <w:p w14:paraId="6810D6C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Warning Tag</w:t>
      </w:r>
    </w:p>
    <w:p w14:paraId="690CEA6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w:t>
      </w:r>
    </w:p>
    <w:p w14:paraId="2F898E9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4.24.6.5.2, SOP 9.14</w:t>
      </w:r>
    </w:p>
    <w:p w14:paraId="4B312062" w14:textId="77777777" w:rsidR="005E3EA0" w:rsidRPr="00BC3BF7" w:rsidRDefault="005E3EA0" w:rsidP="007157BC">
      <w:pPr>
        <w:spacing w:after="0" w:line="240" w:lineRule="auto"/>
        <w:rPr>
          <w:rFonts w:ascii="Times New Roman" w:hAnsi="Times New Roman" w:cs="Times New Roman"/>
          <w:sz w:val="26"/>
          <w:szCs w:val="26"/>
        </w:rPr>
      </w:pPr>
    </w:p>
    <w:p w14:paraId="36B43967" w14:textId="6718E3B4"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initially report all mandatory occurrence, malfunction and defects to the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and MCC. (AUD; </w:t>
      </w:r>
      <w:r w:rsidR="005E0D02" w:rsidRPr="00BC3BF7">
        <w:rPr>
          <w:rFonts w:ascii="Times New Roman" w:hAnsi="Times New Roman" w:cs="Times New Roman"/>
          <w:sz w:val="26"/>
          <w:szCs w:val="26"/>
        </w:rPr>
        <w:t xml:space="preserve">INV; PP; CMP;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CC2DF3">
        <w:rPr>
          <w:rFonts w:ascii="Times New Roman" w:hAnsi="Times New Roman" w:cs="Times New Roman"/>
          <w:sz w:val="26"/>
          <w:szCs w:val="26"/>
        </w:rPr>
        <w:t xml:space="preserve"> WS</w:t>
      </w:r>
      <w:r w:rsidRPr="00BC3BF7">
        <w:rPr>
          <w:rFonts w:ascii="Times New Roman" w:hAnsi="Times New Roman" w:cs="Times New Roman"/>
          <w:sz w:val="26"/>
          <w:szCs w:val="26"/>
        </w:rPr>
        <w:t xml:space="preserve">) </w:t>
      </w:r>
    </w:p>
    <w:p w14:paraId="3B0AEA2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14:paraId="2CC69E4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MCC</w:t>
      </w:r>
    </w:p>
    <w:p w14:paraId="5AB40DFF" w14:textId="78B4E76B"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w:t>
      </w:r>
      <w:r w:rsidR="0044741E">
        <w:rPr>
          <w:rFonts w:ascii="Times New Roman" w:hAnsi="Times New Roman"/>
          <w:sz w:val="26"/>
          <w:szCs w:val="26"/>
        </w:rPr>
        <w:t>SQD</w:t>
      </w:r>
      <w:r w:rsidR="0044741E" w:rsidRPr="00BC3BF7">
        <w:rPr>
          <w:rFonts w:ascii="Times New Roman" w:hAnsi="Times New Roman"/>
          <w:sz w:val="26"/>
          <w:szCs w:val="26"/>
        </w:rPr>
        <w:t xml:space="preserve"> </w:t>
      </w:r>
    </w:p>
    <w:p w14:paraId="4889CC8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14:paraId="6978F9B0" w14:textId="77777777" w:rsidR="005E3EA0" w:rsidRPr="00BC3BF7" w:rsidRDefault="005E3EA0" w:rsidP="007157BC">
      <w:pPr>
        <w:spacing w:after="0" w:line="240" w:lineRule="auto"/>
        <w:rPr>
          <w:rFonts w:ascii="Times New Roman" w:hAnsi="Times New Roman" w:cs="Times New Roman"/>
          <w:sz w:val="26"/>
          <w:szCs w:val="26"/>
        </w:rPr>
      </w:pPr>
    </w:p>
    <w:p w14:paraId="610FC52E" w14:textId="1D83A941"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bookmarkStart w:id="14" w:name="_Hlk97655840"/>
      <w:r w:rsidRPr="00BC3BF7">
        <w:rPr>
          <w:rFonts w:ascii="Times New Roman" w:hAnsi="Times New Roman" w:cs="Times New Roman"/>
          <w:sz w:val="26"/>
          <w:szCs w:val="26"/>
        </w:rPr>
        <w:t xml:space="preserve">Who is responsible to report mandatory occurrence, malfunction and defects to Air Carrier/ Operator (as required by the contract) and </w:t>
      </w:r>
      <w:r w:rsidR="005937A3">
        <w:rPr>
          <w:rFonts w:ascii="Times New Roman" w:hAnsi="Times New Roman" w:cs="Times New Roman"/>
          <w:sz w:val="26"/>
          <w:szCs w:val="26"/>
        </w:rPr>
        <w:t>SQD</w:t>
      </w:r>
      <w:r w:rsidRPr="00BC3BF7">
        <w:rPr>
          <w:rFonts w:ascii="Times New Roman" w:hAnsi="Times New Roman" w:cs="Times New Roman"/>
          <w:sz w:val="26"/>
          <w:szCs w:val="26"/>
        </w:rPr>
        <w:t>. (ALL)</w:t>
      </w:r>
    </w:p>
    <w:p w14:paraId="350C534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 Director</w:t>
      </w:r>
    </w:p>
    <w:p w14:paraId="34E45F6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BPD Director</w:t>
      </w:r>
    </w:p>
    <w:p w14:paraId="382DCA1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Engineering Department (EGD) Director</w:t>
      </w:r>
    </w:p>
    <w:p w14:paraId="4FAF9B7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14"/>
    <w:p w14:paraId="1EED0C43" w14:textId="77777777" w:rsidR="005E3EA0" w:rsidRPr="00BC3BF7" w:rsidRDefault="005E3EA0" w:rsidP="007157BC">
      <w:pPr>
        <w:spacing w:after="0" w:line="240" w:lineRule="auto"/>
        <w:rPr>
          <w:rFonts w:ascii="Times New Roman" w:hAnsi="Times New Roman" w:cs="Times New Roman"/>
          <w:sz w:val="26"/>
          <w:szCs w:val="26"/>
        </w:rPr>
      </w:pPr>
    </w:p>
    <w:p w14:paraId="06FC37DE" w14:textId="7BD44762"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14:paraId="14F7E4BE" w14:textId="4C9B3678"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050EFD2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2B11A5F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Director</w:t>
      </w:r>
    </w:p>
    <w:p w14:paraId="5F19D44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14:paraId="7CF224F9" w14:textId="77777777" w:rsidR="005E3EA0" w:rsidRPr="00BC3BF7" w:rsidRDefault="005E3EA0" w:rsidP="007157BC">
      <w:pPr>
        <w:spacing w:after="0" w:line="240" w:lineRule="auto"/>
        <w:rPr>
          <w:rFonts w:ascii="Times New Roman" w:hAnsi="Times New Roman" w:cs="Times New Roman"/>
          <w:sz w:val="26"/>
          <w:szCs w:val="26"/>
        </w:rPr>
      </w:pPr>
    </w:p>
    <w:p w14:paraId="70815B97" w14:textId="11EC4081"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event occurring shall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send the report of Occurrences, defects or malfunctions to CAAV for CAAV registered aircraft? (AUD; </w:t>
      </w:r>
      <w:r w:rsidR="005E0D02" w:rsidRPr="00BC3BF7">
        <w:rPr>
          <w:rFonts w:ascii="Times New Roman" w:hAnsi="Times New Roman" w:cs="Times New Roman"/>
          <w:sz w:val="26"/>
          <w:szCs w:val="26"/>
        </w:rPr>
        <w:t xml:space="preserve">INV; PP; CMP;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2DA3A8D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72 hours</w:t>
      </w:r>
    </w:p>
    <w:p w14:paraId="7A920D9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48 hours</w:t>
      </w:r>
    </w:p>
    <w:p w14:paraId="5021060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96 hours</w:t>
      </w:r>
    </w:p>
    <w:p w14:paraId="1DF0BA78" w14:textId="5A64CE98" w:rsidR="005E3EA0" w:rsidRDefault="005E3EA0"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14:paraId="68568943" w14:textId="77777777" w:rsidR="0094629E" w:rsidRPr="00BC3BF7" w:rsidRDefault="0094629E" w:rsidP="007157BC">
      <w:pPr>
        <w:spacing w:after="0" w:line="240" w:lineRule="auto"/>
        <w:rPr>
          <w:rFonts w:ascii="Times New Roman" w:hAnsi="Times New Roman" w:cs="Times New Roman"/>
          <w:sz w:val="26"/>
          <w:szCs w:val="26"/>
        </w:rPr>
      </w:pPr>
    </w:p>
    <w:p w14:paraId="09378B07" w14:textId="75B37760"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failure, malfunction or defect discovered is Defect Report submitted to FAA office since the failure, malfunction or defect discovered for US registered aircraft (AUD; </w:t>
      </w:r>
      <w:r w:rsidR="001F6FEF"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32DD3E3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96 hours</w:t>
      </w:r>
    </w:p>
    <w:p w14:paraId="6CA7D5E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72 hours</w:t>
      </w:r>
    </w:p>
    <w:p w14:paraId="7DC62C0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 hours</w:t>
      </w:r>
    </w:p>
    <w:p w14:paraId="3692EC9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14:paraId="3D8C438A" w14:textId="77777777" w:rsidR="005E3EA0" w:rsidRPr="00BC3BF7" w:rsidRDefault="005E3EA0" w:rsidP="007157BC">
      <w:pPr>
        <w:spacing w:after="0" w:line="240" w:lineRule="auto"/>
        <w:rPr>
          <w:rFonts w:ascii="Times New Roman" w:hAnsi="Times New Roman" w:cs="Times New Roman"/>
          <w:sz w:val="26"/>
          <w:szCs w:val="26"/>
        </w:rPr>
      </w:pPr>
    </w:p>
    <w:p w14:paraId="4907CC51" w14:textId="37137008"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bookmarkStart w:id="15" w:name="_Hlk97655848"/>
      <w:r w:rsidRPr="00BC3BF7">
        <w:rPr>
          <w:rFonts w:ascii="Times New Roman" w:hAnsi="Times New Roman" w:cs="Times New Roman"/>
          <w:sz w:val="26"/>
          <w:szCs w:val="26"/>
        </w:rPr>
        <w:t xml:space="preserve">Who maintains records of all MORs submitted to the authorities? (AUD; </w:t>
      </w:r>
      <w:r w:rsidR="001F6FEF" w:rsidRPr="00BC3BF7">
        <w:rPr>
          <w:rFonts w:ascii="Times New Roman" w:hAnsi="Times New Roman" w:cs="Times New Roman"/>
          <w:sz w:val="26"/>
          <w:szCs w:val="26"/>
        </w:rPr>
        <w:t xml:space="preserve">INV; PP;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4B360855" w14:textId="1150C7FD"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5937A3">
        <w:rPr>
          <w:rFonts w:ascii="Times New Roman" w:hAnsi="Times New Roman" w:cs="Times New Roman"/>
          <w:sz w:val="26"/>
          <w:szCs w:val="26"/>
        </w:rPr>
        <w:t>SQD</w:t>
      </w:r>
    </w:p>
    <w:p w14:paraId="72EA749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14:paraId="27881BF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 (EGD)</w:t>
      </w:r>
    </w:p>
    <w:p w14:paraId="2BA60C2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15"/>
    <w:p w14:paraId="1C2E09B2" w14:textId="77777777" w:rsidR="005E3EA0" w:rsidRPr="00BC3BF7" w:rsidRDefault="005E3EA0" w:rsidP="007157BC">
      <w:pPr>
        <w:spacing w:after="0" w:line="240" w:lineRule="auto"/>
        <w:rPr>
          <w:rFonts w:ascii="Times New Roman" w:hAnsi="Times New Roman" w:cs="Times New Roman"/>
          <w:sz w:val="26"/>
          <w:szCs w:val="26"/>
        </w:rPr>
      </w:pPr>
    </w:p>
    <w:p w14:paraId="2D36A1FF" w14:textId="36DF32E8"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occurrence date, records of all reports submitted to the authorities shall be maintained?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23F16D2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 at least 5 years</w:t>
      </w:r>
    </w:p>
    <w:p w14:paraId="7FF66AB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For at least 2 years</w:t>
      </w:r>
    </w:p>
    <w:p w14:paraId="2B696CC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at least 3 years</w:t>
      </w:r>
    </w:p>
    <w:p w14:paraId="067F47B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p w14:paraId="5BF00D01" w14:textId="77777777" w:rsidR="005E3EA0" w:rsidRPr="00BC3BF7" w:rsidRDefault="005E3EA0" w:rsidP="007157BC">
      <w:pPr>
        <w:spacing w:after="0" w:line="240" w:lineRule="auto"/>
        <w:rPr>
          <w:rFonts w:ascii="Times New Roman" w:hAnsi="Times New Roman" w:cs="Times New Roman"/>
          <w:sz w:val="26"/>
          <w:szCs w:val="26"/>
        </w:rPr>
      </w:pPr>
    </w:p>
    <w:p w14:paraId="232FB60F" w14:textId="7D3D8BF1"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notify the suspected unapproved parts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w:t>
      </w:r>
      <w:r w:rsidR="0024598D" w:rsidRPr="00BC3BF7">
        <w:rPr>
          <w:rFonts w:ascii="Times New Roman" w:hAnsi="Times New Roman" w:cs="Times New Roman"/>
          <w:sz w:val="26"/>
          <w:szCs w:val="26"/>
        </w:rPr>
        <w:t xml:space="preserve">INV; PP; CMP; MP;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931DF9">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00931DF9">
        <w:rPr>
          <w:rFonts w:ascii="Times New Roman" w:hAnsi="Times New Roman" w:cs="Times New Roman"/>
          <w:sz w:val="26"/>
          <w:szCs w:val="26"/>
        </w:rPr>
        <w:t>WS; NDT</w:t>
      </w:r>
      <w:r w:rsidRPr="00BC3BF7">
        <w:rPr>
          <w:rFonts w:ascii="Times New Roman" w:hAnsi="Times New Roman" w:cs="Times New Roman"/>
          <w:sz w:val="26"/>
          <w:szCs w:val="26"/>
        </w:rPr>
        <w:t>)</w:t>
      </w:r>
    </w:p>
    <w:p w14:paraId="786816F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Every VAECO employee</w:t>
      </w:r>
    </w:p>
    <w:p w14:paraId="4C46FB4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14:paraId="5A23512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only</w:t>
      </w:r>
    </w:p>
    <w:p w14:paraId="17EDF88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14:paraId="1F6409F8" w14:textId="77777777" w:rsidR="005E3EA0" w:rsidRPr="00BC3BF7" w:rsidRDefault="005E3EA0" w:rsidP="007157BC">
      <w:pPr>
        <w:spacing w:after="0" w:line="240" w:lineRule="auto"/>
        <w:rPr>
          <w:rFonts w:ascii="Times New Roman" w:hAnsi="Times New Roman" w:cs="Times New Roman"/>
          <w:sz w:val="26"/>
          <w:szCs w:val="26"/>
        </w:rPr>
      </w:pPr>
    </w:p>
    <w:p w14:paraId="5BDF280A" w14:textId="382AFCBC"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bookmarkStart w:id="16" w:name="_Hlk97656607"/>
      <w:r w:rsidRPr="00BC3BF7">
        <w:rPr>
          <w:rFonts w:ascii="Times New Roman" w:hAnsi="Times New Roman" w:cs="Times New Roman"/>
          <w:sz w:val="26"/>
          <w:szCs w:val="26"/>
        </w:rPr>
        <w:t>Who is responsible for reporting the Suspected Unapproved Parts (SUP) to the FAA, EASA, CAAV and the customer? (</w:t>
      </w:r>
      <w:r w:rsidR="0024598D" w:rsidRPr="00BC3BF7">
        <w:rPr>
          <w:rFonts w:ascii="Times New Roman" w:hAnsi="Times New Roman" w:cs="Times New Roman"/>
          <w:sz w:val="26"/>
          <w:szCs w:val="26"/>
        </w:rPr>
        <w:t>AUD</w:t>
      </w:r>
      <w:r w:rsidRPr="00BC3BF7">
        <w:rPr>
          <w:rFonts w:ascii="Times New Roman" w:hAnsi="Times New Roman" w:cs="Times New Roman"/>
          <w:sz w:val="26"/>
          <w:szCs w:val="26"/>
        </w:rPr>
        <w:t xml:space="preserve">;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SI)</w:t>
      </w:r>
    </w:p>
    <w:p w14:paraId="1B0FE34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Director of the Logistics Center</w:t>
      </w:r>
    </w:p>
    <w:p w14:paraId="4B8EAD8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Director of the Engineering Department (EGD)</w:t>
      </w:r>
    </w:p>
    <w:p w14:paraId="3BA3D74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Director of the Quality Assurance Department</w:t>
      </w:r>
    </w:p>
    <w:p w14:paraId="1785AFD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.2</w:t>
      </w:r>
    </w:p>
    <w:p w14:paraId="7EB74256" w14:textId="77777777" w:rsidR="0024598D" w:rsidRPr="00BC3BF7" w:rsidRDefault="0024598D" w:rsidP="007157BC">
      <w:pPr>
        <w:spacing w:after="0" w:line="240" w:lineRule="auto"/>
        <w:rPr>
          <w:rFonts w:ascii="Times New Roman" w:hAnsi="Times New Roman" w:cs="Times New Roman"/>
          <w:sz w:val="26"/>
          <w:szCs w:val="26"/>
        </w:rPr>
      </w:pPr>
    </w:p>
    <w:bookmarkEnd w:id="16"/>
    <w:p w14:paraId="516160EB" w14:textId="61F2E74B"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investigation of maintenance event/ occurrence and base on that to specify remedial or preventive actions?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1FCFF93B" w14:textId="6168751D"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0899087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14:paraId="71E6109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14:paraId="2216A75A" w14:textId="691AB427"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14:paraId="407E3E3E" w14:textId="77777777" w:rsidR="0094629E" w:rsidRPr="00BC3BF7" w:rsidRDefault="0094629E" w:rsidP="007157BC">
      <w:pPr>
        <w:spacing w:after="0" w:line="240" w:lineRule="auto"/>
        <w:rPr>
          <w:rFonts w:ascii="Times New Roman" w:hAnsi="Times New Roman" w:cs="Times New Roman"/>
          <w:sz w:val="26"/>
          <w:szCs w:val="26"/>
        </w:rPr>
      </w:pPr>
    </w:p>
    <w:p w14:paraId="7176C2DB" w14:textId="6E3EF859"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providing clearly, timely information of occurrences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supporting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for occurrence investigation and performing necessary remedial actions and preventive actions?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ED0F9D">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741E30E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14:paraId="454837E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CRS staff only.</w:t>
      </w:r>
    </w:p>
    <w:p w14:paraId="7E94CB1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VAECO’ staffs.</w:t>
      </w:r>
    </w:p>
    <w:p w14:paraId="2D3F2F9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10.19.3</w:t>
      </w:r>
    </w:p>
    <w:p w14:paraId="6C1129E3" w14:textId="77777777" w:rsidR="005E3EA0" w:rsidRPr="00BC3BF7" w:rsidRDefault="005E3EA0" w:rsidP="007157BC">
      <w:pPr>
        <w:spacing w:after="0" w:line="240" w:lineRule="auto"/>
        <w:rPr>
          <w:rFonts w:ascii="Times New Roman" w:hAnsi="Times New Roman" w:cs="Times New Roman"/>
          <w:sz w:val="26"/>
          <w:szCs w:val="26"/>
        </w:rPr>
      </w:pPr>
    </w:p>
    <w:p w14:paraId="6980E399" w14:textId="5DFCF4AD"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leader of investigation team (SAG) should issue Investigation report (VAECO Form 2055) and send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10A8416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14:paraId="21E281B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14:paraId="0997D74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14:paraId="212B5BD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10.19.6.1</w:t>
      </w:r>
    </w:p>
    <w:p w14:paraId="176E5FA2" w14:textId="77777777" w:rsidR="005E3EA0" w:rsidRPr="00BC3BF7" w:rsidRDefault="005E3EA0" w:rsidP="007157BC">
      <w:pPr>
        <w:spacing w:after="0" w:line="240" w:lineRule="auto"/>
        <w:rPr>
          <w:rFonts w:ascii="Times New Roman" w:hAnsi="Times New Roman" w:cs="Times New Roman"/>
          <w:sz w:val="26"/>
          <w:szCs w:val="26"/>
        </w:rPr>
      </w:pPr>
    </w:p>
    <w:p w14:paraId="00578340" w14:textId="7FBCA4A3"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Since the closed date of the maintenance event/ occurrence, record of investigations should be archived in </w:t>
      </w:r>
      <w:r w:rsidR="00D05062" w:rsidRPr="00BC3BF7">
        <w:rPr>
          <w:rFonts w:ascii="Times New Roman" w:hAnsi="Times New Roman" w:cs="Times New Roman"/>
          <w:sz w:val="26"/>
          <w:szCs w:val="26"/>
        </w:rPr>
        <w:t>SQD/ SAG Group</w:t>
      </w:r>
      <w:r w:rsidRPr="00BC3BF7">
        <w:rPr>
          <w:rFonts w:ascii="Times New Roman" w:hAnsi="Times New Roman" w:cs="Times New Roman"/>
          <w:sz w:val="26"/>
          <w:szCs w:val="26"/>
        </w:rPr>
        <w:t xml:space="preserve"> at least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3852E6F9" w14:textId="1DF0196E"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2 years </w:t>
      </w:r>
    </w:p>
    <w:p w14:paraId="5F73A53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3 years</w:t>
      </w:r>
    </w:p>
    <w:p w14:paraId="72951CA5" w14:textId="77777777" w:rsidR="005E3EA0" w:rsidRPr="00BC3BF7" w:rsidRDefault="00D0506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5E3EA0" w:rsidRPr="00BC3BF7">
        <w:rPr>
          <w:rFonts w:ascii="Times New Roman" w:hAnsi="Times New Roman" w:cs="Times New Roman"/>
          <w:sz w:val="26"/>
          <w:szCs w:val="26"/>
        </w:rPr>
        <w:t>c. 5 years</w:t>
      </w:r>
    </w:p>
    <w:p w14:paraId="5D78C99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10.19.7</w:t>
      </w:r>
    </w:p>
    <w:p w14:paraId="7DDABC88" w14:textId="77777777" w:rsidR="005E3EA0" w:rsidRPr="00BC3BF7" w:rsidRDefault="005E3EA0" w:rsidP="007157BC">
      <w:pPr>
        <w:spacing w:after="0" w:line="240" w:lineRule="auto"/>
        <w:rPr>
          <w:rFonts w:ascii="Times New Roman" w:hAnsi="Times New Roman" w:cs="Times New Roman"/>
          <w:sz w:val="26"/>
          <w:szCs w:val="26"/>
        </w:rPr>
      </w:pPr>
    </w:p>
    <w:p w14:paraId="4B7FB853" w14:textId="76171C84"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scope of Quality Notice (QN) applied for? (AUD; </w:t>
      </w:r>
      <w:r w:rsidR="0024598D" w:rsidRPr="00BC3BF7">
        <w:rPr>
          <w:rFonts w:ascii="Times New Roman" w:hAnsi="Times New Roman" w:cs="Times New Roman"/>
          <w:sz w:val="26"/>
          <w:szCs w:val="26"/>
        </w:rPr>
        <w:t xml:space="preserve">INV; PP; CMP; MP; EE;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7DCF18F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14:paraId="0CFEEE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VAECO’ staffs</w:t>
      </w:r>
    </w:p>
    <w:p w14:paraId="2B0F209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14:paraId="7E617CF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10.4.2</w:t>
      </w:r>
    </w:p>
    <w:p w14:paraId="7D042090" w14:textId="77777777" w:rsidR="005E3EA0" w:rsidRPr="00BC3BF7" w:rsidRDefault="005E3EA0" w:rsidP="007157BC">
      <w:pPr>
        <w:spacing w:after="0" w:line="240" w:lineRule="auto"/>
        <w:rPr>
          <w:rFonts w:ascii="Times New Roman" w:hAnsi="Times New Roman" w:cs="Times New Roman"/>
          <w:sz w:val="26"/>
          <w:szCs w:val="26"/>
        </w:rPr>
      </w:pPr>
    </w:p>
    <w:p w14:paraId="226238DD" w14:textId="6B7CA55A"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QN system is monitored in: (AUD; </w:t>
      </w:r>
      <w:r w:rsidR="0024598D" w:rsidRPr="00BC3BF7">
        <w:rPr>
          <w:rFonts w:ascii="Times New Roman" w:hAnsi="Times New Roman" w:cs="Times New Roman"/>
          <w:sz w:val="26"/>
          <w:szCs w:val="26"/>
        </w:rPr>
        <w:t xml:space="preserve">INV; PP; MP; CMP; EE;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2D2C3633"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website.</w:t>
      </w:r>
    </w:p>
    <w:p w14:paraId="14281A0C" w14:textId="1F0C4856"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617BF7D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14:paraId="6BDF661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10.4.5.2</w:t>
      </w:r>
    </w:p>
    <w:p w14:paraId="745B8326" w14:textId="77777777" w:rsidR="005E3EA0" w:rsidRPr="00BC3BF7" w:rsidRDefault="005E3EA0" w:rsidP="007157BC">
      <w:pPr>
        <w:spacing w:after="0" w:line="240" w:lineRule="auto"/>
        <w:rPr>
          <w:rFonts w:ascii="Times New Roman" w:hAnsi="Times New Roman" w:cs="Times New Roman"/>
          <w:sz w:val="26"/>
          <w:szCs w:val="26"/>
        </w:rPr>
      </w:pPr>
    </w:p>
    <w:p w14:paraId="75C33513" w14:textId="1A34FF6C"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establishing and monitoring Quality Audit Schedule? (AUD</w:t>
      </w:r>
      <w:r w:rsidR="0024598D" w:rsidRPr="00BC3BF7">
        <w:rPr>
          <w:rFonts w:ascii="Times New Roman" w:hAnsi="Times New Roman" w:cs="Times New Roman"/>
          <w:sz w:val="26"/>
          <w:szCs w:val="26"/>
        </w:rPr>
        <w:t>; INV</w:t>
      </w:r>
      <w:r w:rsidRPr="00BC3BF7">
        <w:rPr>
          <w:rFonts w:ascii="Times New Roman" w:hAnsi="Times New Roman" w:cs="Times New Roman"/>
          <w:sz w:val="26"/>
          <w:szCs w:val="26"/>
        </w:rPr>
        <w:t>)</w:t>
      </w:r>
    </w:p>
    <w:p w14:paraId="5CD805DF" w14:textId="353FC7A3"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6666327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79AB2C7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CEO</w:t>
      </w:r>
    </w:p>
    <w:p w14:paraId="36D5A946" w14:textId="001E259E" w:rsidR="005E3EA0"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10.3.3</w:t>
      </w:r>
    </w:p>
    <w:p w14:paraId="1F95E163" w14:textId="77777777" w:rsidR="0094629E" w:rsidRPr="00BC3BF7" w:rsidRDefault="0094629E" w:rsidP="007157BC">
      <w:pPr>
        <w:spacing w:after="0" w:line="240" w:lineRule="auto"/>
        <w:rPr>
          <w:rFonts w:ascii="Times New Roman" w:hAnsi="Times New Roman" w:cs="Times New Roman"/>
          <w:sz w:val="26"/>
          <w:szCs w:val="26"/>
        </w:rPr>
      </w:pPr>
    </w:p>
    <w:p w14:paraId="4CF487FA" w14:textId="7E379465"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plan is established by Audit division: (AUD)</w:t>
      </w:r>
    </w:p>
    <w:p w14:paraId="5C1155B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Annually</w:t>
      </w:r>
    </w:p>
    <w:p w14:paraId="20131E49"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Bi-yearly </w:t>
      </w:r>
    </w:p>
    <w:p w14:paraId="187D9C3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Monthly</w:t>
      </w:r>
    </w:p>
    <w:p w14:paraId="25DE4DE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14:paraId="5C5EAC85" w14:textId="77777777" w:rsidR="005E3EA0" w:rsidRPr="00BC3BF7" w:rsidRDefault="005E3EA0" w:rsidP="007157BC">
      <w:pPr>
        <w:spacing w:after="0" w:line="240" w:lineRule="auto"/>
        <w:rPr>
          <w:rFonts w:ascii="Times New Roman" w:hAnsi="Times New Roman" w:cs="Times New Roman"/>
          <w:sz w:val="26"/>
          <w:szCs w:val="26"/>
        </w:rPr>
      </w:pPr>
    </w:p>
    <w:p w14:paraId="370D46DB" w14:textId="3544CF71"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Quality audit plan shall include: (AUD)</w:t>
      </w:r>
    </w:p>
    <w:p w14:paraId="1363FF8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Procedure audit and Product audit</w:t>
      </w:r>
    </w:p>
    <w:p w14:paraId="7E4F7C5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Procedure audit</w:t>
      </w:r>
    </w:p>
    <w:p w14:paraId="4A6217A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Product audit</w:t>
      </w:r>
    </w:p>
    <w:p w14:paraId="303354A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14:paraId="3C42D6AB" w14:textId="77777777" w:rsidR="005E3EA0" w:rsidRPr="00BC3BF7" w:rsidRDefault="005E3EA0" w:rsidP="007157BC">
      <w:pPr>
        <w:spacing w:after="0" w:line="240" w:lineRule="auto"/>
        <w:rPr>
          <w:rFonts w:ascii="Times New Roman" w:hAnsi="Times New Roman" w:cs="Times New Roman"/>
          <w:sz w:val="26"/>
          <w:szCs w:val="26"/>
        </w:rPr>
      </w:pPr>
    </w:p>
    <w:p w14:paraId="6B3235B6" w14:textId="2BD6F97E" w:rsidR="005E3EA0" w:rsidRPr="00BC3BF7" w:rsidRDefault="005E3EA0" w:rsidP="0094629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Schedule could be adjusted and: (AUD)</w:t>
      </w:r>
    </w:p>
    <w:p w14:paraId="00436DE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must be approved by General Director</w:t>
      </w:r>
    </w:p>
    <w:p w14:paraId="35DCB24E" w14:textId="6ADA7B20"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it must be reviewed by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 and approved by President &amp; CEO</w:t>
      </w:r>
    </w:p>
    <w:p w14:paraId="6EB11D5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must NOT be approved by any one</w:t>
      </w:r>
    </w:p>
    <w:p w14:paraId="1BBEC9D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10.3.5.1</w:t>
      </w:r>
    </w:p>
    <w:p w14:paraId="01527BCD" w14:textId="77777777" w:rsidR="005E3EA0" w:rsidRPr="00BC3BF7" w:rsidRDefault="005E3EA0" w:rsidP="007157BC">
      <w:pPr>
        <w:spacing w:after="0" w:line="240" w:lineRule="auto"/>
        <w:rPr>
          <w:rFonts w:ascii="Times New Roman" w:hAnsi="Times New Roman" w:cs="Times New Roman"/>
          <w:sz w:val="26"/>
          <w:szCs w:val="26"/>
        </w:rPr>
      </w:pPr>
    </w:p>
    <w:p w14:paraId="54642583" w14:textId="712E2FA3"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Audit Notice shall be sent by audit Team Leader to Director of the related Departments/ Center (AUD)</w:t>
      </w:r>
    </w:p>
    <w:p w14:paraId="20FFFBB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5 days before an internal audit and 10 days before a Contractors/ Suppliers audit.</w:t>
      </w:r>
    </w:p>
    <w:p w14:paraId="17687AB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3 days before an internal audit and 5 days before a Contractors/ Suppliers audit.</w:t>
      </w:r>
    </w:p>
    <w:p w14:paraId="1E38932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5 days before an internal audit and 7 days before a Contractors/ Suppliers audit</w:t>
      </w:r>
    </w:p>
    <w:p w14:paraId="7B71FC6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10.3.5.2</w:t>
      </w:r>
    </w:p>
    <w:p w14:paraId="5EEC24CD" w14:textId="77777777" w:rsidR="005E3EA0" w:rsidRPr="00BC3BF7" w:rsidRDefault="005E3EA0" w:rsidP="007157BC">
      <w:pPr>
        <w:spacing w:after="0" w:line="240" w:lineRule="auto"/>
        <w:rPr>
          <w:rFonts w:ascii="Times New Roman" w:hAnsi="Times New Roman" w:cs="Times New Roman"/>
          <w:sz w:val="26"/>
          <w:szCs w:val="26"/>
        </w:rPr>
      </w:pPr>
    </w:p>
    <w:p w14:paraId="244CA736" w14:textId="13E66A64"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shall conduct an opening meeting? (AUD)</w:t>
      </w:r>
    </w:p>
    <w:p w14:paraId="2BB79B2F"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Audit team Leader</w:t>
      </w:r>
    </w:p>
    <w:p w14:paraId="3DC9286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Any member of audit team</w:t>
      </w:r>
    </w:p>
    <w:p w14:paraId="691EBD9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Representative of auditee</w:t>
      </w:r>
    </w:p>
    <w:p w14:paraId="5B5C5E7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10.3.5.2</w:t>
      </w:r>
    </w:p>
    <w:p w14:paraId="019FCFF3" w14:textId="77777777" w:rsidR="005E3EA0" w:rsidRPr="00BC3BF7" w:rsidRDefault="005E3EA0" w:rsidP="007157BC">
      <w:pPr>
        <w:spacing w:after="0" w:line="240" w:lineRule="auto"/>
        <w:rPr>
          <w:rFonts w:ascii="Times New Roman" w:hAnsi="Times New Roman" w:cs="Times New Roman"/>
          <w:sz w:val="26"/>
          <w:szCs w:val="26"/>
        </w:rPr>
      </w:pPr>
    </w:p>
    <w:p w14:paraId="6AF947E9" w14:textId="098C40A5"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supplier evaluation, approval and control?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 SI)</w:t>
      </w:r>
    </w:p>
    <w:p w14:paraId="78489D0B" w14:textId="5AB25C55"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14BDADD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14:paraId="4BC34B9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LG Director.</w:t>
      </w:r>
    </w:p>
    <w:p w14:paraId="1E3830C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10.6.3</w:t>
      </w:r>
    </w:p>
    <w:p w14:paraId="6B97B4E8" w14:textId="77777777" w:rsidR="0024598D" w:rsidRPr="00BC3BF7" w:rsidRDefault="0024598D" w:rsidP="007157BC">
      <w:pPr>
        <w:spacing w:after="0" w:line="240" w:lineRule="auto"/>
        <w:rPr>
          <w:rFonts w:ascii="Times New Roman" w:hAnsi="Times New Roman" w:cs="Times New Roman"/>
          <w:sz w:val="26"/>
          <w:szCs w:val="26"/>
        </w:rPr>
      </w:pPr>
    </w:p>
    <w:p w14:paraId="36042078" w14:textId="6498A3E6"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are responsible for conducting the self-evaluations for the Maintenance Centers under their management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r w:rsidR="00592AA8"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75E5C8E"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appropriate Directors </w:t>
      </w:r>
    </w:p>
    <w:p w14:paraId="5A119FEE" w14:textId="46DF27D4"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0E493B74" w14:textId="7A07BF36" w:rsidR="0024598D"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VAECO Director</w:t>
      </w:r>
    </w:p>
    <w:p w14:paraId="2A7A88D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6.4.2</w:t>
      </w:r>
    </w:p>
    <w:p w14:paraId="39DF6BD4" w14:textId="77777777" w:rsidR="005E3EA0" w:rsidRPr="00BC3BF7" w:rsidRDefault="005E3EA0" w:rsidP="007157BC">
      <w:pPr>
        <w:spacing w:after="0" w:line="240" w:lineRule="auto"/>
        <w:rPr>
          <w:rFonts w:ascii="Times New Roman" w:hAnsi="Times New Roman" w:cs="Times New Roman"/>
          <w:sz w:val="26"/>
          <w:szCs w:val="26"/>
        </w:rPr>
      </w:pPr>
    </w:p>
    <w:p w14:paraId="4B387CCE" w14:textId="43198E05"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are Ratings and Capabilities of VAECO identified in? (AUD; </w:t>
      </w:r>
      <w:r w:rsidR="0024598D" w:rsidRPr="00BC3BF7">
        <w:rPr>
          <w:rFonts w:ascii="Times New Roman" w:hAnsi="Times New Roman" w:cs="Times New Roman"/>
          <w:sz w:val="26"/>
          <w:szCs w:val="26"/>
        </w:rPr>
        <w:t xml:space="preserve">INV; EE;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5118CE0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VAECO Capability List.</w:t>
      </w:r>
    </w:p>
    <w:p w14:paraId="3FA5425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14:paraId="41EF660A"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VAECO AMO Operations Specification, Capability List and the MOE.</w:t>
      </w:r>
    </w:p>
    <w:p w14:paraId="182A6454"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6.2.1.2</w:t>
      </w:r>
    </w:p>
    <w:p w14:paraId="2D57A410" w14:textId="77777777" w:rsidR="005E3EA0" w:rsidRPr="00BC3BF7" w:rsidRDefault="005E3EA0" w:rsidP="007157BC">
      <w:pPr>
        <w:spacing w:after="0" w:line="240" w:lineRule="auto"/>
        <w:rPr>
          <w:rFonts w:ascii="Times New Roman" w:hAnsi="Times New Roman" w:cs="Times New Roman"/>
          <w:sz w:val="26"/>
          <w:szCs w:val="26"/>
        </w:rPr>
      </w:pPr>
    </w:p>
    <w:p w14:paraId="163DC079" w14:textId="4EA32CC5"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revising maintenance capabilities which may change the approved FAA Repair Station ratings, who will submit an application (FAA Form 8310-3) to the FAA? (AUD</w:t>
      </w:r>
      <w:r w:rsidR="00592AA8"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5A0DA07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Quality Assurance Director</w:t>
      </w:r>
    </w:p>
    <w:p w14:paraId="57D121F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CEO</w:t>
      </w:r>
    </w:p>
    <w:p w14:paraId="0D11A1F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Center Directors.</w:t>
      </w:r>
    </w:p>
    <w:p w14:paraId="787EEC9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RSM Part 2 6.3.3 </w:t>
      </w:r>
    </w:p>
    <w:p w14:paraId="3846A290" w14:textId="77777777" w:rsidR="005E3EA0" w:rsidRPr="00BC3BF7" w:rsidRDefault="005E3EA0" w:rsidP="007157BC">
      <w:pPr>
        <w:spacing w:after="0" w:line="240" w:lineRule="auto"/>
        <w:rPr>
          <w:rFonts w:ascii="Times New Roman" w:hAnsi="Times New Roman" w:cs="Times New Roman"/>
          <w:sz w:val="26"/>
          <w:szCs w:val="26"/>
        </w:rPr>
      </w:pPr>
    </w:p>
    <w:p w14:paraId="08D73C2B" w14:textId="64F96CF0"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activities that deviate from VAECO procedures can only be carried out: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42BE688" w14:textId="1C4EFC5A"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When concession is approved by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6337CFFD" w14:textId="1D33C816"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Before concession is approved by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6F32FBEB" w14:textId="668FC11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Without approval from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w:t>
      </w:r>
    </w:p>
    <w:p w14:paraId="11F74C8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10.8.3</w:t>
      </w:r>
    </w:p>
    <w:p w14:paraId="573E9427" w14:textId="77777777" w:rsidR="005E3EA0" w:rsidRPr="00BC3BF7" w:rsidRDefault="005E3EA0" w:rsidP="007157BC">
      <w:pPr>
        <w:spacing w:after="0" w:line="240" w:lineRule="auto"/>
        <w:rPr>
          <w:rFonts w:ascii="Times New Roman" w:hAnsi="Times New Roman" w:cs="Times New Roman"/>
          <w:sz w:val="26"/>
          <w:szCs w:val="26"/>
        </w:rPr>
      </w:pPr>
    </w:p>
    <w:p w14:paraId="16C68B37" w14:textId="4FD51831"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concession approval when found that the intended deviation activity is still conforming to applicable regulations.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59D777CC"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Quality Assurance Director.</w:t>
      </w:r>
    </w:p>
    <w:p w14:paraId="3A1BBD8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 directors.</w:t>
      </w:r>
    </w:p>
    <w:p w14:paraId="5541C30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director.</w:t>
      </w:r>
    </w:p>
    <w:p w14:paraId="56E389C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10.8.3</w:t>
      </w:r>
    </w:p>
    <w:p w14:paraId="7228A360" w14:textId="77777777" w:rsidR="005E3EA0" w:rsidRPr="00BC3BF7" w:rsidRDefault="005E3EA0" w:rsidP="007157BC">
      <w:pPr>
        <w:spacing w:after="0" w:line="240" w:lineRule="auto"/>
        <w:rPr>
          <w:rFonts w:ascii="Times New Roman" w:hAnsi="Times New Roman" w:cs="Times New Roman"/>
          <w:sz w:val="26"/>
          <w:szCs w:val="26"/>
        </w:rPr>
      </w:pPr>
    </w:p>
    <w:p w14:paraId="1C109A28" w14:textId="3D0DE3F2"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controls the deadline of the concession and follows up the implementing process of accompanied condition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3F6A2CF" w14:textId="33EF8C0A"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67D0B477"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Implementing Departments</w:t>
      </w:r>
    </w:p>
    <w:p w14:paraId="4CA82E3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Centers</w:t>
      </w:r>
    </w:p>
    <w:p w14:paraId="6B00FC65"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10.8.5.2</w:t>
      </w:r>
      <w:r w:rsidRPr="00BC3BF7">
        <w:rPr>
          <w:rFonts w:ascii="Times New Roman" w:hAnsi="Times New Roman" w:cs="Times New Roman"/>
          <w:sz w:val="26"/>
          <w:szCs w:val="26"/>
        </w:rPr>
        <w:tab/>
      </w:r>
    </w:p>
    <w:p w14:paraId="1FDF8C6E" w14:textId="77777777" w:rsidR="005E3EA0" w:rsidRPr="00BC3BF7" w:rsidRDefault="005E3EA0" w:rsidP="007157BC">
      <w:pPr>
        <w:spacing w:after="0" w:line="240" w:lineRule="auto"/>
        <w:rPr>
          <w:rFonts w:ascii="Times New Roman" w:hAnsi="Times New Roman" w:cs="Times New Roman"/>
          <w:sz w:val="26"/>
          <w:szCs w:val="26"/>
        </w:rPr>
      </w:pPr>
    </w:p>
    <w:p w14:paraId="5E1B146D" w14:textId="58EE9414"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continuously monitoring all respects of maintenance that conducting by VAECO?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FEB89D7" w14:textId="07DC18B4"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14:paraId="1A13DAB2"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Centers</w:t>
      </w:r>
    </w:p>
    <w:p w14:paraId="06B98D20"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No-one</w:t>
      </w:r>
    </w:p>
    <w:p w14:paraId="1767A96B"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10.5.3</w:t>
      </w:r>
    </w:p>
    <w:p w14:paraId="7EDB2876" w14:textId="77777777" w:rsidR="005E3EA0" w:rsidRPr="00BC3BF7" w:rsidRDefault="005E3EA0" w:rsidP="007157BC">
      <w:pPr>
        <w:spacing w:after="0" w:line="240" w:lineRule="auto"/>
        <w:rPr>
          <w:rFonts w:ascii="Times New Roman" w:hAnsi="Times New Roman" w:cs="Times New Roman"/>
          <w:sz w:val="26"/>
          <w:szCs w:val="26"/>
        </w:rPr>
      </w:pPr>
    </w:p>
    <w:p w14:paraId="38AC38B8" w14:textId="53B3A2F3" w:rsidR="005E3EA0" w:rsidRPr="00BC3BF7" w:rsidRDefault="005E3EA0" w:rsidP="004139D6">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non-conformities and problems found by QC division will be reported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director and informed to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 xml:space="preserve">division for procedure revision if necessary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4208BC71"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Weekly </w:t>
      </w:r>
    </w:p>
    <w:p w14:paraId="64320D78"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Monthly</w:t>
      </w:r>
    </w:p>
    <w:p w14:paraId="6F3BAD4D"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Daily </w:t>
      </w:r>
    </w:p>
    <w:p w14:paraId="5F7454B6" w14:textId="77777777" w:rsidR="005E3EA0" w:rsidRPr="00BC3BF7" w:rsidRDefault="005E3EA0"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10.5.5</w:t>
      </w:r>
    </w:p>
    <w:p w14:paraId="0CE2C022" w14:textId="77777777" w:rsidR="003B2FC2" w:rsidRPr="00BC3BF7" w:rsidRDefault="003B2FC2" w:rsidP="007157BC">
      <w:pPr>
        <w:spacing w:after="0" w:line="240" w:lineRule="auto"/>
        <w:rPr>
          <w:rFonts w:ascii="Times New Roman" w:hAnsi="Times New Roman" w:cs="Times New Roman"/>
          <w:sz w:val="26"/>
          <w:szCs w:val="26"/>
        </w:rPr>
      </w:pPr>
    </w:p>
    <w:p w14:paraId="71F18F0C" w14:textId="2D7F1C65" w:rsidR="003B2FC2" w:rsidRPr="00BC3BF7" w:rsidRDefault="003B2FC2" w:rsidP="00D0093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All documents related to concession approval and control process shall be kept at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5B09B02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2 years since approval date</w:t>
      </w:r>
    </w:p>
    <w:p w14:paraId="1DB6A3B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3 years since approval date</w:t>
      </w:r>
    </w:p>
    <w:p w14:paraId="02B2EF5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5 years since approval date</w:t>
      </w:r>
    </w:p>
    <w:p w14:paraId="2594598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10.8.6</w:t>
      </w:r>
    </w:p>
    <w:p w14:paraId="473BA574" w14:textId="77777777" w:rsidR="003B2FC2" w:rsidRPr="00BC3BF7" w:rsidRDefault="003B2FC2" w:rsidP="007157BC">
      <w:pPr>
        <w:spacing w:after="0" w:line="240" w:lineRule="auto"/>
        <w:rPr>
          <w:rFonts w:ascii="Times New Roman" w:hAnsi="Times New Roman" w:cs="Times New Roman"/>
          <w:sz w:val="26"/>
          <w:szCs w:val="26"/>
        </w:rPr>
      </w:pPr>
    </w:p>
    <w:p w14:paraId="564724F6" w14:textId="0071198D" w:rsidR="003B2FC2" w:rsidRPr="00BC3BF7" w:rsidRDefault="003B2FC2" w:rsidP="00D0093E">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Non-conformity and Remedial Action Reports shall be archived at QC division (AUD; </w:t>
      </w:r>
      <w:r w:rsidR="0024598D" w:rsidRPr="00BC3BF7">
        <w:rPr>
          <w:rFonts w:ascii="Times New Roman" w:hAnsi="Times New Roman" w:cs="Times New Roman"/>
          <w:sz w:val="26"/>
          <w:szCs w:val="26"/>
        </w:rPr>
        <w:t xml:space="preserve">INV; </w:t>
      </w:r>
      <w:r w:rsidRPr="00BC3BF7">
        <w:rPr>
          <w:rFonts w:ascii="Times New Roman" w:hAnsi="Times New Roman" w:cs="Times New Roman"/>
          <w:sz w:val="26"/>
          <w:szCs w:val="26"/>
        </w:rPr>
        <w:t>C)</w:t>
      </w:r>
    </w:p>
    <w:p w14:paraId="0261D8B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least 3 years</w:t>
      </w:r>
    </w:p>
    <w:p w14:paraId="7EC2EAA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least 12 months</w:t>
      </w:r>
    </w:p>
    <w:p w14:paraId="16B0AED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least 2 years</w:t>
      </w:r>
    </w:p>
    <w:p w14:paraId="132F172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10.5.6</w:t>
      </w:r>
    </w:p>
    <w:p w14:paraId="10976EB0" w14:textId="77777777" w:rsidR="003B2FC2" w:rsidRPr="00BC3BF7" w:rsidRDefault="003B2FC2" w:rsidP="007157BC">
      <w:pPr>
        <w:spacing w:after="0" w:line="240" w:lineRule="auto"/>
        <w:rPr>
          <w:rFonts w:ascii="Times New Roman" w:hAnsi="Times New Roman" w:cs="Times New Roman"/>
          <w:sz w:val="26"/>
          <w:szCs w:val="26"/>
        </w:rPr>
      </w:pPr>
    </w:p>
    <w:p w14:paraId="1C7E08AB" w14:textId="0DEDD4F2" w:rsidR="003B2FC2" w:rsidRPr="00BC3BF7" w:rsidRDefault="003B2FC2" w:rsidP="00D0093E">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Are Cat A CRS staffs allowed to inspect and sign off jobs which were carried out by other staff? (A</w:t>
      </w:r>
      <w:r w:rsidR="0024598D" w:rsidRPr="00BC3BF7">
        <w:rPr>
          <w:rFonts w:ascii="Times New Roman" w:hAnsi="Times New Roman"/>
          <w:sz w:val="26"/>
          <w:szCs w:val="26"/>
        </w:rPr>
        <w:t>;</w:t>
      </w:r>
      <w:r w:rsidRPr="00BC3BF7">
        <w:rPr>
          <w:rFonts w:ascii="Times New Roman" w:hAnsi="Times New Roman"/>
          <w:sz w:val="26"/>
          <w:szCs w:val="26"/>
        </w:rPr>
        <w:t xml:space="preserve"> AUD</w:t>
      </w:r>
      <w:r w:rsidR="0024598D" w:rsidRPr="00BC3BF7">
        <w:rPr>
          <w:rFonts w:ascii="Times New Roman" w:hAnsi="Times New Roman"/>
          <w:sz w:val="26"/>
          <w:szCs w:val="26"/>
        </w:rPr>
        <w:t>;</w:t>
      </w:r>
      <w:r w:rsidRPr="00BC3BF7">
        <w:rPr>
          <w:rFonts w:ascii="Times New Roman" w:hAnsi="Times New Roman"/>
          <w:sz w:val="26"/>
          <w:szCs w:val="26"/>
        </w:rPr>
        <w:t xml:space="preserve"> </w:t>
      </w:r>
      <w:r w:rsidR="0024598D"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A1F3A7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w:t>
      </w:r>
    </w:p>
    <w:p w14:paraId="0B131033"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if these jobs are included in Cat A certification privileges (A1 to A18).</w:t>
      </w:r>
    </w:p>
    <w:p w14:paraId="756118A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w:t>
      </w:r>
    </w:p>
    <w:p w14:paraId="28FB3A8C" w14:textId="7F91B9A4" w:rsidR="003B2FC2"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10.10.2.2</w:t>
      </w:r>
    </w:p>
    <w:p w14:paraId="738841AB" w14:textId="77777777" w:rsidR="00D0093E" w:rsidRPr="00BC3BF7" w:rsidRDefault="00D0093E" w:rsidP="007157BC">
      <w:pPr>
        <w:spacing w:after="0" w:line="240" w:lineRule="auto"/>
        <w:rPr>
          <w:rFonts w:ascii="Times New Roman" w:hAnsi="Times New Roman"/>
          <w:sz w:val="26"/>
          <w:szCs w:val="26"/>
        </w:rPr>
      </w:pPr>
    </w:p>
    <w:p w14:paraId="43D851C3" w14:textId="780F0D85" w:rsidR="003B2FC2" w:rsidRPr="00BC3BF7" w:rsidRDefault="003B2FC2" w:rsidP="00D0093E">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Cat A CRS staffs are allowed to perform and sign off the following jobs: (A</w:t>
      </w:r>
      <w:r w:rsidR="0024598D" w:rsidRPr="00BC3BF7">
        <w:rPr>
          <w:rFonts w:ascii="Times New Roman" w:hAnsi="Times New Roman"/>
          <w:sz w:val="26"/>
          <w:szCs w:val="26"/>
        </w:rPr>
        <w:t>;</w:t>
      </w:r>
      <w:r w:rsidRPr="00BC3BF7">
        <w:rPr>
          <w:rFonts w:ascii="Times New Roman" w:hAnsi="Times New Roman"/>
          <w:sz w:val="26"/>
          <w:szCs w:val="26"/>
        </w:rPr>
        <w:t xml:space="preserve"> AUD</w:t>
      </w:r>
      <w:r w:rsidR="0024598D" w:rsidRPr="00BC3BF7">
        <w:rPr>
          <w:rFonts w:ascii="Times New Roman" w:hAnsi="Times New Roman"/>
          <w:sz w:val="26"/>
          <w:szCs w:val="26"/>
        </w:rPr>
        <w:t>;</w:t>
      </w:r>
      <w:r w:rsidRPr="00BC3BF7">
        <w:rPr>
          <w:rFonts w:ascii="Times New Roman" w:hAnsi="Times New Roman"/>
          <w:sz w:val="26"/>
          <w:szCs w:val="26"/>
        </w:rPr>
        <w:t xml:space="preserve"> </w:t>
      </w:r>
      <w:r w:rsidR="0024598D"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5CC5765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Replacement of internal &amp; external lights, including ballast unit of cabin normal lighting system, all toilet components.</w:t>
      </w:r>
    </w:p>
    <w:p w14:paraId="1E58B80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Replacement of internal &amp; external lights, excluding ballast unit of cabin normal lighting system, all toilet components excluding gate valves.</w:t>
      </w:r>
    </w:p>
    <w:p w14:paraId="39EF80A7" w14:textId="76FC97C9" w:rsidR="00F741FE"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Replacement of internal &amp; external lights, including ballast unit of cabin normal lighting system, all toilet components excluding gate valves.</w:t>
      </w:r>
    </w:p>
    <w:p w14:paraId="342764A1" w14:textId="2F47B598" w:rsidR="003B2FC2"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10.10.2.2</w:t>
      </w:r>
    </w:p>
    <w:p w14:paraId="3AB79123" w14:textId="77777777" w:rsidR="00D0093E" w:rsidRPr="00BC3BF7" w:rsidRDefault="00D0093E" w:rsidP="007157BC">
      <w:pPr>
        <w:spacing w:after="0" w:line="240" w:lineRule="auto"/>
        <w:rPr>
          <w:rFonts w:ascii="Times New Roman" w:hAnsi="Times New Roman"/>
          <w:sz w:val="26"/>
          <w:szCs w:val="26"/>
        </w:rPr>
      </w:pPr>
    </w:p>
    <w:p w14:paraId="171E0CEF" w14:textId="517C2C37" w:rsidR="003B2FC2" w:rsidRPr="00BC3BF7" w:rsidRDefault="003B2FC2" w:rsidP="00D0093E">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Upon finding parts suspected as being unapproved that are installed on customer aircraft and listed in the customer’s approved Minimum Equipment List (MEL) authorization or Configuration Deviation List (CDL)? (A</w:t>
      </w:r>
      <w:r w:rsidR="00F741FE" w:rsidRPr="00BC3BF7">
        <w:rPr>
          <w:rFonts w:ascii="Times New Roman" w:hAnsi="Times New Roman"/>
          <w:sz w:val="26"/>
          <w:szCs w:val="26"/>
        </w:rPr>
        <w:t>;</w:t>
      </w:r>
      <w:r w:rsidRPr="00BC3BF7">
        <w:rPr>
          <w:rFonts w:ascii="Times New Roman" w:hAnsi="Times New Roman"/>
          <w:sz w:val="26"/>
          <w:szCs w:val="26"/>
        </w:rPr>
        <w:t xml:space="preserve"> B</w:t>
      </w:r>
      <w:r w:rsidR="00F741FE" w:rsidRPr="00BC3BF7">
        <w:rPr>
          <w:rFonts w:ascii="Times New Roman" w:hAnsi="Times New Roman"/>
          <w:sz w:val="26"/>
          <w:szCs w:val="26"/>
        </w:rPr>
        <w:t>;</w:t>
      </w:r>
      <w:r w:rsidRPr="00BC3BF7">
        <w:rPr>
          <w:rFonts w:ascii="Times New Roman" w:hAnsi="Times New Roman"/>
          <w:sz w:val="26"/>
          <w:szCs w:val="26"/>
        </w:rPr>
        <w:t xml:space="preserve"> C</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F741FE" w:rsidRPr="00BC3BF7">
        <w:rPr>
          <w:rFonts w:ascii="Times New Roman" w:hAnsi="Times New Roman"/>
          <w:sz w:val="26"/>
          <w:szCs w:val="26"/>
        </w:rPr>
        <w:t>;</w:t>
      </w:r>
      <w:r w:rsidRPr="00BC3BF7">
        <w:rPr>
          <w:rFonts w:ascii="Times New Roman" w:hAnsi="Times New Roman"/>
          <w:sz w:val="26"/>
          <w:szCs w:val="26"/>
        </w:rPr>
        <w:t xml:space="preserve"> IFE</w:t>
      </w:r>
      <w:r w:rsidR="00F741FE" w:rsidRPr="00BC3BF7">
        <w:rPr>
          <w:rFonts w:ascii="Times New Roman" w:hAnsi="Times New Roman"/>
          <w:sz w:val="26"/>
          <w:szCs w:val="26"/>
        </w:rPr>
        <w:t>;</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QC Inspector)</w:t>
      </w:r>
    </w:p>
    <w:p w14:paraId="76E2E94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14:paraId="7A1CAC1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14:paraId="3904255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14:paraId="6F1A1D40"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14:paraId="70428F82" w14:textId="77777777" w:rsidR="003B2FC2" w:rsidRPr="00BC3BF7" w:rsidRDefault="003B2FC2" w:rsidP="007157BC">
      <w:pPr>
        <w:spacing w:after="0" w:line="240" w:lineRule="auto"/>
        <w:rPr>
          <w:rFonts w:ascii="Times New Roman" w:hAnsi="Times New Roman"/>
          <w:sz w:val="26"/>
          <w:szCs w:val="26"/>
        </w:rPr>
      </w:pPr>
    </w:p>
    <w:p w14:paraId="448850FB" w14:textId="0DAA776E"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of the following is the characteristic of a simple test: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3C97969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The serviceability of the system can be verified using aircraft controls, switches, Built-in Test Equipment (BITE), Central Maintenance Computer (CMC) or external test equipment not involving special training.</w:t>
      </w:r>
    </w:p>
    <w:p w14:paraId="1E79A7F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14:paraId="3C2D07D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14:paraId="2692B8E5"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14:paraId="65CBF158" w14:textId="77777777" w:rsidR="003B2FC2" w:rsidRPr="00BC3BF7" w:rsidRDefault="003B2FC2" w:rsidP="007157BC">
      <w:pPr>
        <w:spacing w:after="0" w:line="240" w:lineRule="auto"/>
        <w:rPr>
          <w:rFonts w:ascii="Times New Roman" w:hAnsi="Times New Roman"/>
          <w:sz w:val="26"/>
          <w:szCs w:val="26"/>
        </w:rPr>
      </w:pPr>
    </w:p>
    <w:p w14:paraId="5BF6BA19" w14:textId="399C36E4"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performing the maintenance jobs such as landing gear change, gear swing, the jacks being used on the aircraft must be: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0091609B" w:rsidRPr="007157BC">
        <w:rPr>
          <w:rFonts w:ascii="Times New Roman" w:hAnsi="Times New Roman" w:cs="Times New Roman"/>
          <w:sz w:val="26"/>
          <w:szCs w:val="26"/>
        </w:rPr>
        <w:t xml:space="preserve"> EE</w:t>
      </w:r>
      <w:r w:rsidRPr="00BC3BF7">
        <w:rPr>
          <w:rFonts w:ascii="Times New Roman" w:hAnsi="Times New Roman"/>
          <w:sz w:val="26"/>
          <w:szCs w:val="26"/>
        </w:rPr>
        <w:t>)</w:t>
      </w:r>
    </w:p>
    <w:p w14:paraId="234E37F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Static electricity grounded.</w:t>
      </w:r>
    </w:p>
    <w:p w14:paraId="0AC59AE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Not static electricity grounded.</w:t>
      </w:r>
    </w:p>
    <w:p w14:paraId="59D4752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14:paraId="469EF57E"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14:paraId="5B3CAF93" w14:textId="77777777" w:rsidR="003B2FC2" w:rsidRPr="00BC3BF7" w:rsidRDefault="003B2FC2" w:rsidP="007157BC">
      <w:pPr>
        <w:spacing w:after="0" w:line="240" w:lineRule="auto"/>
        <w:rPr>
          <w:rFonts w:ascii="Times New Roman" w:hAnsi="Times New Roman"/>
          <w:sz w:val="26"/>
          <w:szCs w:val="26"/>
        </w:rPr>
      </w:pPr>
    </w:p>
    <w:p w14:paraId="42287B36" w14:textId="0104751A"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The aircraft is using external electrical power equipment, when electrical power is no longer needed, maintenance staff must: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260B942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14:paraId="25400F63"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14:paraId="259B13A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14:paraId="494E64A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3.3.5</w:t>
      </w:r>
    </w:p>
    <w:p w14:paraId="5F7768B3" w14:textId="77777777" w:rsidR="003B2FC2" w:rsidRPr="00BC3BF7" w:rsidRDefault="003B2FC2" w:rsidP="007157BC">
      <w:pPr>
        <w:spacing w:after="0" w:line="240" w:lineRule="auto"/>
        <w:rPr>
          <w:rFonts w:ascii="Times New Roman" w:hAnsi="Times New Roman"/>
          <w:sz w:val="26"/>
          <w:szCs w:val="26"/>
        </w:rPr>
      </w:pPr>
    </w:p>
    <w:p w14:paraId="02F890AB" w14:textId="472CD57A"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The sealant scrapers being used in aircraft fuel tanks must be: (B</w:t>
      </w:r>
      <w:r w:rsidR="00F741F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741FE" w:rsidRPr="00BC3BF7">
        <w:rPr>
          <w:rFonts w:ascii="Times New Roman" w:hAnsi="Times New Roman"/>
          <w:sz w:val="26"/>
          <w:szCs w:val="26"/>
        </w:rPr>
        <w:t>;</w:t>
      </w:r>
      <w:r w:rsidRPr="00BC3BF7">
        <w:rPr>
          <w:rFonts w:ascii="Times New Roman" w:hAnsi="Times New Roman"/>
          <w:sz w:val="26"/>
          <w:szCs w:val="26"/>
        </w:rPr>
        <w:t xml:space="preserve"> </w:t>
      </w:r>
      <w:r w:rsidR="00F741FE"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14D2AA5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Metallic or hard-wooden product.</w:t>
      </w:r>
    </w:p>
    <w:p w14:paraId="70DDAA9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Non-Metallic Product.</w:t>
      </w:r>
    </w:p>
    <w:p w14:paraId="02E7462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Plastic or hard-wooden product.</w:t>
      </w:r>
    </w:p>
    <w:p w14:paraId="7D7BA04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14:paraId="0AC0E100" w14:textId="77777777" w:rsidR="003B2FC2" w:rsidRPr="00BC3BF7" w:rsidRDefault="003B2FC2" w:rsidP="007157BC">
      <w:pPr>
        <w:spacing w:after="0" w:line="240" w:lineRule="auto"/>
        <w:rPr>
          <w:rFonts w:ascii="Times New Roman" w:hAnsi="Times New Roman"/>
          <w:sz w:val="26"/>
          <w:szCs w:val="26"/>
        </w:rPr>
      </w:pPr>
    </w:p>
    <w:p w14:paraId="24846457" w14:textId="6FB00A35"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Foreign Object Damage (FOD) is any damage attributed to a foreign object which can be expressed in physical or economic (monetary) terms and: (A</w:t>
      </w:r>
      <w:r w:rsidR="0049533B" w:rsidRPr="00BC3BF7">
        <w:rPr>
          <w:rFonts w:ascii="Times New Roman" w:hAnsi="Times New Roman"/>
          <w:sz w:val="26"/>
          <w:szCs w:val="26"/>
        </w:rPr>
        <w:t>;</w:t>
      </w:r>
      <w:r w:rsidRPr="00BC3BF7">
        <w:rPr>
          <w:rFonts w:ascii="Times New Roman" w:hAnsi="Times New Roman"/>
          <w:sz w:val="26"/>
          <w:szCs w:val="26"/>
        </w:rPr>
        <w:t xml:space="preserve"> B</w:t>
      </w:r>
      <w:r w:rsidR="0049533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49533B" w:rsidRPr="00BC3BF7">
        <w:rPr>
          <w:rFonts w:ascii="Times New Roman" w:hAnsi="Times New Roman"/>
          <w:sz w:val="26"/>
          <w:szCs w:val="26"/>
        </w:rPr>
        <w:t>;</w:t>
      </w:r>
      <w:r w:rsidRPr="00BC3BF7">
        <w:rPr>
          <w:rFonts w:ascii="Times New Roman" w:hAnsi="Times New Roman"/>
          <w:sz w:val="26"/>
          <w:szCs w:val="26"/>
        </w:rPr>
        <w:t xml:space="preserve"> CAB</w:t>
      </w:r>
      <w:r w:rsidR="0049533B" w:rsidRPr="00BC3BF7">
        <w:rPr>
          <w:rFonts w:ascii="Times New Roman" w:hAnsi="Times New Roman"/>
          <w:sz w:val="26"/>
          <w:szCs w:val="26"/>
        </w:rPr>
        <w:t>;</w:t>
      </w:r>
      <w:r w:rsidRPr="00BC3BF7">
        <w:rPr>
          <w:rFonts w:ascii="Times New Roman" w:hAnsi="Times New Roman"/>
          <w:sz w:val="26"/>
          <w:szCs w:val="26"/>
        </w:rPr>
        <w:t xml:space="preserve"> IFE</w:t>
      </w:r>
      <w:r w:rsidR="0049533B"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49533B" w:rsidRPr="00BC3BF7">
        <w:rPr>
          <w:rFonts w:ascii="Times New Roman" w:hAnsi="Times New Roman"/>
          <w:sz w:val="26"/>
          <w:szCs w:val="26"/>
        </w:rPr>
        <w:t>;</w:t>
      </w:r>
      <w:r w:rsidRPr="00BC3BF7">
        <w:rPr>
          <w:rFonts w:ascii="Times New Roman" w:hAnsi="Times New Roman"/>
          <w:sz w:val="26"/>
          <w:szCs w:val="26"/>
        </w:rPr>
        <w:t xml:space="preserve"> BSI</w:t>
      </w:r>
      <w:r w:rsidR="0049533B" w:rsidRPr="00BC3BF7">
        <w:rPr>
          <w:rFonts w:ascii="Times New Roman" w:hAnsi="Times New Roman"/>
          <w:sz w:val="26"/>
          <w:szCs w:val="26"/>
        </w:rPr>
        <w:t>;</w:t>
      </w:r>
      <w:r w:rsidRPr="00BC3BF7">
        <w:rPr>
          <w:rFonts w:ascii="Times New Roman" w:hAnsi="Times New Roman"/>
          <w:sz w:val="26"/>
          <w:szCs w:val="26"/>
        </w:rPr>
        <w:t xml:space="preserve"> AUD</w:t>
      </w:r>
      <w:r w:rsidR="0049533B" w:rsidRPr="00BC3BF7">
        <w:rPr>
          <w:rFonts w:ascii="Times New Roman" w:hAnsi="Times New Roman"/>
          <w:sz w:val="26"/>
          <w:szCs w:val="26"/>
        </w:rPr>
        <w:t>;</w:t>
      </w:r>
      <w:r w:rsidRPr="00BC3BF7">
        <w:rPr>
          <w:rFonts w:ascii="Times New Roman" w:hAnsi="Times New Roman"/>
          <w:sz w:val="26"/>
          <w:szCs w:val="26"/>
        </w:rPr>
        <w:t xml:space="preserve"> </w:t>
      </w:r>
      <w:r w:rsidR="0049533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060A1EF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May degrade aircraft safety and/or performance characteristics.</w:t>
      </w:r>
    </w:p>
    <w:p w14:paraId="4D51EC6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14:paraId="5AE5FD2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14:paraId="442CEE8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14:paraId="0AC7571C" w14:textId="77777777" w:rsidR="003B2FC2" w:rsidRPr="00BC3BF7" w:rsidRDefault="003B2FC2" w:rsidP="007157BC">
      <w:pPr>
        <w:spacing w:after="0" w:line="240" w:lineRule="auto"/>
        <w:rPr>
          <w:rFonts w:ascii="Times New Roman" w:hAnsi="Times New Roman"/>
          <w:sz w:val="26"/>
          <w:szCs w:val="26"/>
        </w:rPr>
      </w:pPr>
    </w:p>
    <w:p w14:paraId="1C658B24" w14:textId="169910FD"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aircraft be refueled/defueled in hangar? (B</w:t>
      </w:r>
      <w:r w:rsidR="0049533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49533B" w:rsidRPr="00BC3BF7">
        <w:rPr>
          <w:rFonts w:ascii="Times New Roman" w:hAnsi="Times New Roman"/>
          <w:sz w:val="26"/>
          <w:szCs w:val="26"/>
        </w:rPr>
        <w:t>;</w:t>
      </w:r>
      <w:r w:rsidRPr="00BC3BF7">
        <w:rPr>
          <w:rFonts w:ascii="Times New Roman" w:hAnsi="Times New Roman"/>
          <w:sz w:val="26"/>
          <w:szCs w:val="26"/>
        </w:rPr>
        <w:t xml:space="preserve"> </w:t>
      </w:r>
      <w:r w:rsidR="0049533B"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14:paraId="7E979FD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w:t>
      </w:r>
    </w:p>
    <w:p w14:paraId="19DD05E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w:t>
      </w:r>
    </w:p>
    <w:p w14:paraId="4F384B4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with hangar manager’s permission.</w:t>
      </w:r>
    </w:p>
    <w:p w14:paraId="3DADC7C0"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14:paraId="4ED4F77A" w14:textId="77777777" w:rsidR="003B2FC2" w:rsidRPr="00BC3BF7" w:rsidRDefault="003B2FC2" w:rsidP="007157BC">
      <w:pPr>
        <w:spacing w:after="0" w:line="240" w:lineRule="auto"/>
        <w:rPr>
          <w:rFonts w:ascii="Times New Roman" w:hAnsi="Times New Roman"/>
          <w:sz w:val="26"/>
          <w:szCs w:val="26"/>
        </w:rPr>
      </w:pPr>
    </w:p>
    <w:p w14:paraId="5B26DE48" w14:textId="2922E365"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Waste bin that is labeled (Class 3 AGS) is suitable for which of the following items: (A</w:t>
      </w:r>
      <w:r w:rsidR="0049533B" w:rsidRPr="00BC3BF7">
        <w:rPr>
          <w:rFonts w:ascii="Times New Roman" w:hAnsi="Times New Roman"/>
          <w:sz w:val="26"/>
          <w:szCs w:val="26"/>
        </w:rPr>
        <w:t>;</w:t>
      </w:r>
      <w:r w:rsidRPr="00BC3BF7">
        <w:rPr>
          <w:rFonts w:ascii="Times New Roman" w:hAnsi="Times New Roman"/>
          <w:sz w:val="26"/>
          <w:szCs w:val="26"/>
        </w:rPr>
        <w:t xml:space="preserve"> B</w:t>
      </w:r>
      <w:r w:rsidR="0049533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49533B" w:rsidRPr="00BC3BF7">
        <w:rPr>
          <w:rFonts w:ascii="Times New Roman" w:hAnsi="Times New Roman"/>
          <w:sz w:val="26"/>
          <w:szCs w:val="26"/>
        </w:rPr>
        <w:t>;</w:t>
      </w:r>
      <w:r w:rsidRPr="00BC3BF7">
        <w:rPr>
          <w:rFonts w:ascii="Times New Roman" w:hAnsi="Times New Roman"/>
          <w:sz w:val="26"/>
          <w:szCs w:val="26"/>
        </w:rPr>
        <w:t xml:space="preserve"> IFE</w:t>
      </w:r>
      <w:r w:rsidR="0049533B"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AUD</w:t>
      </w:r>
      <w:r w:rsidR="0049533B" w:rsidRPr="00BC3BF7">
        <w:rPr>
          <w:rFonts w:ascii="Times New Roman" w:hAnsi="Times New Roman"/>
          <w:sz w:val="26"/>
          <w:szCs w:val="26"/>
        </w:rPr>
        <w:t>;</w:t>
      </w:r>
      <w:r w:rsidRPr="00BC3BF7">
        <w:rPr>
          <w:rFonts w:ascii="Times New Roman" w:hAnsi="Times New Roman"/>
          <w:sz w:val="26"/>
          <w:szCs w:val="26"/>
        </w:rPr>
        <w:t xml:space="preserve"> </w:t>
      </w:r>
      <w:r w:rsidR="0049533B"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7D2A5DA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Discarded oil, fuel.</w:t>
      </w:r>
    </w:p>
    <w:p w14:paraId="5D56AB6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Discarded nut, bolt, and washer.</w:t>
      </w:r>
    </w:p>
    <w:p w14:paraId="60FB487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Discarded sheet metal.</w:t>
      </w:r>
    </w:p>
    <w:p w14:paraId="2316FAB5"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14:paraId="439CBB8F" w14:textId="77777777" w:rsidR="003B2FC2" w:rsidRPr="00BC3BF7" w:rsidRDefault="003B2FC2" w:rsidP="007157BC">
      <w:pPr>
        <w:spacing w:after="0" w:line="240" w:lineRule="auto"/>
        <w:rPr>
          <w:rFonts w:ascii="Times New Roman" w:hAnsi="Times New Roman"/>
          <w:sz w:val="26"/>
          <w:szCs w:val="26"/>
        </w:rPr>
      </w:pPr>
    </w:p>
    <w:p w14:paraId="6ED43390" w14:textId="35C8154D"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simple test? (B</w:t>
      </w:r>
      <w:r w:rsidR="00A1536C"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A1536C" w:rsidRPr="00BC3BF7">
        <w:rPr>
          <w:rFonts w:ascii="Times New Roman" w:hAnsi="Times New Roman"/>
          <w:sz w:val="26"/>
          <w:szCs w:val="26"/>
        </w:rPr>
        <w:t>;</w:t>
      </w:r>
      <w:r w:rsidRPr="00BC3BF7">
        <w:rPr>
          <w:rFonts w:ascii="Times New Roman" w:hAnsi="Times New Roman"/>
          <w:sz w:val="26"/>
          <w:szCs w:val="26"/>
        </w:rPr>
        <w:t xml:space="preserve"> </w:t>
      </w:r>
      <w:r w:rsidR="00A1536C"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DCB1A9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a. The outcome of the test is a unique GO – NO GO indication or parameter, which can be a single value or a value within an interval tolerance </w:t>
      </w:r>
    </w:p>
    <w:p w14:paraId="53C8EA4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14:paraId="5DCF84B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7D228CA2"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14:paraId="317A193D" w14:textId="77777777" w:rsidR="003B2FC2" w:rsidRPr="00BC3BF7" w:rsidRDefault="003B2FC2" w:rsidP="007157BC">
      <w:pPr>
        <w:spacing w:after="0" w:line="240" w:lineRule="auto"/>
        <w:rPr>
          <w:rFonts w:ascii="Times New Roman" w:hAnsi="Times New Roman"/>
          <w:sz w:val="26"/>
          <w:szCs w:val="26"/>
        </w:rPr>
      </w:pPr>
    </w:p>
    <w:p w14:paraId="342712B3" w14:textId="2B14CD9D"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task below is considered simple task? (B</w:t>
      </w:r>
      <w:r w:rsidR="00B36D7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B36D7F" w:rsidRPr="00BC3BF7">
        <w:rPr>
          <w:rFonts w:ascii="Times New Roman" w:hAnsi="Times New Roman"/>
          <w:sz w:val="26"/>
          <w:szCs w:val="26"/>
        </w:rPr>
        <w:t>;</w:t>
      </w:r>
      <w:r w:rsidRPr="00BC3BF7">
        <w:rPr>
          <w:rFonts w:ascii="Times New Roman" w:hAnsi="Times New Roman"/>
          <w:sz w:val="26"/>
          <w:szCs w:val="26"/>
        </w:rPr>
        <w:t xml:space="preserve"> </w:t>
      </w:r>
      <w:r w:rsidR="00B36D7F"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A05393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Task includes adjustment and/or rigging steps.</w:t>
      </w:r>
    </w:p>
    <w:p w14:paraId="156FD05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Detail visual inspection.</w:t>
      </w:r>
    </w:p>
    <w:p w14:paraId="7D9759C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General visual inspection</w:t>
      </w:r>
    </w:p>
    <w:p w14:paraId="325C7439" w14:textId="79834499" w:rsidR="003B2FC2" w:rsidRPr="00BC3BF7" w:rsidRDefault="00FE3A23"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sz w:val="26"/>
          <w:szCs w:val="26"/>
        </w:rPr>
        <w:t>MOE Part 3 chapter 10</w:t>
      </w:r>
    </w:p>
    <w:p w14:paraId="1FE38075" w14:textId="77777777" w:rsidR="003B2FC2" w:rsidRPr="00BC3BF7" w:rsidRDefault="003B2FC2" w:rsidP="007157BC">
      <w:pPr>
        <w:spacing w:after="0" w:line="240" w:lineRule="auto"/>
        <w:rPr>
          <w:rFonts w:ascii="Times New Roman" w:hAnsi="Times New Roman"/>
          <w:sz w:val="26"/>
          <w:szCs w:val="26"/>
        </w:rPr>
      </w:pPr>
    </w:p>
    <w:p w14:paraId="75C3C27F" w14:textId="03FA3940"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priviledge of Structure repair staff level 3? (</w:t>
      </w:r>
      <w:r w:rsidR="00263CB3">
        <w:rPr>
          <w:rFonts w:ascii="Times New Roman" w:hAnsi="Times New Roman"/>
          <w:sz w:val="26"/>
          <w:szCs w:val="26"/>
        </w:rPr>
        <w:t>STR;</w:t>
      </w:r>
      <w:r w:rsidRPr="00BC3BF7">
        <w:rPr>
          <w:rFonts w:ascii="Times New Roman" w:hAnsi="Times New Roman"/>
          <w:sz w:val="26"/>
          <w:szCs w:val="26"/>
        </w:rPr>
        <w:t xml:space="preserve"> AUD</w:t>
      </w:r>
      <w:r w:rsidR="00FE3A23" w:rsidRPr="00BC3BF7">
        <w:rPr>
          <w:rFonts w:ascii="Times New Roman" w:hAnsi="Times New Roman"/>
          <w:sz w:val="26"/>
          <w:szCs w:val="26"/>
        </w:rPr>
        <w:t>;</w:t>
      </w:r>
      <w:r w:rsidRPr="00BC3BF7">
        <w:rPr>
          <w:rFonts w:ascii="Times New Roman" w:hAnsi="Times New Roman"/>
          <w:sz w:val="26"/>
          <w:szCs w:val="26"/>
        </w:rPr>
        <w:t xml:space="preserve"> </w:t>
      </w:r>
      <w:r w:rsidR="00FE3A23"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7209729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Perform, inspect, issue SDR and sign-off for structure works (Metallic and/ or Composite) IAW maintenance data, issue repair solution for minor repair IAW standard practice procedure.</w:t>
      </w:r>
    </w:p>
    <w:p w14:paraId="6F7E708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Perform, inspect, issue SDR and sign-off for structure work (Metallic and/ or Composite) and issue repair solution for structure repair IAW maintenance data.</w:t>
      </w:r>
    </w:p>
    <w:p w14:paraId="60AF211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Perform and sign-off for all A/C structure repair works (Metallic and/ or Composite) IAW the already existing repair solution extracted from maintenance data.</w:t>
      </w:r>
    </w:p>
    <w:p w14:paraId="39953E8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10.10.4.3</w:t>
      </w:r>
    </w:p>
    <w:p w14:paraId="2D8DA734" w14:textId="77777777" w:rsidR="00FE3A23" w:rsidRPr="00BC3BF7" w:rsidRDefault="00FE3A23" w:rsidP="007157BC">
      <w:pPr>
        <w:spacing w:after="0" w:line="240" w:lineRule="auto"/>
        <w:rPr>
          <w:rFonts w:ascii="Times New Roman" w:hAnsi="Times New Roman"/>
          <w:sz w:val="26"/>
          <w:szCs w:val="26"/>
        </w:rPr>
      </w:pPr>
    </w:p>
    <w:p w14:paraId="2E5432A9" w14:textId="4F31ED79"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priviledge of Aircraft Repair Staff- ME 128/567/34 ? (</w:t>
      </w:r>
      <w:r w:rsidR="004D0E65">
        <w:rPr>
          <w:rFonts w:ascii="Times New Roman" w:hAnsi="Times New Roman"/>
          <w:sz w:val="26"/>
          <w:szCs w:val="26"/>
        </w:rPr>
        <w:t>ACR</w:t>
      </w:r>
      <w:r w:rsidR="00367542" w:rsidRPr="004D0E65">
        <w:rPr>
          <w:rFonts w:ascii="Times New Roman" w:hAnsi="Times New Roman"/>
          <w:sz w:val="26"/>
          <w:szCs w:val="26"/>
        </w:rPr>
        <w:t>;</w:t>
      </w:r>
      <w:r w:rsidRPr="00BC3BF7">
        <w:rPr>
          <w:rFonts w:ascii="Times New Roman" w:hAnsi="Times New Roman"/>
          <w:sz w:val="26"/>
          <w:szCs w:val="26"/>
        </w:rPr>
        <w:t xml:space="preserve"> AUD</w:t>
      </w:r>
      <w:r w:rsidR="00FE3A23" w:rsidRPr="00BC3BF7">
        <w:rPr>
          <w:rFonts w:ascii="Times New Roman" w:hAnsi="Times New Roman"/>
          <w:sz w:val="26"/>
          <w:szCs w:val="26"/>
        </w:rPr>
        <w:t>;</w:t>
      </w:r>
      <w:r w:rsidRPr="00BC3BF7">
        <w:rPr>
          <w:rFonts w:ascii="Times New Roman" w:hAnsi="Times New Roman"/>
          <w:sz w:val="26"/>
          <w:szCs w:val="26"/>
        </w:rPr>
        <w:t xml:space="preserve"> </w:t>
      </w:r>
      <w:r w:rsidR="00FE3A23" w:rsidRPr="00BC3BF7">
        <w:rPr>
          <w:rFonts w:ascii="Times New Roman" w:hAnsi="Times New Roman" w:cs="Times New Roman"/>
          <w:sz w:val="26"/>
          <w:szCs w:val="26"/>
        </w:rPr>
        <w:t xml:space="preserve">INV; </w:t>
      </w:r>
      <w:r w:rsidR="00D47B3A" w:rsidRPr="00BC3BF7">
        <w:rPr>
          <w:rFonts w:ascii="Times New Roman" w:hAnsi="Times New Roman" w:cs="Times New Roman"/>
          <w:sz w:val="26"/>
          <w:szCs w:val="26"/>
        </w:rPr>
        <w:t xml:space="preserve">PP;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w:t>
      </w:r>
      <w:r w:rsidR="00FE3A23" w:rsidRPr="00BC3BF7">
        <w:rPr>
          <w:rFonts w:ascii="Times New Roman" w:hAnsi="Times New Roman"/>
          <w:sz w:val="26"/>
          <w:szCs w:val="26"/>
        </w:rPr>
        <w:t>;</w:t>
      </w:r>
      <w:r w:rsidRPr="00BC3BF7">
        <w:rPr>
          <w:rFonts w:ascii="Times New Roman" w:hAnsi="Times New Roman"/>
          <w:sz w:val="26"/>
          <w:szCs w:val="26"/>
        </w:rPr>
        <w:t xml:space="preserve"> B)</w:t>
      </w:r>
    </w:p>
    <w:p w14:paraId="6F283CC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14:paraId="75B0B81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ME 128/567/34 repair categories license permits the holder, on related zones, to perform, sign-off the mechanical maintenance works including electrical, avionic maintenance works, which requires only simple tests to prove their serviceability. </w:t>
      </w:r>
    </w:p>
    <w:p w14:paraId="179453A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14:paraId="305A1824" w14:textId="3BEB9F16"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14:paraId="0B5CFB31" w14:textId="77777777" w:rsidR="00D47B3A" w:rsidRPr="00BC3BF7" w:rsidRDefault="00D47B3A" w:rsidP="007157BC">
      <w:pPr>
        <w:spacing w:after="0" w:line="240" w:lineRule="auto"/>
        <w:rPr>
          <w:rFonts w:ascii="Times New Roman" w:hAnsi="Times New Roman"/>
          <w:sz w:val="26"/>
          <w:szCs w:val="26"/>
        </w:rPr>
      </w:pPr>
    </w:p>
    <w:p w14:paraId="091D3FAD" w14:textId="6E10EE4D"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documents can be used by VAECO to recertify the component removed from aircraft or aircraft component? (B</w:t>
      </w:r>
      <w:r w:rsidR="005E4298" w:rsidRPr="00BC3BF7">
        <w:rPr>
          <w:rFonts w:ascii="Times New Roman" w:hAnsi="Times New Roman"/>
          <w:sz w:val="26"/>
          <w:szCs w:val="26"/>
        </w:rPr>
        <w:t xml:space="preserve">; </w:t>
      </w:r>
      <w:r w:rsidRPr="00BC3BF7">
        <w:rPr>
          <w:rFonts w:ascii="Times New Roman" w:hAnsi="Times New Roman"/>
          <w:sz w:val="26"/>
          <w:szCs w:val="26"/>
        </w:rPr>
        <w:t>C</w:t>
      </w:r>
      <w:r w:rsidR="005E4298"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5E4298" w:rsidRPr="00BC3BF7">
        <w:rPr>
          <w:rFonts w:ascii="Times New Roman" w:hAnsi="Times New Roman"/>
          <w:sz w:val="26"/>
          <w:szCs w:val="26"/>
        </w:rPr>
        <w:t>;</w:t>
      </w:r>
      <w:r w:rsidRPr="00BC3BF7">
        <w:rPr>
          <w:rFonts w:ascii="Times New Roman" w:hAnsi="Times New Roman"/>
          <w:sz w:val="26"/>
          <w:szCs w:val="26"/>
        </w:rPr>
        <w:t xml:space="preserve"> </w:t>
      </w:r>
      <w:r w:rsidR="005E4298" w:rsidRPr="00BC3BF7">
        <w:rPr>
          <w:rFonts w:ascii="Times New Roman" w:hAnsi="Times New Roman" w:cs="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5E4298" w:rsidRPr="00BC3BF7">
        <w:rPr>
          <w:rFonts w:ascii="Times New Roman" w:hAnsi="Times New Roman"/>
          <w:sz w:val="26"/>
          <w:szCs w:val="26"/>
        </w:rPr>
        <w:t>;</w:t>
      </w:r>
      <w:r w:rsidRPr="00BC3BF7">
        <w:rPr>
          <w:rFonts w:ascii="Times New Roman" w:hAnsi="Times New Roman"/>
          <w:sz w:val="26"/>
          <w:szCs w:val="26"/>
        </w:rPr>
        <w:t xml:space="preserve"> IFE</w:t>
      </w:r>
      <w:r w:rsidR="005E4298" w:rsidRPr="00BC3BF7">
        <w:rPr>
          <w:rFonts w:ascii="Times New Roman" w:hAnsi="Times New Roman"/>
          <w:sz w:val="26"/>
          <w:szCs w:val="26"/>
        </w:rPr>
        <w:t>;</w:t>
      </w:r>
      <w:r w:rsidRPr="00BC3BF7">
        <w:rPr>
          <w:rFonts w:ascii="Times New Roman" w:hAnsi="Times New Roman"/>
          <w:sz w:val="26"/>
          <w:szCs w:val="26"/>
        </w:rPr>
        <w:t xml:space="preserve"> WS)</w:t>
      </w:r>
    </w:p>
    <w:p w14:paraId="42207E2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VAECO Form 5001; CAAV Form 1.</w:t>
      </w:r>
    </w:p>
    <w:p w14:paraId="739481B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VAECO Form 5001; CAAV Form 1; FAA 8130-3.</w:t>
      </w:r>
    </w:p>
    <w:p w14:paraId="2342659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VAECO Form 5001; CAAV Form 1; FAA 8130-3, EASA form 1.</w:t>
      </w:r>
    </w:p>
    <w:p w14:paraId="4540063B" w14:textId="73EF4A0B" w:rsidR="003B2FC2" w:rsidRDefault="005E4298"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sz w:val="26"/>
          <w:szCs w:val="26"/>
        </w:rPr>
        <w:t>SOP 10.10.4</w:t>
      </w:r>
    </w:p>
    <w:p w14:paraId="3DF87C83" w14:textId="77777777" w:rsidR="00434A7F" w:rsidRPr="00BC3BF7" w:rsidRDefault="00434A7F" w:rsidP="007157BC">
      <w:pPr>
        <w:spacing w:after="0" w:line="240" w:lineRule="auto"/>
        <w:rPr>
          <w:rFonts w:ascii="Times New Roman" w:hAnsi="Times New Roman"/>
          <w:sz w:val="26"/>
          <w:szCs w:val="26"/>
        </w:rPr>
      </w:pPr>
    </w:p>
    <w:p w14:paraId="49B59C74" w14:textId="050A9696"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bookmarkStart w:id="17" w:name="_Hlk97658262"/>
      <w:r w:rsidRPr="00BC3BF7">
        <w:rPr>
          <w:rFonts w:ascii="Times New Roman" w:hAnsi="Times New Roman"/>
          <w:sz w:val="26"/>
          <w:szCs w:val="26"/>
        </w:rPr>
        <w:t>For customer which VAECO does not retain control of the compliance with continuous airworthiness maintenance program, can MCC issue WO to recertify the component removed from aircraft or aircraft component? (AUD</w:t>
      </w:r>
      <w:r w:rsidR="001D63CF" w:rsidRPr="00BC3BF7">
        <w:rPr>
          <w:rFonts w:ascii="Times New Roman" w:hAnsi="Times New Roman"/>
          <w:sz w:val="26"/>
          <w:szCs w:val="26"/>
        </w:rPr>
        <w:t>;</w:t>
      </w:r>
      <w:r w:rsidRPr="00BC3BF7">
        <w:rPr>
          <w:rFonts w:ascii="Times New Roman" w:hAnsi="Times New Roman"/>
          <w:sz w:val="26"/>
          <w:szCs w:val="26"/>
        </w:rPr>
        <w:t xml:space="preserve"> </w:t>
      </w:r>
      <w:r w:rsidR="001D63CF"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14:paraId="573FFCE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 MCC can only issue WO to recertify recertify the component removed from aircraft or aircraft component which VAECO retain control of the compliance with continuous airworthiness maintenance program.</w:t>
      </w:r>
    </w:p>
    <w:p w14:paraId="4CD555C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MCC can issue in accordance with SO from Business Planning Department (BPD)</w:t>
      </w:r>
    </w:p>
    <w:p w14:paraId="2F48677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Yes, Business Planning Department (BPD) shall require Customer/ Operator to make statement of airworthiness status of the component in Confirmation Of Component Status Form (VAECO Form 1008) and provide it for MCC to issue WO. </w:t>
      </w:r>
    </w:p>
    <w:p w14:paraId="07B54414" w14:textId="2EBF08B0"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4.11.5</w:t>
      </w:r>
    </w:p>
    <w:p w14:paraId="50016791" w14:textId="77777777" w:rsidR="003B2FC2" w:rsidRPr="00BC3BF7" w:rsidRDefault="003B2FC2" w:rsidP="007157BC">
      <w:pPr>
        <w:spacing w:after="0" w:line="240" w:lineRule="auto"/>
        <w:rPr>
          <w:rFonts w:ascii="Times New Roman" w:hAnsi="Times New Roman"/>
          <w:sz w:val="26"/>
          <w:szCs w:val="26"/>
        </w:rPr>
      </w:pPr>
    </w:p>
    <w:p w14:paraId="60EEF745" w14:textId="023FA47B"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Who is responsible for ensuring that all the contractors/ subcontractor are properly evaluated and approved before the maintenance, preventive maintenance, repair and special service being performed by the contractor? (AUD</w:t>
      </w:r>
      <w:r w:rsidR="000B35AB" w:rsidRPr="00BC3BF7">
        <w:rPr>
          <w:rFonts w:ascii="Times New Roman" w:hAnsi="Times New Roman"/>
          <w:sz w:val="26"/>
          <w:szCs w:val="26"/>
        </w:rPr>
        <w:t>; INV</w:t>
      </w:r>
      <w:r w:rsidRPr="00BC3BF7">
        <w:rPr>
          <w:rFonts w:ascii="Times New Roman" w:hAnsi="Times New Roman"/>
          <w:sz w:val="26"/>
          <w:szCs w:val="26"/>
        </w:rPr>
        <w:t>)</w:t>
      </w:r>
    </w:p>
    <w:p w14:paraId="4A910AD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MCC</w:t>
      </w:r>
    </w:p>
    <w:p w14:paraId="395A1F8B" w14:textId="71BD06CD"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w:t>
      </w:r>
      <w:r w:rsidR="005937A3">
        <w:rPr>
          <w:rFonts w:ascii="Times New Roman" w:hAnsi="Times New Roman"/>
          <w:sz w:val="26"/>
          <w:szCs w:val="26"/>
        </w:rPr>
        <w:t>SQD</w:t>
      </w:r>
    </w:p>
    <w:p w14:paraId="5178E2E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Business Planning Department (BPD)</w:t>
      </w:r>
    </w:p>
    <w:p w14:paraId="25A47AE0" w14:textId="23ED016F" w:rsidR="003B2FC2"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bookmarkEnd w:id="17"/>
      <w:r w:rsidRPr="00BC3BF7">
        <w:rPr>
          <w:rFonts w:ascii="Times New Roman" w:hAnsi="Times New Roman"/>
          <w:sz w:val="26"/>
          <w:szCs w:val="26"/>
        </w:rPr>
        <w:t>SOP 10.7.3</w:t>
      </w:r>
    </w:p>
    <w:p w14:paraId="565CC1B6" w14:textId="77777777" w:rsidR="00461AD2" w:rsidRPr="00BC3BF7" w:rsidRDefault="00461AD2" w:rsidP="007157BC">
      <w:pPr>
        <w:spacing w:after="0" w:line="240" w:lineRule="auto"/>
        <w:rPr>
          <w:rFonts w:ascii="Times New Roman" w:hAnsi="Times New Roman"/>
          <w:sz w:val="26"/>
          <w:szCs w:val="26"/>
        </w:rPr>
      </w:pPr>
    </w:p>
    <w:p w14:paraId="5F6EAB25" w14:textId="05A72364"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QN may be issued base on the following events: (AUD</w:t>
      </w:r>
      <w:r w:rsidR="000B35AB" w:rsidRPr="00BC3BF7">
        <w:rPr>
          <w:rFonts w:ascii="Times New Roman" w:hAnsi="Times New Roman"/>
          <w:sz w:val="26"/>
          <w:szCs w:val="26"/>
        </w:rPr>
        <w:t>;</w:t>
      </w:r>
      <w:r w:rsidRPr="00BC3BF7">
        <w:rPr>
          <w:rFonts w:ascii="Times New Roman" w:hAnsi="Times New Roman"/>
          <w:sz w:val="26"/>
          <w:szCs w:val="26"/>
        </w:rPr>
        <w:t xml:space="preserve"> </w:t>
      </w:r>
      <w:r w:rsidR="000B35AB" w:rsidRPr="00BC3BF7">
        <w:rPr>
          <w:rFonts w:ascii="Times New Roman" w:hAnsi="Times New Roman"/>
          <w:sz w:val="26"/>
          <w:szCs w:val="26"/>
        </w:rPr>
        <w:t xml:space="preserve">INV; </w:t>
      </w:r>
      <w:r w:rsidRPr="00BC3BF7">
        <w:rPr>
          <w:rFonts w:ascii="Times New Roman" w:hAnsi="Times New Roman"/>
          <w:sz w:val="26"/>
          <w:szCs w:val="26"/>
        </w:rPr>
        <w:t>QC Inspector)</w:t>
      </w:r>
    </w:p>
    <w:p w14:paraId="33A891B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a. Change of regulations, maintenance procedures, quality procedures, VAECO policies; </w:t>
      </w:r>
    </w:p>
    <w:p w14:paraId="64EA18A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The result of incident investigation; </w:t>
      </w:r>
    </w:p>
    <w:p w14:paraId="03C19BD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All of these answers are correct.</w:t>
      </w:r>
    </w:p>
    <w:p w14:paraId="3584254D"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10.4.5.1</w:t>
      </w:r>
    </w:p>
    <w:p w14:paraId="2997DC88" w14:textId="77777777" w:rsidR="003B2FC2" w:rsidRPr="00BC3BF7" w:rsidRDefault="003B2FC2" w:rsidP="007157BC">
      <w:pPr>
        <w:spacing w:after="0" w:line="240" w:lineRule="auto"/>
        <w:rPr>
          <w:rFonts w:ascii="Times New Roman" w:hAnsi="Times New Roman"/>
          <w:sz w:val="26"/>
          <w:szCs w:val="26"/>
        </w:rPr>
      </w:pPr>
    </w:p>
    <w:p w14:paraId="41F413EA" w14:textId="78057244"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Cat B CRS holder perform and RTS jobs that belongs to Cat A CRS holder? (A</w:t>
      </w:r>
      <w:r w:rsidR="000B35AB" w:rsidRPr="00BC3BF7">
        <w:rPr>
          <w:rFonts w:ascii="Times New Roman" w:hAnsi="Times New Roman"/>
          <w:sz w:val="26"/>
          <w:szCs w:val="26"/>
        </w:rPr>
        <w:t>;</w:t>
      </w:r>
      <w:r w:rsidRPr="00BC3BF7">
        <w:rPr>
          <w:rFonts w:ascii="Times New Roman" w:hAnsi="Times New Roman"/>
          <w:sz w:val="26"/>
          <w:szCs w:val="26"/>
        </w:rPr>
        <w:t xml:space="preserve"> B1</w:t>
      </w:r>
      <w:r w:rsidR="000B35AB" w:rsidRPr="00BC3BF7">
        <w:rPr>
          <w:rFonts w:ascii="Times New Roman" w:hAnsi="Times New Roman"/>
          <w:sz w:val="26"/>
          <w:szCs w:val="26"/>
        </w:rPr>
        <w:t>;</w:t>
      </w:r>
      <w:r w:rsidRPr="00BC3BF7">
        <w:rPr>
          <w:rFonts w:ascii="Times New Roman" w:hAnsi="Times New Roman"/>
          <w:sz w:val="26"/>
          <w:szCs w:val="26"/>
        </w:rPr>
        <w:t xml:space="preserve"> B2</w:t>
      </w:r>
      <w:r w:rsidR="000B35AB" w:rsidRPr="00BC3BF7">
        <w:rPr>
          <w:rFonts w:ascii="Times New Roman" w:hAnsi="Times New Roman"/>
          <w:sz w:val="26"/>
          <w:szCs w:val="26"/>
        </w:rPr>
        <w:t>;</w:t>
      </w:r>
      <w:r w:rsidRPr="00BC3BF7">
        <w:rPr>
          <w:rFonts w:ascii="Times New Roman" w:hAnsi="Times New Roman"/>
          <w:sz w:val="26"/>
          <w:szCs w:val="26"/>
        </w:rPr>
        <w:t xml:space="preserve"> AUD</w:t>
      </w:r>
      <w:r w:rsidR="000B35AB" w:rsidRPr="00BC3BF7">
        <w:rPr>
          <w:rFonts w:ascii="Times New Roman" w:hAnsi="Times New Roman"/>
          <w:sz w:val="26"/>
          <w:szCs w:val="26"/>
        </w:rPr>
        <w:t>;</w:t>
      </w:r>
      <w:r w:rsidRPr="00BC3BF7">
        <w:rPr>
          <w:rFonts w:ascii="Times New Roman" w:hAnsi="Times New Roman"/>
          <w:sz w:val="26"/>
          <w:szCs w:val="26"/>
        </w:rPr>
        <w:t xml:space="preserve"> </w:t>
      </w:r>
      <w:r w:rsidR="000B35AB" w:rsidRPr="00BC3BF7">
        <w:rPr>
          <w:rFonts w:ascii="Times New Roman" w:hAnsi="Times New Roman"/>
          <w:sz w:val="26"/>
          <w:szCs w:val="26"/>
        </w:rPr>
        <w:t xml:space="preserve">INV; </w:t>
      </w:r>
      <w:r w:rsidR="0074214D" w:rsidRPr="00BC3BF7">
        <w:rPr>
          <w:rFonts w:ascii="Times New Roman" w:hAnsi="Times New Roman"/>
          <w:sz w:val="26"/>
          <w:szCs w:val="26"/>
        </w:rPr>
        <w:t xml:space="preserve">PP; </w:t>
      </w:r>
      <w:r w:rsidRPr="00BC3BF7">
        <w:rPr>
          <w:rFonts w:ascii="Times New Roman" w:hAnsi="Times New Roman"/>
          <w:sz w:val="26"/>
          <w:szCs w:val="26"/>
        </w:rPr>
        <w:t>QC Inspector)</w:t>
      </w:r>
    </w:p>
    <w:p w14:paraId="4BACCEE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 in all cases.</w:t>
      </w:r>
    </w:p>
    <w:p w14:paraId="3F8B288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Only CRS B1 holder and CRS B2 holder who was certified as A CRS holder.</w:t>
      </w:r>
    </w:p>
    <w:p w14:paraId="589F638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Only CRS B2 holder and CRS B1 holder who was certified as A CRS holder.</w:t>
      </w:r>
    </w:p>
    <w:p w14:paraId="75B9A4E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10.10.2.4</w:t>
      </w:r>
    </w:p>
    <w:p w14:paraId="6DF92077" w14:textId="77777777" w:rsidR="003B2FC2" w:rsidRPr="00BC3BF7" w:rsidRDefault="003B2FC2" w:rsidP="007157BC">
      <w:pPr>
        <w:spacing w:after="0" w:line="240" w:lineRule="auto"/>
        <w:rPr>
          <w:rFonts w:ascii="Times New Roman" w:hAnsi="Times New Roman"/>
          <w:sz w:val="26"/>
          <w:szCs w:val="26"/>
        </w:rPr>
      </w:pPr>
    </w:p>
    <w:p w14:paraId="095F658D" w14:textId="75A7E7F6"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 job must be transferred to workshop, the maintenance staff must: (B</w:t>
      </w:r>
      <w:r w:rsidR="0074214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CAB</w:t>
      </w:r>
      <w:r w:rsidR="0074214D" w:rsidRPr="00BC3BF7">
        <w:rPr>
          <w:rFonts w:ascii="Times New Roman" w:hAnsi="Times New Roman"/>
          <w:sz w:val="26"/>
          <w:szCs w:val="26"/>
        </w:rPr>
        <w:t>;</w:t>
      </w:r>
      <w:r w:rsidRPr="00BC3BF7">
        <w:rPr>
          <w:rFonts w:ascii="Times New Roman" w:hAnsi="Times New Roman"/>
          <w:sz w:val="26"/>
          <w:szCs w:val="26"/>
        </w:rPr>
        <w:t xml:space="preserve"> AUD</w:t>
      </w:r>
      <w:r w:rsidR="0074214D" w:rsidRPr="00BC3BF7">
        <w:rPr>
          <w:rFonts w:ascii="Times New Roman" w:hAnsi="Times New Roman"/>
          <w:sz w:val="26"/>
          <w:szCs w:val="26"/>
        </w:rPr>
        <w:t>;</w:t>
      </w:r>
      <w:r w:rsidRPr="00BC3BF7">
        <w:rPr>
          <w:rFonts w:ascii="Times New Roman" w:hAnsi="Times New Roman"/>
          <w:sz w:val="26"/>
          <w:szCs w:val="26"/>
        </w:rPr>
        <w:t xml:space="preserve"> </w:t>
      </w:r>
      <w:r w:rsidR="0074214D" w:rsidRPr="00BC3BF7">
        <w:rPr>
          <w:rFonts w:ascii="Times New Roman" w:hAnsi="Times New Roman"/>
          <w:sz w:val="26"/>
          <w:szCs w:val="26"/>
        </w:rPr>
        <w:t xml:space="preserve">INV; PP; </w:t>
      </w:r>
      <w:r w:rsidRPr="00BC3BF7">
        <w:rPr>
          <w:rFonts w:ascii="Times New Roman" w:hAnsi="Times New Roman"/>
          <w:sz w:val="26"/>
          <w:szCs w:val="26"/>
        </w:rPr>
        <w:t>QC Inspector)</w:t>
      </w:r>
    </w:p>
    <w:p w14:paraId="2BC7907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Raise a Non-routine card continuation form.</w:t>
      </w:r>
    </w:p>
    <w:p w14:paraId="21FEE31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Raise a Job card attaching sheet.</w:t>
      </w:r>
    </w:p>
    <w:p w14:paraId="4A5A3DA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Raise a Technical assistance request.</w:t>
      </w:r>
    </w:p>
    <w:p w14:paraId="02FCCD4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14:paraId="375C9FF9" w14:textId="77777777" w:rsidR="003B2FC2" w:rsidRPr="00BC3BF7" w:rsidRDefault="003B2FC2" w:rsidP="007157BC">
      <w:pPr>
        <w:spacing w:after="0" w:line="240" w:lineRule="auto"/>
        <w:rPr>
          <w:rFonts w:ascii="Times New Roman" w:hAnsi="Times New Roman"/>
          <w:sz w:val="26"/>
          <w:szCs w:val="26"/>
        </w:rPr>
      </w:pPr>
    </w:p>
    <w:p w14:paraId="7771D23F" w14:textId="137ABBAF"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type of re-certify certificate can be issued by VAECO? (B</w:t>
      </w:r>
      <w:r w:rsidR="00E0079D" w:rsidRPr="00BC3BF7">
        <w:rPr>
          <w:rFonts w:ascii="Times New Roman" w:hAnsi="Times New Roman"/>
          <w:sz w:val="26"/>
          <w:szCs w:val="26"/>
        </w:rPr>
        <w:t xml:space="preserve">; </w:t>
      </w:r>
      <w:r w:rsidRPr="00BC3BF7">
        <w:rPr>
          <w:rFonts w:ascii="Times New Roman" w:hAnsi="Times New Roman"/>
          <w:sz w:val="26"/>
          <w:szCs w:val="26"/>
        </w:rPr>
        <w:t>C</w:t>
      </w:r>
      <w:r w:rsidR="00E0079D"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E0079D" w:rsidRPr="00BC3BF7">
        <w:rPr>
          <w:rFonts w:ascii="Times New Roman" w:hAnsi="Times New Roman"/>
          <w:sz w:val="26"/>
          <w:szCs w:val="26"/>
        </w:rPr>
        <w:t>;</w:t>
      </w:r>
      <w:r w:rsidRPr="00BC3BF7">
        <w:rPr>
          <w:rFonts w:ascii="Times New Roman" w:hAnsi="Times New Roman"/>
          <w:sz w:val="26"/>
          <w:szCs w:val="26"/>
        </w:rPr>
        <w:t xml:space="preserve"> </w:t>
      </w:r>
      <w:r w:rsidR="00E0079D"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E0079D" w:rsidRPr="00BC3BF7">
        <w:rPr>
          <w:rFonts w:ascii="Times New Roman" w:hAnsi="Times New Roman"/>
          <w:sz w:val="26"/>
          <w:szCs w:val="26"/>
        </w:rPr>
        <w:t>;</w:t>
      </w:r>
      <w:r w:rsidRPr="00BC3BF7">
        <w:rPr>
          <w:rFonts w:ascii="Times New Roman" w:hAnsi="Times New Roman"/>
          <w:sz w:val="26"/>
          <w:szCs w:val="26"/>
        </w:rPr>
        <w:t xml:space="preserve"> IFE)</w:t>
      </w:r>
    </w:p>
    <w:p w14:paraId="649BB3F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CAAV Form 1, VAECO Form 5001, FAA Form 8130-3.</w:t>
      </w:r>
    </w:p>
    <w:p w14:paraId="44541F5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14:paraId="6A42215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14:paraId="060517C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14:paraId="0C6E616D" w14:textId="77777777" w:rsidR="003B2FC2" w:rsidRPr="00BC3BF7" w:rsidRDefault="003B2FC2" w:rsidP="007157BC">
      <w:pPr>
        <w:spacing w:after="0" w:line="240" w:lineRule="auto"/>
        <w:rPr>
          <w:rFonts w:ascii="Times New Roman" w:hAnsi="Times New Roman"/>
          <w:sz w:val="26"/>
          <w:szCs w:val="26"/>
        </w:rPr>
      </w:pPr>
    </w:p>
    <w:p w14:paraId="019C3931" w14:textId="2B4B5637"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type of re-certify certificate can be issued by VAECO? (B</w:t>
      </w:r>
      <w:r w:rsidR="00980A31" w:rsidRPr="00BC3BF7">
        <w:rPr>
          <w:rFonts w:ascii="Times New Roman" w:hAnsi="Times New Roman"/>
          <w:sz w:val="26"/>
          <w:szCs w:val="26"/>
        </w:rPr>
        <w:t xml:space="preserve">; </w:t>
      </w:r>
      <w:r w:rsidRPr="00BC3BF7">
        <w:rPr>
          <w:rFonts w:ascii="Times New Roman" w:hAnsi="Times New Roman"/>
          <w:sz w:val="26"/>
          <w:szCs w:val="26"/>
        </w:rPr>
        <w:t>C</w:t>
      </w:r>
      <w:r w:rsidR="00980A31"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980A31" w:rsidRPr="00BC3BF7">
        <w:rPr>
          <w:rFonts w:ascii="Times New Roman" w:hAnsi="Times New Roman"/>
          <w:sz w:val="26"/>
          <w:szCs w:val="26"/>
        </w:rPr>
        <w:t>;</w:t>
      </w:r>
      <w:r w:rsidRPr="00BC3BF7">
        <w:rPr>
          <w:rFonts w:ascii="Times New Roman" w:hAnsi="Times New Roman"/>
          <w:sz w:val="26"/>
          <w:szCs w:val="26"/>
        </w:rPr>
        <w:t xml:space="preserve"> </w:t>
      </w:r>
      <w:r w:rsidR="00980A3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980A31" w:rsidRPr="00BC3BF7">
        <w:rPr>
          <w:rFonts w:ascii="Times New Roman" w:hAnsi="Times New Roman"/>
          <w:sz w:val="26"/>
          <w:szCs w:val="26"/>
        </w:rPr>
        <w:t>;</w:t>
      </w:r>
      <w:r w:rsidRPr="00BC3BF7">
        <w:rPr>
          <w:rFonts w:ascii="Times New Roman" w:hAnsi="Times New Roman"/>
          <w:sz w:val="26"/>
          <w:szCs w:val="26"/>
        </w:rPr>
        <w:t xml:space="preserve"> IFE)</w:t>
      </w:r>
    </w:p>
    <w:p w14:paraId="614AAED1" w14:textId="6E583FE8"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VAECO Form 5001, CAAV Form 1, SSCA Form 1 or FAA</w:t>
      </w:r>
      <w:r w:rsidR="00E0079D" w:rsidRPr="00BC3BF7">
        <w:rPr>
          <w:rFonts w:ascii="Times New Roman" w:hAnsi="Times New Roman"/>
          <w:sz w:val="26"/>
          <w:szCs w:val="26"/>
        </w:rPr>
        <w:t xml:space="preserve"> </w:t>
      </w:r>
      <w:r w:rsidRPr="007157BC">
        <w:rPr>
          <w:rFonts w:ascii="Times New Roman" w:hAnsi="Times New Roman"/>
          <w:sz w:val="26"/>
          <w:szCs w:val="26"/>
        </w:rPr>
        <w:t>8130-3 (only applicable on U.S registered aircraft).</w:t>
      </w:r>
    </w:p>
    <w:p w14:paraId="0921739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14:paraId="635C9A8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14:paraId="72A241F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r w:rsidR="00C16C8F" w:rsidRPr="00BC3BF7">
        <w:rPr>
          <w:rFonts w:ascii="Times New Roman" w:hAnsi="Times New Roman"/>
          <w:sz w:val="26"/>
          <w:szCs w:val="26"/>
        </w:rPr>
        <w:t xml:space="preserve"> (lặp lại)</w:t>
      </w:r>
    </w:p>
    <w:p w14:paraId="55C91DF5" w14:textId="77777777" w:rsidR="003B2FC2" w:rsidRPr="00BC3BF7" w:rsidRDefault="003B2FC2" w:rsidP="007157BC">
      <w:pPr>
        <w:spacing w:after="0" w:line="240" w:lineRule="auto"/>
        <w:rPr>
          <w:rFonts w:ascii="Times New Roman" w:hAnsi="Times New Roman"/>
          <w:sz w:val="26"/>
          <w:szCs w:val="26"/>
        </w:rPr>
      </w:pPr>
    </w:p>
    <w:p w14:paraId="1F8F24A3" w14:textId="58DE96BA"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Recertifying part can be done in which circumstance? (B</w:t>
      </w:r>
      <w:r w:rsidR="00977950" w:rsidRPr="00BC3BF7">
        <w:rPr>
          <w:rFonts w:ascii="Times New Roman" w:hAnsi="Times New Roman"/>
          <w:sz w:val="26"/>
          <w:szCs w:val="26"/>
        </w:rPr>
        <w:t xml:space="preserve">; </w:t>
      </w:r>
      <w:r w:rsidRPr="00BC3BF7">
        <w:rPr>
          <w:rFonts w:ascii="Times New Roman" w:hAnsi="Times New Roman"/>
          <w:sz w:val="26"/>
          <w:szCs w:val="26"/>
        </w:rPr>
        <w:t>C</w:t>
      </w:r>
      <w:r w:rsidR="00977950"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977950" w:rsidRPr="00BC3BF7">
        <w:rPr>
          <w:rFonts w:ascii="Times New Roman" w:hAnsi="Times New Roman"/>
          <w:sz w:val="26"/>
          <w:szCs w:val="26"/>
        </w:rPr>
        <w:t>;</w:t>
      </w:r>
      <w:r w:rsidRPr="00BC3BF7">
        <w:rPr>
          <w:rFonts w:ascii="Times New Roman" w:hAnsi="Times New Roman"/>
          <w:sz w:val="26"/>
          <w:szCs w:val="26"/>
        </w:rPr>
        <w:t xml:space="preserve"> </w:t>
      </w:r>
      <w:r w:rsidR="00977950" w:rsidRPr="00BC3BF7">
        <w:rPr>
          <w:rFonts w:ascii="Times New Roman" w:hAnsi="Times New Roman"/>
          <w:sz w:val="26"/>
          <w:szCs w:val="26"/>
        </w:rPr>
        <w:t xml:space="preserve">INV; MP; PP; 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977950" w:rsidRPr="00BC3BF7">
        <w:rPr>
          <w:rFonts w:ascii="Times New Roman" w:hAnsi="Times New Roman"/>
          <w:sz w:val="26"/>
          <w:szCs w:val="26"/>
        </w:rPr>
        <w:t>;</w:t>
      </w:r>
      <w:r w:rsidRPr="00BC3BF7">
        <w:rPr>
          <w:rFonts w:ascii="Times New Roman" w:hAnsi="Times New Roman"/>
          <w:sz w:val="26"/>
          <w:szCs w:val="26"/>
        </w:rPr>
        <w:t xml:space="preserve"> IFE)</w:t>
      </w:r>
    </w:p>
    <w:p w14:paraId="517D328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 or unserviceable part removed from an aircraft and repaired at VAECO.</w:t>
      </w:r>
    </w:p>
    <w:p w14:paraId="4B07DFB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14:paraId="081E9A0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14:paraId="1907752E" w14:textId="1663CB5C"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Ref.:</w:t>
      </w:r>
      <w:r w:rsidR="00732A52" w:rsidRPr="00BC3BF7">
        <w:rPr>
          <w:rFonts w:ascii="Times New Roman" w:hAnsi="Times New Roman" w:cs="Times New Roman"/>
          <w:sz w:val="26"/>
          <w:szCs w:val="26"/>
        </w:rPr>
        <w:t xml:space="preserve"> </w:t>
      </w:r>
      <w:r w:rsidRPr="00BC3BF7">
        <w:rPr>
          <w:rFonts w:ascii="Times New Roman" w:hAnsi="Times New Roman"/>
          <w:sz w:val="26"/>
          <w:szCs w:val="26"/>
        </w:rPr>
        <w:t>SOP 4.12.5</w:t>
      </w:r>
    </w:p>
    <w:p w14:paraId="4E272480" w14:textId="77777777" w:rsidR="003B2FC2" w:rsidRPr="00BC3BF7" w:rsidRDefault="003B2FC2" w:rsidP="007157BC">
      <w:pPr>
        <w:spacing w:after="0" w:line="240" w:lineRule="auto"/>
        <w:rPr>
          <w:rFonts w:ascii="Times New Roman" w:hAnsi="Times New Roman"/>
          <w:sz w:val="26"/>
          <w:szCs w:val="26"/>
        </w:rPr>
      </w:pPr>
    </w:p>
    <w:p w14:paraId="4EB02495" w14:textId="3AE1CD87"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a ME128/34/567/E&amp;A Repair staff certify the work of other Cat B CRS holder? (</w:t>
      </w:r>
      <w:r w:rsidR="00367542">
        <w:rPr>
          <w:rFonts w:ascii="Times New Roman" w:hAnsi="Times New Roman"/>
          <w:sz w:val="26"/>
          <w:szCs w:val="26"/>
        </w:rPr>
        <w:t>ACR;</w:t>
      </w:r>
      <w:r w:rsidRPr="00BC3BF7">
        <w:rPr>
          <w:rFonts w:ascii="Times New Roman" w:hAnsi="Times New Roman"/>
          <w:sz w:val="26"/>
          <w:szCs w:val="26"/>
        </w:rPr>
        <w:t xml:space="preserve"> B</w:t>
      </w:r>
      <w:r w:rsidR="00E71397" w:rsidRPr="00BC3BF7">
        <w:rPr>
          <w:rFonts w:ascii="Times New Roman" w:hAnsi="Times New Roman"/>
          <w:sz w:val="26"/>
          <w:szCs w:val="26"/>
        </w:rPr>
        <w:t>;</w:t>
      </w:r>
      <w:r w:rsidRPr="00BC3BF7">
        <w:rPr>
          <w:rFonts w:ascii="Times New Roman" w:hAnsi="Times New Roman"/>
          <w:sz w:val="26"/>
          <w:szCs w:val="26"/>
        </w:rPr>
        <w:t xml:space="preserve"> C</w:t>
      </w:r>
      <w:r w:rsidR="00E71397" w:rsidRPr="00BC3BF7">
        <w:rPr>
          <w:rFonts w:ascii="Times New Roman" w:hAnsi="Times New Roman"/>
          <w:sz w:val="26"/>
          <w:szCs w:val="26"/>
        </w:rPr>
        <w:t>;</w:t>
      </w:r>
      <w:r w:rsidRPr="00BC3BF7">
        <w:rPr>
          <w:rFonts w:ascii="Times New Roman" w:hAnsi="Times New Roman"/>
          <w:sz w:val="26"/>
          <w:szCs w:val="26"/>
        </w:rPr>
        <w:t xml:space="preserve"> AUD</w:t>
      </w:r>
      <w:r w:rsidR="00E71397" w:rsidRPr="00BC3BF7">
        <w:rPr>
          <w:rFonts w:ascii="Times New Roman" w:hAnsi="Times New Roman"/>
          <w:sz w:val="26"/>
          <w:szCs w:val="26"/>
        </w:rPr>
        <w:t>;</w:t>
      </w:r>
      <w:r w:rsidRPr="00BC3BF7">
        <w:rPr>
          <w:rFonts w:ascii="Times New Roman" w:hAnsi="Times New Roman"/>
          <w:sz w:val="26"/>
          <w:szCs w:val="26"/>
        </w:rPr>
        <w:t xml:space="preserve"> </w:t>
      </w:r>
      <w:r w:rsidR="00E71397" w:rsidRPr="00BC3BF7">
        <w:rPr>
          <w:rFonts w:ascii="Times New Roman" w:hAnsi="Times New Roman"/>
          <w:sz w:val="26"/>
          <w:szCs w:val="26"/>
        </w:rPr>
        <w:t xml:space="preserve">INV; PP; </w:t>
      </w:r>
      <w:r w:rsidRPr="00BC3BF7">
        <w:rPr>
          <w:rFonts w:ascii="Times New Roman" w:hAnsi="Times New Roman"/>
          <w:sz w:val="26"/>
          <w:szCs w:val="26"/>
        </w:rPr>
        <w:t>QC Inspector)</w:t>
      </w:r>
    </w:p>
    <w:p w14:paraId="5678390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w:t>
      </w:r>
    </w:p>
    <w:p w14:paraId="5D31882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but only ME128/34/567 Repair staff can certify the work of Cat B1 holder, and only E&amp;A Repair staff can certify the work of Cat B1 holder.</w:t>
      </w:r>
    </w:p>
    <w:p w14:paraId="5041379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14:paraId="70FEFD50" w14:textId="605265E5"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14:paraId="025DA717" w14:textId="77777777" w:rsidR="0093626A" w:rsidRPr="00BC3BF7" w:rsidRDefault="0093626A" w:rsidP="007157BC">
      <w:pPr>
        <w:spacing w:after="0" w:line="240" w:lineRule="auto"/>
        <w:rPr>
          <w:rFonts w:ascii="Times New Roman" w:hAnsi="Times New Roman"/>
          <w:sz w:val="26"/>
          <w:szCs w:val="26"/>
        </w:rPr>
      </w:pPr>
    </w:p>
    <w:p w14:paraId="5DDFC85D" w14:textId="633A66F3"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Maintenance error and violation can be defined as: (A</w:t>
      </w:r>
      <w:r w:rsidR="00F56886" w:rsidRPr="00BC3BF7">
        <w:rPr>
          <w:rFonts w:ascii="Times New Roman" w:hAnsi="Times New Roman"/>
          <w:sz w:val="26"/>
          <w:szCs w:val="26"/>
        </w:rPr>
        <w:t xml:space="preserve">; </w:t>
      </w:r>
      <w:r w:rsidRPr="00BC3BF7">
        <w:rPr>
          <w:rFonts w:ascii="Times New Roman" w:hAnsi="Times New Roman"/>
          <w:sz w:val="26"/>
          <w:szCs w:val="26"/>
        </w:rPr>
        <w:t>B</w:t>
      </w:r>
      <w:r w:rsidR="00F56886" w:rsidRPr="00BC3BF7">
        <w:rPr>
          <w:rFonts w:ascii="Times New Roman" w:hAnsi="Times New Roman"/>
          <w:sz w:val="26"/>
          <w:szCs w:val="26"/>
        </w:rPr>
        <w:t>;</w:t>
      </w:r>
      <w:r w:rsidRPr="00BC3BF7">
        <w:rPr>
          <w:rFonts w:ascii="Times New Roman" w:hAnsi="Times New Roman"/>
          <w:sz w:val="26"/>
          <w:szCs w:val="26"/>
        </w:rPr>
        <w:t xml:space="preserve"> C</w:t>
      </w:r>
      <w:r w:rsidR="00F56886"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F56886" w:rsidRPr="00BC3BF7">
        <w:rPr>
          <w:rFonts w:ascii="Times New Roman" w:hAnsi="Times New Roman"/>
          <w:sz w:val="26"/>
          <w:szCs w:val="26"/>
        </w:rPr>
        <w:t>;</w:t>
      </w:r>
      <w:r w:rsidRPr="00BC3BF7">
        <w:rPr>
          <w:rFonts w:ascii="Times New Roman" w:hAnsi="Times New Roman"/>
          <w:sz w:val="26"/>
          <w:szCs w:val="26"/>
        </w:rPr>
        <w:t xml:space="preserve"> </w:t>
      </w:r>
      <w:r w:rsidR="00F56886"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F56886" w:rsidRPr="00BC3BF7">
        <w:rPr>
          <w:rFonts w:ascii="Times New Roman" w:hAnsi="Times New Roman"/>
          <w:sz w:val="26"/>
          <w:szCs w:val="26"/>
        </w:rPr>
        <w:t>;</w:t>
      </w:r>
      <w:r w:rsidRPr="00BC3BF7">
        <w:rPr>
          <w:rFonts w:ascii="Times New Roman" w:hAnsi="Times New Roman"/>
          <w:sz w:val="26"/>
          <w:szCs w:val="26"/>
        </w:rPr>
        <w:t xml:space="preserve"> CAB</w:t>
      </w:r>
      <w:r w:rsidR="00F56886"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F56886" w:rsidRPr="00BC3BF7">
        <w:rPr>
          <w:rFonts w:ascii="Times New Roman" w:hAnsi="Times New Roman"/>
          <w:sz w:val="26"/>
          <w:szCs w:val="26"/>
        </w:rPr>
        <w:t>;</w:t>
      </w:r>
      <w:r w:rsidRPr="00BC3BF7">
        <w:rPr>
          <w:rFonts w:ascii="Times New Roman" w:hAnsi="Times New Roman"/>
          <w:sz w:val="26"/>
          <w:szCs w:val="26"/>
        </w:rPr>
        <w:t xml:space="preserve"> BSI</w:t>
      </w:r>
      <w:r w:rsidR="00F56886" w:rsidRPr="00BC3BF7">
        <w:rPr>
          <w:rFonts w:ascii="Times New Roman" w:hAnsi="Times New Roman"/>
          <w:sz w:val="26"/>
          <w:szCs w:val="26"/>
        </w:rPr>
        <w:t>;</w:t>
      </w:r>
      <w:r w:rsidRPr="00BC3BF7">
        <w:rPr>
          <w:rFonts w:ascii="Times New Roman" w:hAnsi="Times New Roman"/>
          <w:sz w:val="26"/>
          <w:szCs w:val="26"/>
        </w:rPr>
        <w:t xml:space="preserve"> SI</w:t>
      </w:r>
      <w:r w:rsidR="00F56886"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6D167BA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14:paraId="12931E7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14:paraId="3104C93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14:paraId="1659C5E9" w14:textId="674093BE" w:rsidR="00732A52" w:rsidRPr="00BC3BF7" w:rsidRDefault="00732A5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sz w:val="26"/>
          <w:szCs w:val="26"/>
        </w:rPr>
        <w:t>SOP 10.18.5.1</w:t>
      </w:r>
    </w:p>
    <w:p w14:paraId="0D0A4215" w14:textId="3370CC85" w:rsidR="003B2FC2" w:rsidRPr="00BC3BF7" w:rsidRDefault="003B2FC2" w:rsidP="007157BC">
      <w:pPr>
        <w:spacing w:after="0" w:line="240" w:lineRule="auto"/>
        <w:rPr>
          <w:rFonts w:ascii="Times New Roman" w:hAnsi="Times New Roman"/>
          <w:sz w:val="26"/>
          <w:szCs w:val="26"/>
        </w:rPr>
      </w:pPr>
    </w:p>
    <w:p w14:paraId="5D95C936" w14:textId="225F4EFD"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Disciplinary action (punishment) of a staff after he/she committed an error/violation are an exception unless: (A</w:t>
      </w:r>
      <w:r w:rsidR="00732A52" w:rsidRPr="00BC3BF7">
        <w:rPr>
          <w:rFonts w:ascii="Times New Roman" w:hAnsi="Times New Roman"/>
          <w:sz w:val="26"/>
          <w:szCs w:val="26"/>
        </w:rPr>
        <w:t xml:space="preserve">; </w:t>
      </w:r>
      <w:r w:rsidRPr="00BC3BF7">
        <w:rPr>
          <w:rFonts w:ascii="Times New Roman" w:hAnsi="Times New Roman"/>
          <w:sz w:val="26"/>
          <w:szCs w:val="26"/>
        </w:rPr>
        <w:t>B</w:t>
      </w:r>
      <w:r w:rsidR="00732A52" w:rsidRPr="00BC3BF7">
        <w:rPr>
          <w:rFonts w:ascii="Times New Roman" w:hAnsi="Times New Roman"/>
          <w:sz w:val="26"/>
          <w:szCs w:val="26"/>
        </w:rPr>
        <w:t>;</w:t>
      </w:r>
      <w:r w:rsidRPr="00BC3BF7">
        <w:rPr>
          <w:rFonts w:ascii="Times New Roman" w:hAnsi="Times New Roman"/>
          <w:sz w:val="26"/>
          <w:szCs w:val="26"/>
        </w:rPr>
        <w:t xml:space="preserve"> C</w:t>
      </w:r>
      <w:r w:rsidR="00732A5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732A52" w:rsidRPr="00BC3BF7">
        <w:rPr>
          <w:rFonts w:ascii="Times New Roman" w:hAnsi="Times New Roman"/>
          <w:sz w:val="26"/>
          <w:szCs w:val="26"/>
        </w:rPr>
        <w:t>;</w:t>
      </w:r>
      <w:r w:rsidRPr="00BC3BF7">
        <w:rPr>
          <w:rFonts w:ascii="Times New Roman" w:hAnsi="Times New Roman"/>
          <w:sz w:val="26"/>
          <w:szCs w:val="26"/>
        </w:rPr>
        <w:t xml:space="preserve"> </w:t>
      </w:r>
      <w:r w:rsidR="00732A5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732A52" w:rsidRPr="00BC3BF7">
        <w:rPr>
          <w:rFonts w:ascii="Times New Roman" w:hAnsi="Times New Roman"/>
          <w:sz w:val="26"/>
          <w:szCs w:val="26"/>
        </w:rPr>
        <w:t>;</w:t>
      </w:r>
      <w:r w:rsidRPr="00BC3BF7">
        <w:rPr>
          <w:rFonts w:ascii="Times New Roman" w:hAnsi="Times New Roman"/>
          <w:sz w:val="26"/>
          <w:szCs w:val="26"/>
        </w:rPr>
        <w:t xml:space="preserve"> CAB</w:t>
      </w:r>
      <w:r w:rsidR="00732A52"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732A52" w:rsidRPr="00BC3BF7">
        <w:rPr>
          <w:rFonts w:ascii="Times New Roman" w:hAnsi="Times New Roman"/>
          <w:sz w:val="26"/>
          <w:szCs w:val="26"/>
        </w:rPr>
        <w:t>;</w:t>
      </w:r>
      <w:r w:rsidRPr="00BC3BF7">
        <w:rPr>
          <w:rFonts w:ascii="Times New Roman" w:hAnsi="Times New Roman"/>
          <w:sz w:val="26"/>
          <w:szCs w:val="26"/>
        </w:rPr>
        <w:t xml:space="preserve"> BSI</w:t>
      </w:r>
      <w:r w:rsidR="00732A52" w:rsidRPr="00BC3BF7">
        <w:rPr>
          <w:rFonts w:ascii="Times New Roman" w:hAnsi="Times New Roman"/>
          <w:sz w:val="26"/>
          <w:szCs w:val="26"/>
        </w:rPr>
        <w:t>;</w:t>
      </w:r>
      <w:r w:rsidRPr="00BC3BF7">
        <w:rPr>
          <w:rFonts w:ascii="Times New Roman" w:hAnsi="Times New Roman"/>
          <w:sz w:val="26"/>
          <w:szCs w:val="26"/>
        </w:rPr>
        <w:t xml:space="preserve"> SI</w:t>
      </w:r>
      <w:r w:rsidR="00732A52"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5655158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14:paraId="1928A28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Failure to report incidents/accidents as required.</w:t>
      </w:r>
    </w:p>
    <w:p w14:paraId="46EF185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14:paraId="5D867808" w14:textId="0962E4C2" w:rsidR="003B2FC2" w:rsidRPr="00BC3BF7" w:rsidRDefault="00732A52" w:rsidP="007157BC">
      <w:pPr>
        <w:spacing w:after="0" w:line="240" w:lineRule="auto"/>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 xml:space="preserve">Ref.: </w:t>
      </w:r>
      <w:r w:rsidR="003B2FC2" w:rsidRPr="00BC3BF7">
        <w:rPr>
          <w:rFonts w:ascii="Times New Roman" w:hAnsi="Times New Roman"/>
          <w:sz w:val="26"/>
          <w:szCs w:val="26"/>
        </w:rPr>
        <w:t>SOP 10.18.5.2</w:t>
      </w:r>
    </w:p>
    <w:p w14:paraId="0AB7B95B" w14:textId="77777777" w:rsidR="00732A52" w:rsidRPr="00BC3BF7" w:rsidRDefault="00732A52" w:rsidP="007157BC">
      <w:pPr>
        <w:spacing w:after="0" w:line="240" w:lineRule="auto"/>
        <w:rPr>
          <w:rFonts w:ascii="Times New Roman" w:hAnsi="Times New Roman"/>
          <w:sz w:val="26"/>
          <w:szCs w:val="26"/>
        </w:rPr>
      </w:pPr>
    </w:p>
    <w:p w14:paraId="5E692343" w14:textId="25AFDDD6"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Categories of authorized staff include (A</w:t>
      </w:r>
      <w:r w:rsidR="000E02C1" w:rsidRPr="00BC3BF7">
        <w:rPr>
          <w:rFonts w:ascii="Times New Roman" w:hAnsi="Times New Roman"/>
          <w:sz w:val="26"/>
          <w:szCs w:val="26"/>
        </w:rPr>
        <w:t xml:space="preserve">; </w:t>
      </w:r>
      <w:r w:rsidRPr="00BC3BF7">
        <w:rPr>
          <w:rFonts w:ascii="Times New Roman" w:hAnsi="Times New Roman"/>
          <w:sz w:val="26"/>
          <w:szCs w:val="26"/>
        </w:rPr>
        <w:t>B</w:t>
      </w:r>
      <w:r w:rsidR="000E02C1" w:rsidRPr="00BC3BF7">
        <w:rPr>
          <w:rFonts w:ascii="Times New Roman" w:hAnsi="Times New Roman"/>
          <w:sz w:val="26"/>
          <w:szCs w:val="26"/>
        </w:rPr>
        <w:t>;</w:t>
      </w:r>
      <w:r w:rsidRPr="00BC3BF7">
        <w:rPr>
          <w:rFonts w:ascii="Times New Roman" w:hAnsi="Times New Roman"/>
          <w:sz w:val="26"/>
          <w:szCs w:val="26"/>
        </w:rPr>
        <w:t xml:space="preserve"> C</w:t>
      </w:r>
      <w:r w:rsidR="000E02C1"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0E02C1" w:rsidRPr="00BC3BF7">
        <w:rPr>
          <w:rFonts w:ascii="Times New Roman" w:hAnsi="Times New Roman"/>
          <w:sz w:val="26"/>
          <w:szCs w:val="26"/>
        </w:rPr>
        <w:t>;</w:t>
      </w:r>
      <w:r w:rsidRPr="00BC3BF7">
        <w:rPr>
          <w:rFonts w:ascii="Times New Roman" w:hAnsi="Times New Roman"/>
          <w:sz w:val="26"/>
          <w:szCs w:val="26"/>
        </w:rPr>
        <w:t xml:space="preserve"> </w:t>
      </w:r>
      <w:r w:rsidR="000E02C1"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0E02C1" w:rsidRPr="00BC3BF7">
        <w:rPr>
          <w:rFonts w:ascii="Times New Roman" w:hAnsi="Times New Roman"/>
          <w:sz w:val="26"/>
          <w:szCs w:val="26"/>
        </w:rPr>
        <w:t>;</w:t>
      </w:r>
      <w:r w:rsidRPr="00BC3BF7">
        <w:rPr>
          <w:rFonts w:ascii="Times New Roman" w:hAnsi="Times New Roman"/>
          <w:sz w:val="26"/>
          <w:szCs w:val="26"/>
        </w:rPr>
        <w:t xml:space="preserve"> CAB</w:t>
      </w:r>
      <w:r w:rsidR="000E02C1"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0E02C1" w:rsidRPr="00BC3BF7">
        <w:rPr>
          <w:rFonts w:ascii="Times New Roman" w:hAnsi="Times New Roman"/>
          <w:sz w:val="26"/>
          <w:szCs w:val="26"/>
        </w:rPr>
        <w:t>;</w:t>
      </w:r>
      <w:r w:rsidRPr="00BC3BF7">
        <w:rPr>
          <w:rFonts w:ascii="Times New Roman" w:hAnsi="Times New Roman"/>
          <w:sz w:val="26"/>
          <w:szCs w:val="26"/>
        </w:rPr>
        <w:t xml:space="preserve"> BSI</w:t>
      </w:r>
      <w:r w:rsidR="000E02C1" w:rsidRPr="00BC3BF7">
        <w:rPr>
          <w:rFonts w:ascii="Times New Roman" w:hAnsi="Times New Roman"/>
          <w:sz w:val="26"/>
          <w:szCs w:val="26"/>
        </w:rPr>
        <w:t>;</w:t>
      </w:r>
      <w:r w:rsidRPr="00BC3BF7">
        <w:rPr>
          <w:rFonts w:ascii="Times New Roman" w:hAnsi="Times New Roman"/>
          <w:sz w:val="26"/>
          <w:szCs w:val="26"/>
        </w:rPr>
        <w:t xml:space="preserve"> SI</w:t>
      </w:r>
      <w:r w:rsidR="000E02C1" w:rsidRPr="00BC3BF7">
        <w:rPr>
          <w:rFonts w:ascii="Times New Roman" w:hAnsi="Times New Roman"/>
          <w:sz w:val="26"/>
          <w:szCs w:val="26"/>
        </w:rPr>
        <w:t>;</w:t>
      </w:r>
      <w:r w:rsidRPr="00BC3BF7">
        <w:rPr>
          <w:rFonts w:ascii="Times New Roman" w:hAnsi="Times New Roman"/>
          <w:sz w:val="26"/>
          <w:szCs w:val="26"/>
        </w:rPr>
        <w:t xml:space="preserve"> Pawinting</w:t>
      </w:r>
      <w:r w:rsidR="000E02C1" w:rsidRPr="00BC3BF7">
        <w:rPr>
          <w:rFonts w:ascii="Times New Roman" w:hAnsi="Times New Roman"/>
          <w:sz w:val="26"/>
          <w:szCs w:val="26"/>
        </w:rPr>
        <w:t>;</w:t>
      </w:r>
      <w:r w:rsidRPr="00BC3BF7">
        <w:rPr>
          <w:rFonts w:ascii="Times New Roman" w:hAnsi="Times New Roman"/>
          <w:sz w:val="26"/>
          <w:szCs w:val="26"/>
        </w:rPr>
        <w:t xml:space="preserve"> WS):</w:t>
      </w:r>
    </w:p>
    <w:p w14:paraId="027AB42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a. Category A, B1, B2 and C </w:t>
      </w:r>
    </w:p>
    <w:p w14:paraId="385D3A5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Category A, B1, B2, C, Component and NDT </w:t>
      </w:r>
    </w:p>
    <w:p w14:paraId="6B93179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Certifying staff, Qualified Mechanics, Inspection personnel</w:t>
      </w:r>
    </w:p>
    <w:p w14:paraId="04FC9E07" w14:textId="076C5806" w:rsidR="003B2FC2" w:rsidRPr="00BC3BF7" w:rsidRDefault="000E02C1" w:rsidP="007157BC">
      <w:pPr>
        <w:spacing w:after="0" w:line="240" w:lineRule="auto"/>
        <w:rPr>
          <w:rFonts w:ascii="Times New Roman" w:hAnsi="Times New Roman"/>
          <w:sz w:val="26"/>
          <w:szCs w:val="26"/>
        </w:rPr>
      </w:pPr>
      <w:r w:rsidRPr="00BC3BF7">
        <w:rPr>
          <w:rFonts w:ascii="Times New Roman" w:hAnsi="Times New Roman"/>
          <w:sz w:val="26"/>
          <w:szCs w:val="26"/>
        </w:rPr>
        <w:t xml:space="preserve">Ref.: </w:t>
      </w:r>
      <w:r w:rsidR="003B2FC2" w:rsidRPr="00BC3BF7">
        <w:rPr>
          <w:rFonts w:ascii="Times New Roman" w:hAnsi="Times New Roman"/>
          <w:sz w:val="26"/>
          <w:szCs w:val="26"/>
        </w:rPr>
        <w:t>SOP 10.10.1</w:t>
      </w:r>
    </w:p>
    <w:p w14:paraId="6A471F6C" w14:textId="77777777" w:rsidR="00732A52" w:rsidRPr="00BC3BF7" w:rsidRDefault="00732A52" w:rsidP="007157BC">
      <w:pPr>
        <w:spacing w:after="0" w:line="240" w:lineRule="auto"/>
        <w:rPr>
          <w:rFonts w:ascii="Times New Roman" w:hAnsi="Times New Roman"/>
          <w:sz w:val="26"/>
          <w:szCs w:val="26"/>
        </w:rPr>
      </w:pPr>
    </w:p>
    <w:p w14:paraId="458D6ADE" w14:textId="1A9878AB"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Line maintenance means any maintenance that is carried out before flight to ensure that the aircraft is fit for the intended flight and includes but not limited to: (A</w:t>
      </w:r>
      <w:r w:rsidR="000E02C1" w:rsidRPr="00BC3BF7">
        <w:rPr>
          <w:rFonts w:ascii="Times New Roman" w:hAnsi="Times New Roman"/>
          <w:sz w:val="26"/>
          <w:szCs w:val="26"/>
        </w:rPr>
        <w:t xml:space="preserve">; </w:t>
      </w:r>
      <w:r w:rsidRPr="00BC3BF7">
        <w:rPr>
          <w:rFonts w:ascii="Times New Roman" w:hAnsi="Times New Roman"/>
          <w:sz w:val="26"/>
          <w:szCs w:val="26"/>
        </w:rPr>
        <w:t>B</w:t>
      </w:r>
      <w:r w:rsidR="000E02C1" w:rsidRPr="00BC3BF7">
        <w:rPr>
          <w:rFonts w:ascii="Times New Roman" w:hAnsi="Times New Roman"/>
          <w:sz w:val="26"/>
          <w:szCs w:val="26"/>
        </w:rPr>
        <w:t>;</w:t>
      </w:r>
      <w:r w:rsidRPr="00BC3BF7">
        <w:rPr>
          <w:rFonts w:ascii="Times New Roman" w:hAnsi="Times New Roman"/>
          <w:sz w:val="26"/>
          <w:szCs w:val="26"/>
        </w:rPr>
        <w:t xml:space="preserve"> AUD</w:t>
      </w:r>
      <w:r w:rsidR="000E02C1" w:rsidRPr="00BC3BF7">
        <w:rPr>
          <w:rFonts w:ascii="Times New Roman" w:hAnsi="Times New Roman"/>
          <w:sz w:val="26"/>
          <w:szCs w:val="26"/>
        </w:rPr>
        <w:t>;</w:t>
      </w:r>
      <w:r w:rsidRPr="00BC3BF7">
        <w:rPr>
          <w:rFonts w:ascii="Times New Roman" w:hAnsi="Times New Roman"/>
          <w:sz w:val="26"/>
          <w:szCs w:val="26"/>
        </w:rPr>
        <w:t xml:space="preserve"> </w:t>
      </w:r>
      <w:r w:rsidR="000E02C1" w:rsidRPr="00BC3BF7">
        <w:rPr>
          <w:rFonts w:ascii="Times New Roman" w:hAnsi="Times New Roman"/>
          <w:sz w:val="26"/>
          <w:szCs w:val="26"/>
        </w:rPr>
        <w:t xml:space="preserve">INV; </w:t>
      </w:r>
      <w:r w:rsidRPr="00BC3BF7">
        <w:rPr>
          <w:rFonts w:ascii="Times New Roman" w:hAnsi="Times New Roman"/>
          <w:sz w:val="26"/>
          <w:szCs w:val="26"/>
        </w:rPr>
        <w:t>QC Inspector)</w:t>
      </w:r>
    </w:p>
    <w:p w14:paraId="5D49B16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Scheduled maintenance and/or checks including visual inspections that will detect obvious unsatisfactory conditions/discrepancies but do not require extensive in depth inspection</w:t>
      </w:r>
    </w:p>
    <w:p w14:paraId="6F284FD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Scheduled maintenance and/or checks including visual inspections that will detect obvious unsatisfactory conditions/discrepancies and require extensive in depth inspection</w:t>
      </w:r>
    </w:p>
    <w:p w14:paraId="788C534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Major repairs and modifications which do not require extensive disassembly</w:t>
      </w:r>
    </w:p>
    <w:p w14:paraId="3A64D3F1" w14:textId="62798D88" w:rsidR="003B2FC2" w:rsidRPr="00BC3BF7" w:rsidRDefault="000E02C1" w:rsidP="007157BC">
      <w:pPr>
        <w:spacing w:after="0" w:line="240" w:lineRule="auto"/>
        <w:rPr>
          <w:rFonts w:ascii="Times New Roman" w:hAnsi="Times New Roman"/>
          <w:sz w:val="26"/>
          <w:szCs w:val="26"/>
        </w:rPr>
      </w:pPr>
      <w:r w:rsidRPr="00BC3BF7" w:rsidDel="000E02C1">
        <w:rPr>
          <w:rFonts w:ascii="Times New Roman" w:hAnsi="Times New Roman"/>
          <w:sz w:val="26"/>
          <w:szCs w:val="26"/>
        </w:rPr>
        <w:t xml:space="preserve"> </w:t>
      </w:r>
      <w:r w:rsidRPr="00BC3BF7">
        <w:rPr>
          <w:rFonts w:ascii="Times New Roman" w:hAnsi="Times New Roman"/>
          <w:sz w:val="26"/>
          <w:szCs w:val="26"/>
        </w:rPr>
        <w:t xml:space="preserve">Ref.: </w:t>
      </w:r>
      <w:r w:rsidR="003B2FC2" w:rsidRPr="00BC3BF7">
        <w:rPr>
          <w:rFonts w:ascii="Times New Roman" w:hAnsi="Times New Roman"/>
          <w:sz w:val="26"/>
          <w:szCs w:val="26"/>
        </w:rPr>
        <w:t>SOP 10.10.2.1.5</w:t>
      </w:r>
    </w:p>
    <w:p w14:paraId="4923A116" w14:textId="77777777" w:rsidR="003B2FC2" w:rsidRPr="00BC3BF7" w:rsidRDefault="003B2FC2" w:rsidP="007157BC">
      <w:pPr>
        <w:spacing w:after="0" w:line="240" w:lineRule="auto"/>
        <w:rPr>
          <w:rFonts w:ascii="Times New Roman" w:hAnsi="Times New Roman"/>
          <w:sz w:val="26"/>
          <w:szCs w:val="26"/>
        </w:rPr>
      </w:pPr>
    </w:p>
    <w:p w14:paraId="76E7AF57" w14:textId="70E27FDB"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Are all Structure repair staffs permitted to return to service for maintenance of Composite and/ or Metallic components as listed in Capability List. (AUD</w:t>
      </w:r>
      <w:r w:rsidR="005604A4" w:rsidRPr="00BC3BF7">
        <w:rPr>
          <w:rFonts w:ascii="Times New Roman" w:hAnsi="Times New Roman"/>
          <w:sz w:val="26"/>
          <w:szCs w:val="26"/>
        </w:rPr>
        <w:t>;</w:t>
      </w:r>
      <w:r w:rsidRPr="00BC3BF7">
        <w:rPr>
          <w:rFonts w:ascii="Times New Roman" w:hAnsi="Times New Roman"/>
          <w:sz w:val="26"/>
          <w:szCs w:val="26"/>
        </w:rPr>
        <w:t xml:space="preserve"> </w:t>
      </w:r>
      <w:r w:rsidR="005604A4"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STR)</w:t>
      </w:r>
    </w:p>
    <w:p w14:paraId="313EA17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w:t>
      </w:r>
    </w:p>
    <w:p w14:paraId="4AC4BAE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 just Structure repair staffs Level 2 or 3 are permitted to return to service</w:t>
      </w:r>
    </w:p>
    <w:p w14:paraId="7844037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No, just Structure repair staffs 3 are permitted to return to service</w:t>
      </w:r>
    </w:p>
    <w:p w14:paraId="6446DA1A" w14:textId="77777777" w:rsidR="003B2FC2" w:rsidRPr="00BC3BF7" w:rsidRDefault="003B2FC2" w:rsidP="007157BC">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10.10.2.7</w:t>
      </w:r>
    </w:p>
    <w:p w14:paraId="0D2A15DA" w14:textId="77777777" w:rsidR="003B2FC2" w:rsidRPr="00BC3BF7" w:rsidRDefault="003B2FC2" w:rsidP="007157BC">
      <w:pPr>
        <w:spacing w:after="0" w:line="240" w:lineRule="auto"/>
        <w:rPr>
          <w:rFonts w:ascii="Times New Roman" w:hAnsi="Times New Roman"/>
          <w:sz w:val="26"/>
          <w:szCs w:val="26"/>
        </w:rPr>
      </w:pPr>
    </w:p>
    <w:p w14:paraId="22951015" w14:textId="61CCB5D4"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are the privileges and limitations of NDT certifying staff? (AUD</w:t>
      </w:r>
      <w:r w:rsidR="005604A4" w:rsidRPr="00BC3BF7">
        <w:rPr>
          <w:rFonts w:ascii="Times New Roman" w:hAnsi="Times New Roman"/>
          <w:sz w:val="26"/>
          <w:szCs w:val="26"/>
        </w:rPr>
        <w:t>;</w:t>
      </w:r>
      <w:r w:rsidRPr="00BC3BF7">
        <w:rPr>
          <w:rFonts w:ascii="Times New Roman" w:hAnsi="Times New Roman"/>
          <w:sz w:val="26"/>
          <w:szCs w:val="26"/>
        </w:rPr>
        <w:t xml:space="preserve"> </w:t>
      </w:r>
      <w:r w:rsidR="005604A4"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NDT)</w:t>
      </w:r>
    </w:p>
    <w:p w14:paraId="4B96BED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The NDT certifying staff is permitted to issue authorized release certificate for Non-destruction Tests according to the procedures and the requirements specified in VAECO NDT Procedures and Instruction and may supervise others for maintenance certification purposes.</w:t>
      </w:r>
    </w:p>
    <w:p w14:paraId="7123DCF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The inspection personnel shall perform NDT inspections according to the procedures and the requirements of SRM manual</w:t>
      </w:r>
    </w:p>
    <w:p w14:paraId="07E1365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 inspection personnel shall perform NDT inspections according to the procedures and the requirements of AMM manual.</w:t>
      </w:r>
    </w:p>
    <w:p w14:paraId="65EF7C01" w14:textId="7AC5CD11"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10.10.6.2</w:t>
      </w:r>
    </w:p>
    <w:p w14:paraId="2F75139F" w14:textId="77777777" w:rsidR="003B2FC2" w:rsidRPr="00BC3BF7" w:rsidRDefault="003B2FC2" w:rsidP="007157BC">
      <w:pPr>
        <w:spacing w:after="0" w:line="240" w:lineRule="auto"/>
        <w:rPr>
          <w:rFonts w:ascii="Times New Roman" w:hAnsi="Times New Roman"/>
          <w:sz w:val="26"/>
          <w:szCs w:val="26"/>
        </w:rPr>
      </w:pPr>
    </w:p>
    <w:p w14:paraId="397E8BC3" w14:textId="114339F3"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Categories of component certifying staff include: (AUD</w:t>
      </w:r>
      <w:r w:rsidR="008E6EF6" w:rsidRPr="00BC3BF7">
        <w:rPr>
          <w:rFonts w:ascii="Times New Roman" w:hAnsi="Times New Roman"/>
          <w:sz w:val="26"/>
          <w:szCs w:val="26"/>
        </w:rPr>
        <w:t>;</w:t>
      </w:r>
      <w:r w:rsidRPr="00BC3BF7">
        <w:rPr>
          <w:rFonts w:ascii="Times New Roman" w:hAnsi="Times New Roman"/>
          <w:sz w:val="26"/>
          <w:szCs w:val="26"/>
        </w:rPr>
        <w:t xml:space="preserve"> </w:t>
      </w:r>
      <w:r w:rsidR="008E6EF6" w:rsidRPr="00BC3BF7">
        <w:rPr>
          <w:rFonts w:ascii="Times New Roman" w:hAnsi="Times New Roman"/>
          <w:sz w:val="26"/>
          <w:szCs w:val="26"/>
        </w:rPr>
        <w:t xml:space="preserve">INV; </w:t>
      </w:r>
      <w:r w:rsidR="00492847" w:rsidRPr="00BC3BF7">
        <w:rPr>
          <w:rFonts w:ascii="Times New Roman" w:hAnsi="Times New Roman"/>
          <w:sz w:val="26"/>
          <w:szCs w:val="26"/>
        </w:rPr>
        <w:t xml:space="preserve">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WS)</w:t>
      </w:r>
    </w:p>
    <w:p w14:paraId="46C478E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Cabin, Mechanical, Electrical, Structures component staffs and NDT certifying staff</w:t>
      </w:r>
    </w:p>
    <w:p w14:paraId="7A5E1CB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Cabin, Mechanical, Structures component staffs</w:t>
      </w:r>
    </w:p>
    <w:p w14:paraId="077F7AA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Cabin, Mechanical, Electrical, Structures component staffs, painting staff and NDT certifying staff</w:t>
      </w:r>
    </w:p>
    <w:p w14:paraId="40925108" w14:textId="317BD94E"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10.10.2.7</w:t>
      </w:r>
    </w:p>
    <w:p w14:paraId="483B885B" w14:textId="77777777" w:rsidR="003B2FC2" w:rsidRPr="00BC3BF7" w:rsidRDefault="003B2FC2" w:rsidP="007157BC">
      <w:pPr>
        <w:spacing w:after="0" w:line="240" w:lineRule="auto"/>
        <w:rPr>
          <w:rFonts w:ascii="Times New Roman" w:hAnsi="Times New Roman"/>
          <w:sz w:val="26"/>
          <w:szCs w:val="26"/>
        </w:rPr>
      </w:pPr>
    </w:p>
    <w:p w14:paraId="41967A04" w14:textId="136DFF83" w:rsidR="002E28D4" w:rsidRPr="00BC3BF7" w:rsidRDefault="002E28D4"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A/C repair specialist? (AUD; INV; </w:t>
      </w:r>
      <w:r w:rsidR="00367542">
        <w:rPr>
          <w:rFonts w:ascii="Times New Roman" w:hAnsi="Times New Roman"/>
          <w:sz w:val="26"/>
          <w:szCs w:val="26"/>
        </w:rPr>
        <w:t>ACR;</w:t>
      </w:r>
      <w:r w:rsidRPr="00BC3BF7">
        <w:rPr>
          <w:rFonts w:ascii="Times New Roman" w:hAnsi="Times New Roman"/>
          <w:sz w:val="26"/>
          <w:szCs w:val="26"/>
        </w:rPr>
        <w:t xml:space="preserve"> BSI; </w:t>
      </w:r>
      <w:r w:rsidR="00263CB3">
        <w:rPr>
          <w:rFonts w:ascii="Times New Roman" w:hAnsi="Times New Roman"/>
          <w:sz w:val="26"/>
          <w:szCs w:val="26"/>
        </w:rPr>
        <w:t>STR;</w:t>
      </w:r>
      <w:r w:rsidRPr="00BC3BF7">
        <w:rPr>
          <w:rFonts w:ascii="Times New Roman" w:hAnsi="Times New Roman"/>
          <w:sz w:val="26"/>
          <w:szCs w:val="26"/>
        </w:rPr>
        <w:t xml:space="preserve"> CAB; IFE; Painting)</w:t>
      </w:r>
    </w:p>
    <w:p w14:paraId="44D3D314"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14:paraId="0D558820"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14:paraId="2553EFA5"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14:paraId="201D5360"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14:paraId="721E29D8" w14:textId="77777777" w:rsidR="003B2FC2" w:rsidRPr="00BC3BF7" w:rsidRDefault="003B2FC2" w:rsidP="007157BC">
      <w:pPr>
        <w:spacing w:after="0" w:line="240" w:lineRule="auto"/>
        <w:rPr>
          <w:rFonts w:ascii="Times New Roman" w:hAnsi="Times New Roman"/>
          <w:sz w:val="26"/>
          <w:szCs w:val="26"/>
        </w:rPr>
      </w:pPr>
    </w:p>
    <w:p w14:paraId="75232398" w14:textId="7AECF623" w:rsidR="002E28D4" w:rsidRPr="00BC3BF7" w:rsidRDefault="002E28D4"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Cabin repair staff level 2: (AUD; INV; CMP;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p>
    <w:p w14:paraId="60197CD9"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14:paraId="4CD769C5"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14:paraId="7F019BB4" w14:textId="77777777" w:rsidR="002E28D4" w:rsidRPr="00BC3BF7" w:rsidRDefault="002E28D4" w:rsidP="007157BC">
      <w:pPr>
        <w:spacing w:after="0" w:line="240" w:lineRule="auto"/>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14:paraId="7BBF533B" w14:textId="77777777" w:rsidR="002E28D4" w:rsidRPr="00BC3BF7" w:rsidRDefault="001F72C9"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002E28D4" w:rsidRPr="00BC3BF7">
        <w:rPr>
          <w:rFonts w:ascii="Times New Roman" w:hAnsi="Times New Roman"/>
          <w:sz w:val="26"/>
          <w:szCs w:val="26"/>
        </w:rPr>
        <w:t>SOP 10.10.4.5</w:t>
      </w:r>
    </w:p>
    <w:p w14:paraId="1B4A9F81" w14:textId="77777777" w:rsidR="003B2FC2" w:rsidRPr="00BC3BF7" w:rsidRDefault="003B2FC2" w:rsidP="007157BC">
      <w:pPr>
        <w:spacing w:after="0" w:line="240" w:lineRule="auto"/>
        <w:rPr>
          <w:rFonts w:ascii="Times New Roman" w:hAnsi="Times New Roman"/>
          <w:sz w:val="26"/>
          <w:szCs w:val="26"/>
        </w:rPr>
      </w:pPr>
    </w:p>
    <w:p w14:paraId="18D5CF8A" w14:textId="4E9ED096" w:rsidR="00E51FA8" w:rsidRPr="00BC3BF7" w:rsidRDefault="00E51FA8"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maintenance check above weekly check, Maintenance Release Certificate can be used VAECO form: (B; C; AUD; INV; PP; MP; QC Inspector)</w:t>
      </w:r>
    </w:p>
    <w:p w14:paraId="5D879309"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sz w:val="26"/>
          <w:szCs w:val="26"/>
        </w:rPr>
        <w:t>a. VAECO Form 2019 (for EA check, EC check, A check, and C check) or VAECO form 2012 (for E check, P check) or VAECO Form 2018 for A/C released under EASA Part-145 approval or other approval required by the competent authority</w:t>
      </w:r>
    </w:p>
    <w:p w14:paraId="3520990F"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sz w:val="26"/>
          <w:szCs w:val="26"/>
        </w:rPr>
        <w:t>*b. VAECO Form 2012 (for EA check, EC check, A check, and C check) or VAECO form 2019 (for E check, P check) or VAECO Form 2018 for A/C released under EASA Part-145 approval or other approval required by the competent authority,</w:t>
      </w:r>
    </w:p>
    <w:p w14:paraId="3E9CB7A8"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sz w:val="26"/>
          <w:szCs w:val="26"/>
        </w:rPr>
        <w:t>c. VAECO form 2012 for all.</w:t>
      </w:r>
    </w:p>
    <w:p w14:paraId="1D3E6E64" w14:textId="77777777" w:rsidR="00E51FA8" w:rsidRPr="00BC3BF7" w:rsidRDefault="00E51FA8"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10.8.4.3</w:t>
      </w:r>
    </w:p>
    <w:p w14:paraId="7F870F23" w14:textId="77777777" w:rsidR="003B2FC2" w:rsidRPr="00BC3BF7" w:rsidRDefault="003B2FC2" w:rsidP="007157BC">
      <w:pPr>
        <w:spacing w:after="0" w:line="240" w:lineRule="auto"/>
        <w:rPr>
          <w:rFonts w:ascii="Times New Roman" w:hAnsi="Times New Roman"/>
          <w:sz w:val="26"/>
          <w:szCs w:val="26"/>
        </w:rPr>
      </w:pPr>
    </w:p>
    <w:p w14:paraId="7FDE0C14" w14:textId="3DB4D8A5"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A/C was temporarily fitted parts without appropriate certificates, A/C can be serviced with: (B</w:t>
      </w:r>
      <w:r w:rsidR="00E51FA8" w:rsidRPr="00BC3BF7">
        <w:rPr>
          <w:rFonts w:ascii="Times New Roman" w:hAnsi="Times New Roman"/>
          <w:sz w:val="26"/>
          <w:szCs w:val="26"/>
        </w:rPr>
        <w:t>;</w:t>
      </w:r>
      <w:r w:rsidRPr="00BC3BF7">
        <w:rPr>
          <w:rFonts w:ascii="Times New Roman" w:hAnsi="Times New Roman"/>
          <w:sz w:val="26"/>
          <w:szCs w:val="26"/>
        </w:rPr>
        <w:t xml:space="preserve"> C</w:t>
      </w:r>
      <w:r w:rsidR="00E51FA8" w:rsidRPr="00BC3BF7">
        <w:rPr>
          <w:rFonts w:ascii="Times New Roman" w:hAnsi="Times New Roman"/>
          <w:sz w:val="26"/>
          <w:szCs w:val="26"/>
        </w:rPr>
        <w:t>;</w:t>
      </w:r>
      <w:r w:rsidRPr="00BC3BF7">
        <w:rPr>
          <w:rFonts w:ascii="Times New Roman" w:hAnsi="Times New Roman"/>
          <w:sz w:val="26"/>
          <w:szCs w:val="26"/>
        </w:rPr>
        <w:t xml:space="preserve"> AUD</w:t>
      </w:r>
      <w:r w:rsidR="00E51FA8" w:rsidRPr="00BC3BF7">
        <w:rPr>
          <w:rFonts w:ascii="Times New Roman" w:hAnsi="Times New Roman"/>
          <w:sz w:val="26"/>
          <w:szCs w:val="26"/>
        </w:rPr>
        <w:t>;</w:t>
      </w:r>
      <w:r w:rsidRPr="00BC3BF7">
        <w:rPr>
          <w:rFonts w:ascii="Times New Roman" w:hAnsi="Times New Roman"/>
          <w:sz w:val="26"/>
          <w:szCs w:val="26"/>
        </w:rPr>
        <w:t xml:space="preserve"> </w:t>
      </w:r>
      <w:r w:rsidR="00E51FA8" w:rsidRPr="00BC3BF7">
        <w:rPr>
          <w:rFonts w:ascii="Times New Roman" w:hAnsi="Times New Roman"/>
          <w:sz w:val="26"/>
          <w:szCs w:val="26"/>
        </w:rPr>
        <w:t xml:space="preserve">INV; </w:t>
      </w:r>
      <w:r w:rsidRPr="00BC3BF7">
        <w:rPr>
          <w:rFonts w:ascii="Times New Roman" w:hAnsi="Times New Roman"/>
          <w:sz w:val="26"/>
          <w:szCs w:val="26"/>
        </w:rPr>
        <w:t>QC Inspector)</w:t>
      </w:r>
    </w:p>
    <w:p w14:paraId="0482599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Only 01 flight to main base with approved from CAAV</w:t>
      </w:r>
    </w:p>
    <w:p w14:paraId="17B3FFA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Maximum of 30 flight hours or until the aircraft first returns to main line station or main maintenance base, whichever is the sooner</w:t>
      </w:r>
    </w:p>
    <w:p w14:paraId="6F635E9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Maximum of 30 flight hours or 10 flight cycles or until the aircraft first returns to main line station or main maintenance base, whichever is the sooner</w:t>
      </w:r>
    </w:p>
    <w:p w14:paraId="522FC3A8" w14:textId="46AB6A7C"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9.7.6.6</w:t>
      </w:r>
    </w:p>
    <w:p w14:paraId="0D71DBED" w14:textId="77777777" w:rsidR="003B2FC2" w:rsidRPr="00BC3BF7" w:rsidRDefault="003B2FC2" w:rsidP="007157BC">
      <w:pPr>
        <w:spacing w:after="0" w:line="240" w:lineRule="auto"/>
        <w:rPr>
          <w:rFonts w:ascii="Times New Roman" w:hAnsi="Times New Roman"/>
          <w:sz w:val="26"/>
          <w:szCs w:val="26"/>
        </w:rPr>
      </w:pPr>
    </w:p>
    <w:p w14:paraId="640EC90B" w14:textId="252E5B04"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types of re-certifying certificate can be issued by VAECO? (B</w:t>
      </w:r>
      <w:r w:rsidR="00C16C8F" w:rsidRPr="00BC3BF7">
        <w:rPr>
          <w:rFonts w:ascii="Times New Roman" w:hAnsi="Times New Roman"/>
          <w:sz w:val="26"/>
          <w:szCs w:val="26"/>
        </w:rPr>
        <w:t xml:space="preserve">; </w:t>
      </w:r>
      <w:r w:rsidRPr="00BC3BF7">
        <w:rPr>
          <w:rFonts w:ascii="Times New Roman" w:hAnsi="Times New Roman"/>
          <w:sz w:val="26"/>
          <w:szCs w:val="26"/>
        </w:rPr>
        <w:t>C</w:t>
      </w:r>
      <w:r w:rsidR="00C16C8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C16C8F" w:rsidRPr="00BC3BF7">
        <w:rPr>
          <w:rFonts w:ascii="Times New Roman" w:hAnsi="Times New Roman"/>
          <w:sz w:val="26"/>
          <w:szCs w:val="26"/>
        </w:rPr>
        <w:t>;</w:t>
      </w:r>
      <w:r w:rsidRPr="00BC3BF7">
        <w:rPr>
          <w:rFonts w:ascii="Times New Roman" w:hAnsi="Times New Roman"/>
          <w:sz w:val="26"/>
          <w:szCs w:val="26"/>
        </w:rPr>
        <w:t xml:space="preserve"> </w:t>
      </w:r>
      <w:r w:rsidR="00C16C8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C16C8F" w:rsidRPr="00BC3BF7">
        <w:rPr>
          <w:rFonts w:ascii="Times New Roman" w:hAnsi="Times New Roman"/>
          <w:sz w:val="26"/>
          <w:szCs w:val="26"/>
        </w:rPr>
        <w:t>;</w:t>
      </w:r>
      <w:r w:rsidRPr="00BC3BF7">
        <w:rPr>
          <w:rFonts w:ascii="Times New Roman" w:hAnsi="Times New Roman"/>
          <w:sz w:val="26"/>
          <w:szCs w:val="26"/>
        </w:rPr>
        <w:t xml:space="preserve"> IFE)</w:t>
      </w:r>
    </w:p>
    <w:p w14:paraId="2643A2C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VAECO Form 5001</w:t>
      </w:r>
    </w:p>
    <w:p w14:paraId="0BC9A3B0" w14:textId="3920F90E"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VAECO Form 5001, CAAV Form 1, SSCA FORM 1 or FAA 8130-3</w:t>
      </w:r>
      <w:r w:rsidR="001E5DA5" w:rsidRPr="00BC3BF7">
        <w:rPr>
          <w:rFonts w:ascii="Times New Roman" w:hAnsi="Times New Roman"/>
          <w:sz w:val="26"/>
          <w:szCs w:val="26"/>
        </w:rPr>
        <w:t xml:space="preserve"> </w:t>
      </w:r>
      <w:r w:rsidRPr="007157BC">
        <w:rPr>
          <w:rFonts w:ascii="Times New Roman" w:hAnsi="Times New Roman"/>
          <w:sz w:val="26"/>
          <w:szCs w:val="26"/>
        </w:rPr>
        <w:t>(only</w:t>
      </w:r>
      <w:r w:rsidR="001E5DA5"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14:paraId="51994B2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VAECO Form 5001, CAAV Form 1, EASA Form 1, FAA 8130-3</w:t>
      </w:r>
    </w:p>
    <w:p w14:paraId="00E554E4" w14:textId="40FF580A"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14:paraId="78F65F01" w14:textId="77777777" w:rsidR="003B2FC2" w:rsidRPr="00BC3BF7" w:rsidRDefault="003B2FC2" w:rsidP="007157BC">
      <w:pPr>
        <w:spacing w:after="0" w:line="240" w:lineRule="auto"/>
        <w:rPr>
          <w:rFonts w:ascii="Times New Roman" w:hAnsi="Times New Roman"/>
          <w:sz w:val="26"/>
          <w:szCs w:val="26"/>
        </w:rPr>
      </w:pPr>
    </w:p>
    <w:p w14:paraId="1EA7A1B4" w14:textId="38F57EB8"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Which circumstances are the re-certifying used? (B</w:t>
      </w:r>
      <w:r w:rsidR="00320E9B" w:rsidRPr="00BC3BF7">
        <w:rPr>
          <w:rFonts w:ascii="Times New Roman" w:hAnsi="Times New Roman"/>
          <w:sz w:val="26"/>
          <w:szCs w:val="26"/>
        </w:rPr>
        <w:t xml:space="preserve">; </w:t>
      </w:r>
      <w:r w:rsidRPr="00BC3BF7">
        <w:rPr>
          <w:rFonts w:ascii="Times New Roman" w:hAnsi="Times New Roman"/>
          <w:sz w:val="26"/>
          <w:szCs w:val="26"/>
        </w:rPr>
        <w:t>C</w:t>
      </w:r>
      <w:r w:rsidR="00320E9B"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20E9B" w:rsidRPr="00BC3BF7">
        <w:rPr>
          <w:rFonts w:ascii="Times New Roman" w:hAnsi="Times New Roman"/>
          <w:sz w:val="26"/>
          <w:szCs w:val="26"/>
        </w:rPr>
        <w:t>;</w:t>
      </w:r>
      <w:r w:rsidRPr="00BC3BF7">
        <w:rPr>
          <w:rFonts w:ascii="Times New Roman" w:hAnsi="Times New Roman"/>
          <w:sz w:val="26"/>
          <w:szCs w:val="26"/>
        </w:rPr>
        <w:t xml:space="preserve"> </w:t>
      </w:r>
      <w:r w:rsidR="00320E9B"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320E9B" w:rsidRPr="00BC3BF7">
        <w:rPr>
          <w:rFonts w:ascii="Times New Roman" w:hAnsi="Times New Roman"/>
          <w:sz w:val="26"/>
          <w:szCs w:val="26"/>
        </w:rPr>
        <w:t>;</w:t>
      </w:r>
      <w:r w:rsidRPr="00BC3BF7">
        <w:rPr>
          <w:rFonts w:ascii="Times New Roman" w:hAnsi="Times New Roman"/>
          <w:sz w:val="26"/>
          <w:szCs w:val="26"/>
        </w:rPr>
        <w:t xml:space="preserve"> IFE)</w:t>
      </w:r>
    </w:p>
    <w:p w14:paraId="1FF32A7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w:t>
      </w:r>
    </w:p>
    <w:p w14:paraId="4EB0FA4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14:paraId="767EA14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14:paraId="72FEFE8E" w14:textId="1EE15C30" w:rsidR="003B2FC2" w:rsidRPr="00BC3BF7" w:rsidRDefault="003B2FC2" w:rsidP="007157BC">
      <w:pPr>
        <w:spacing w:after="0" w:line="240" w:lineRule="auto"/>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14:paraId="3B7889E5" w14:textId="77777777" w:rsidR="003B2FC2" w:rsidRPr="00BC3BF7" w:rsidRDefault="003B2FC2" w:rsidP="007157BC">
      <w:pPr>
        <w:spacing w:after="0" w:line="240" w:lineRule="auto"/>
        <w:rPr>
          <w:rFonts w:ascii="Times New Roman" w:hAnsi="Times New Roman"/>
          <w:sz w:val="26"/>
          <w:szCs w:val="26"/>
        </w:rPr>
      </w:pPr>
    </w:p>
    <w:p w14:paraId="1A4ED6DB" w14:textId="6FCCCA74"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After re-certifying a part, is any deferred defect accepted on that part? (B</w:t>
      </w:r>
      <w:r w:rsidR="00320E9B" w:rsidRPr="00BC3BF7">
        <w:rPr>
          <w:rFonts w:ascii="Times New Roman" w:hAnsi="Times New Roman"/>
          <w:sz w:val="26"/>
          <w:szCs w:val="26"/>
        </w:rPr>
        <w:t xml:space="preserve">; </w:t>
      </w:r>
      <w:r w:rsidRPr="00BC3BF7">
        <w:rPr>
          <w:rFonts w:ascii="Times New Roman" w:hAnsi="Times New Roman"/>
          <w:sz w:val="26"/>
          <w:szCs w:val="26"/>
        </w:rPr>
        <w:t>C</w:t>
      </w:r>
      <w:r w:rsidR="00320E9B"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20E9B" w:rsidRPr="00BC3BF7">
        <w:rPr>
          <w:rFonts w:ascii="Times New Roman" w:hAnsi="Times New Roman"/>
          <w:sz w:val="26"/>
          <w:szCs w:val="26"/>
        </w:rPr>
        <w:t>;</w:t>
      </w:r>
      <w:r w:rsidRPr="00BC3BF7">
        <w:rPr>
          <w:rFonts w:ascii="Times New Roman" w:hAnsi="Times New Roman"/>
          <w:sz w:val="26"/>
          <w:szCs w:val="26"/>
        </w:rPr>
        <w:t xml:space="preserve"> </w:t>
      </w:r>
      <w:r w:rsidR="00320E9B"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320E9B" w:rsidRPr="00BC3BF7">
        <w:rPr>
          <w:rFonts w:ascii="Times New Roman" w:hAnsi="Times New Roman"/>
          <w:sz w:val="26"/>
          <w:szCs w:val="26"/>
        </w:rPr>
        <w:t>;</w:t>
      </w:r>
      <w:r w:rsidRPr="00BC3BF7">
        <w:rPr>
          <w:rFonts w:ascii="Times New Roman" w:hAnsi="Times New Roman"/>
          <w:sz w:val="26"/>
          <w:szCs w:val="26"/>
        </w:rPr>
        <w:t xml:space="preserve"> IFE)</w:t>
      </w:r>
    </w:p>
    <w:p w14:paraId="5D95600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 all defects must be cleared</w:t>
      </w:r>
    </w:p>
    <w:p w14:paraId="4691EFE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14:paraId="67ACE7A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any deferred defect must be written in Tech log.</w:t>
      </w:r>
    </w:p>
    <w:p w14:paraId="6F3ED13E" w14:textId="6E17798F" w:rsidR="003B2FC2"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4.12.5.5</w:t>
      </w:r>
    </w:p>
    <w:p w14:paraId="697AC547" w14:textId="24578FD7"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 suspected unapproved part is considered risky for flight after consult with the manufacturer and authorities: (A</w:t>
      </w:r>
      <w:r w:rsidR="0032680F" w:rsidRPr="00BC3BF7">
        <w:rPr>
          <w:rFonts w:ascii="Times New Roman" w:hAnsi="Times New Roman"/>
          <w:sz w:val="26"/>
          <w:szCs w:val="26"/>
        </w:rPr>
        <w:t xml:space="preserve">; </w:t>
      </w:r>
      <w:r w:rsidRPr="00BC3BF7">
        <w:rPr>
          <w:rFonts w:ascii="Times New Roman" w:hAnsi="Times New Roman"/>
          <w:sz w:val="26"/>
          <w:szCs w:val="26"/>
        </w:rPr>
        <w:t>B</w:t>
      </w:r>
      <w:r w:rsidR="0032680F" w:rsidRPr="00BC3BF7">
        <w:rPr>
          <w:rFonts w:ascii="Times New Roman" w:hAnsi="Times New Roman"/>
          <w:sz w:val="26"/>
          <w:szCs w:val="26"/>
        </w:rPr>
        <w:t xml:space="preserve">; </w:t>
      </w:r>
      <w:r w:rsidRPr="00BC3BF7">
        <w:rPr>
          <w:rFonts w:ascii="Times New Roman" w:hAnsi="Times New Roman"/>
          <w:sz w:val="26"/>
          <w:szCs w:val="26"/>
        </w:rPr>
        <w:t>C</w:t>
      </w:r>
      <w:r w:rsidR="0032680F"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2680F" w:rsidRPr="00BC3BF7">
        <w:rPr>
          <w:rFonts w:ascii="Times New Roman" w:hAnsi="Times New Roman"/>
          <w:sz w:val="26"/>
          <w:szCs w:val="26"/>
        </w:rPr>
        <w:t>;</w:t>
      </w:r>
      <w:r w:rsidRPr="00BC3BF7">
        <w:rPr>
          <w:rFonts w:ascii="Times New Roman" w:hAnsi="Times New Roman"/>
          <w:sz w:val="26"/>
          <w:szCs w:val="26"/>
        </w:rPr>
        <w:t xml:space="preserve"> </w:t>
      </w:r>
      <w:r w:rsidR="0032680F"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CAB</w:t>
      </w:r>
      <w:r w:rsidR="0032680F" w:rsidRPr="00BC3BF7">
        <w:rPr>
          <w:rFonts w:ascii="Times New Roman" w:hAnsi="Times New Roman"/>
          <w:sz w:val="26"/>
          <w:szCs w:val="26"/>
        </w:rPr>
        <w:t>;</w:t>
      </w:r>
      <w:r w:rsidRPr="00BC3BF7">
        <w:rPr>
          <w:rFonts w:ascii="Times New Roman" w:hAnsi="Times New Roman"/>
          <w:sz w:val="26"/>
          <w:szCs w:val="26"/>
        </w:rPr>
        <w:t xml:space="preserve"> IFE</w:t>
      </w:r>
      <w:r w:rsidR="0032680F"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WS)</w:t>
      </w:r>
    </w:p>
    <w:p w14:paraId="25EF1FA5"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14:paraId="619DB12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It can be serviced for 01 flight to main base to replace.</w:t>
      </w:r>
    </w:p>
    <w:p w14:paraId="79A2893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14:paraId="6B7832CA" w14:textId="2D80003E"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4.13.5.2</w:t>
      </w:r>
    </w:p>
    <w:p w14:paraId="7D4167CA" w14:textId="77777777" w:rsidR="003B2FC2" w:rsidRPr="00BC3BF7" w:rsidRDefault="003B2FC2" w:rsidP="007157BC">
      <w:pPr>
        <w:spacing w:after="0" w:line="240" w:lineRule="auto"/>
        <w:rPr>
          <w:rFonts w:ascii="Times New Roman" w:hAnsi="Times New Roman"/>
          <w:sz w:val="26"/>
          <w:szCs w:val="26"/>
        </w:rPr>
      </w:pPr>
    </w:p>
    <w:p w14:paraId="5137ACB0" w14:textId="7DF6FE4A"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the concession content is deviated to procedures approved/ accepted by CAAV but remains in compliance with CAAV Part 5 requirements, who approves for this concession? (AUD</w:t>
      </w:r>
      <w:r w:rsidR="00412F84" w:rsidRPr="00BC3BF7">
        <w:rPr>
          <w:rFonts w:ascii="Times New Roman" w:hAnsi="Times New Roman"/>
          <w:sz w:val="26"/>
          <w:szCs w:val="26"/>
        </w:rPr>
        <w:t>;</w:t>
      </w:r>
      <w:r w:rsidRPr="00BC3BF7">
        <w:rPr>
          <w:rFonts w:ascii="Times New Roman" w:hAnsi="Times New Roman"/>
          <w:sz w:val="26"/>
          <w:szCs w:val="26"/>
        </w:rPr>
        <w:t xml:space="preserve"> </w:t>
      </w:r>
      <w:r w:rsidR="00412F84" w:rsidRPr="00BC3BF7">
        <w:rPr>
          <w:rFonts w:ascii="Times New Roman" w:hAnsi="Times New Roman"/>
          <w:sz w:val="26"/>
          <w:szCs w:val="26"/>
        </w:rPr>
        <w:t xml:space="preserve">INV; </w:t>
      </w:r>
      <w:r w:rsidRPr="00BC3BF7">
        <w:rPr>
          <w:rFonts w:ascii="Times New Roman" w:hAnsi="Times New Roman"/>
          <w:sz w:val="26"/>
          <w:szCs w:val="26"/>
        </w:rPr>
        <w:t>QC Inspector)</w:t>
      </w:r>
    </w:p>
    <w:p w14:paraId="5FE8C2F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Director of related Department/ Center</w:t>
      </w:r>
    </w:p>
    <w:p w14:paraId="7F8C4E33" w14:textId="7587CF3F"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 xml:space="preserve">*b. Director of </w:t>
      </w:r>
      <w:r w:rsidR="005937A3">
        <w:rPr>
          <w:rFonts w:ascii="Times New Roman" w:hAnsi="Times New Roman"/>
          <w:sz w:val="26"/>
          <w:szCs w:val="26"/>
        </w:rPr>
        <w:t>SQD</w:t>
      </w:r>
    </w:p>
    <w:p w14:paraId="44A0FDE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CAAV</w:t>
      </w:r>
    </w:p>
    <w:p w14:paraId="6F38643F" w14:textId="76269DA4"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10.8.5.1.2</w:t>
      </w:r>
    </w:p>
    <w:p w14:paraId="616AB7FA" w14:textId="77777777" w:rsidR="003B2FC2" w:rsidRPr="00BC3BF7" w:rsidRDefault="003B2FC2" w:rsidP="007157BC">
      <w:pPr>
        <w:spacing w:after="0" w:line="240" w:lineRule="auto"/>
        <w:rPr>
          <w:rFonts w:ascii="Times New Roman" w:hAnsi="Times New Roman"/>
          <w:sz w:val="26"/>
          <w:szCs w:val="26"/>
        </w:rPr>
      </w:pPr>
    </w:p>
    <w:p w14:paraId="5620CBA9" w14:textId="75726020"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means of the maintenance error? (A</w:t>
      </w:r>
      <w:r w:rsidR="003F3152" w:rsidRPr="00BC3BF7">
        <w:rPr>
          <w:rFonts w:ascii="Times New Roman" w:hAnsi="Times New Roman"/>
          <w:sz w:val="26"/>
          <w:szCs w:val="26"/>
        </w:rPr>
        <w:t xml:space="preserve">; </w:t>
      </w:r>
      <w:r w:rsidRPr="00BC3BF7">
        <w:rPr>
          <w:rFonts w:ascii="Times New Roman" w:hAnsi="Times New Roman"/>
          <w:sz w:val="26"/>
          <w:szCs w:val="26"/>
        </w:rPr>
        <w:t>B</w:t>
      </w:r>
      <w:r w:rsidR="003F3152" w:rsidRPr="00BC3BF7">
        <w:rPr>
          <w:rFonts w:ascii="Times New Roman" w:hAnsi="Times New Roman"/>
          <w:sz w:val="26"/>
          <w:szCs w:val="26"/>
        </w:rPr>
        <w:t>;</w:t>
      </w:r>
      <w:r w:rsidRPr="00BC3BF7">
        <w:rPr>
          <w:rFonts w:ascii="Times New Roman" w:hAnsi="Times New Roman"/>
          <w:sz w:val="26"/>
          <w:szCs w:val="26"/>
        </w:rPr>
        <w:t xml:space="preserve"> C</w:t>
      </w:r>
      <w:r w:rsidR="003F315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F3152" w:rsidRPr="00BC3BF7">
        <w:rPr>
          <w:rFonts w:ascii="Times New Roman" w:hAnsi="Times New Roman"/>
          <w:sz w:val="26"/>
          <w:szCs w:val="26"/>
        </w:rPr>
        <w:t>;</w:t>
      </w:r>
      <w:r w:rsidRPr="00BC3BF7">
        <w:rPr>
          <w:rFonts w:ascii="Times New Roman" w:hAnsi="Times New Roman"/>
          <w:sz w:val="26"/>
          <w:szCs w:val="26"/>
        </w:rPr>
        <w:t xml:space="preserve"> </w:t>
      </w:r>
      <w:r w:rsidR="003F315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3F3152" w:rsidRPr="00BC3BF7">
        <w:rPr>
          <w:rFonts w:ascii="Times New Roman" w:hAnsi="Times New Roman"/>
          <w:sz w:val="26"/>
          <w:szCs w:val="26"/>
        </w:rPr>
        <w:t>;</w:t>
      </w:r>
      <w:r w:rsidRPr="00BC3BF7">
        <w:rPr>
          <w:rFonts w:ascii="Times New Roman" w:hAnsi="Times New Roman"/>
          <w:sz w:val="26"/>
          <w:szCs w:val="26"/>
        </w:rPr>
        <w:t xml:space="preserve"> CAB</w:t>
      </w:r>
      <w:r w:rsidR="003F3152"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3F3152" w:rsidRPr="00BC3BF7">
        <w:rPr>
          <w:rFonts w:ascii="Times New Roman" w:hAnsi="Times New Roman"/>
          <w:sz w:val="26"/>
          <w:szCs w:val="26"/>
        </w:rPr>
        <w:t>;</w:t>
      </w:r>
      <w:r w:rsidRPr="00BC3BF7">
        <w:rPr>
          <w:rFonts w:ascii="Times New Roman" w:hAnsi="Times New Roman"/>
          <w:sz w:val="26"/>
          <w:szCs w:val="26"/>
        </w:rPr>
        <w:t xml:space="preserve"> BSI</w:t>
      </w:r>
      <w:r w:rsidR="003F3152" w:rsidRPr="00BC3BF7">
        <w:rPr>
          <w:rFonts w:ascii="Times New Roman" w:hAnsi="Times New Roman"/>
          <w:sz w:val="26"/>
          <w:szCs w:val="26"/>
        </w:rPr>
        <w:t>;</w:t>
      </w:r>
      <w:r w:rsidRPr="00BC3BF7">
        <w:rPr>
          <w:rFonts w:ascii="Times New Roman" w:hAnsi="Times New Roman"/>
          <w:sz w:val="26"/>
          <w:szCs w:val="26"/>
        </w:rPr>
        <w:t xml:space="preserve"> SI</w:t>
      </w:r>
      <w:r w:rsidR="003F3152"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4331E41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6C07399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14:paraId="6C383DE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14:paraId="44AB92AC" w14:textId="175E8DFC"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14:paraId="05269C8A" w14:textId="77777777" w:rsidR="003B2FC2" w:rsidRPr="00BC3BF7" w:rsidRDefault="003B2FC2" w:rsidP="007157BC">
      <w:pPr>
        <w:spacing w:after="0" w:line="240" w:lineRule="auto"/>
        <w:rPr>
          <w:rFonts w:ascii="Times New Roman" w:hAnsi="Times New Roman"/>
          <w:sz w:val="26"/>
          <w:szCs w:val="26"/>
        </w:rPr>
      </w:pPr>
    </w:p>
    <w:p w14:paraId="35501B9F" w14:textId="7127F7C9"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means of the violation?</w:t>
      </w:r>
      <w:r w:rsidR="0091609B" w:rsidRPr="007157BC">
        <w:rPr>
          <w:rFonts w:ascii="Times New Roman" w:hAnsi="Times New Roman"/>
          <w:sz w:val="26"/>
          <w:szCs w:val="26"/>
        </w:rPr>
        <w:t xml:space="preserve"> </w:t>
      </w:r>
      <w:r w:rsidRPr="00BC3BF7">
        <w:rPr>
          <w:rFonts w:ascii="Times New Roman" w:hAnsi="Times New Roman"/>
          <w:sz w:val="26"/>
          <w:szCs w:val="26"/>
        </w:rPr>
        <w:t>(A</w:t>
      </w:r>
      <w:r w:rsidR="003F3152" w:rsidRPr="00BC3BF7">
        <w:rPr>
          <w:rFonts w:ascii="Times New Roman" w:hAnsi="Times New Roman"/>
          <w:sz w:val="26"/>
          <w:szCs w:val="26"/>
        </w:rPr>
        <w:t xml:space="preserve">; </w:t>
      </w:r>
      <w:r w:rsidRPr="00BC3BF7">
        <w:rPr>
          <w:rFonts w:ascii="Times New Roman" w:hAnsi="Times New Roman"/>
          <w:sz w:val="26"/>
          <w:szCs w:val="26"/>
        </w:rPr>
        <w:t>B</w:t>
      </w:r>
      <w:r w:rsidR="003F3152" w:rsidRPr="00BC3BF7">
        <w:rPr>
          <w:rFonts w:ascii="Times New Roman" w:hAnsi="Times New Roman"/>
          <w:sz w:val="26"/>
          <w:szCs w:val="26"/>
        </w:rPr>
        <w:t>;</w:t>
      </w:r>
      <w:r w:rsidRPr="00BC3BF7">
        <w:rPr>
          <w:rFonts w:ascii="Times New Roman" w:hAnsi="Times New Roman"/>
          <w:sz w:val="26"/>
          <w:szCs w:val="26"/>
        </w:rPr>
        <w:t xml:space="preserve"> C</w:t>
      </w:r>
      <w:r w:rsidR="003F3152"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3F3152" w:rsidRPr="00BC3BF7">
        <w:rPr>
          <w:rFonts w:ascii="Times New Roman" w:hAnsi="Times New Roman"/>
          <w:sz w:val="26"/>
          <w:szCs w:val="26"/>
        </w:rPr>
        <w:t>;</w:t>
      </w:r>
      <w:r w:rsidRPr="00BC3BF7">
        <w:rPr>
          <w:rFonts w:ascii="Times New Roman" w:hAnsi="Times New Roman"/>
          <w:sz w:val="26"/>
          <w:szCs w:val="26"/>
        </w:rPr>
        <w:t xml:space="preserve"> </w:t>
      </w:r>
      <w:r w:rsidR="003F3152"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3F3152" w:rsidRPr="00BC3BF7">
        <w:rPr>
          <w:rFonts w:ascii="Times New Roman" w:hAnsi="Times New Roman"/>
          <w:sz w:val="26"/>
          <w:szCs w:val="26"/>
        </w:rPr>
        <w:t>;</w:t>
      </w:r>
      <w:r w:rsidRPr="00BC3BF7">
        <w:rPr>
          <w:rFonts w:ascii="Times New Roman" w:hAnsi="Times New Roman"/>
          <w:sz w:val="26"/>
          <w:szCs w:val="26"/>
        </w:rPr>
        <w:t xml:space="preserve"> CAB</w:t>
      </w:r>
      <w:r w:rsidR="003F3152"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3F3152" w:rsidRPr="00BC3BF7">
        <w:rPr>
          <w:rFonts w:ascii="Times New Roman" w:hAnsi="Times New Roman"/>
          <w:sz w:val="26"/>
          <w:szCs w:val="26"/>
        </w:rPr>
        <w:t>;</w:t>
      </w:r>
      <w:r w:rsidRPr="00BC3BF7">
        <w:rPr>
          <w:rFonts w:ascii="Times New Roman" w:hAnsi="Times New Roman"/>
          <w:sz w:val="26"/>
          <w:szCs w:val="26"/>
        </w:rPr>
        <w:t xml:space="preserve"> BSI</w:t>
      </w:r>
      <w:r w:rsidR="003F3152" w:rsidRPr="00BC3BF7">
        <w:rPr>
          <w:rFonts w:ascii="Times New Roman" w:hAnsi="Times New Roman"/>
          <w:sz w:val="26"/>
          <w:szCs w:val="26"/>
        </w:rPr>
        <w:t>;</w:t>
      </w:r>
      <w:r w:rsidRPr="00BC3BF7">
        <w:rPr>
          <w:rFonts w:ascii="Times New Roman" w:hAnsi="Times New Roman"/>
          <w:sz w:val="26"/>
          <w:szCs w:val="26"/>
        </w:rPr>
        <w:t xml:space="preserve"> SI</w:t>
      </w:r>
      <w:r w:rsidR="003F3152"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5D40732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0C8EC1E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14:paraId="5BB1F590"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14:paraId="5526810F" w14:textId="6F603216"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14:paraId="4131FDEE" w14:textId="77777777" w:rsidR="003B2FC2" w:rsidRPr="00BC3BF7" w:rsidRDefault="003B2FC2" w:rsidP="007157BC">
      <w:pPr>
        <w:spacing w:after="0" w:line="240" w:lineRule="auto"/>
        <w:rPr>
          <w:rFonts w:ascii="Times New Roman" w:hAnsi="Times New Roman"/>
          <w:sz w:val="26"/>
          <w:szCs w:val="26"/>
        </w:rPr>
      </w:pPr>
    </w:p>
    <w:p w14:paraId="35E7795D" w14:textId="7B70C91D"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 of the Routine Violation? (A</w:t>
      </w:r>
      <w:r w:rsidR="00BE6A0A" w:rsidRPr="00BC3BF7">
        <w:rPr>
          <w:rFonts w:ascii="Times New Roman" w:hAnsi="Times New Roman"/>
          <w:sz w:val="26"/>
          <w:szCs w:val="26"/>
        </w:rPr>
        <w:t xml:space="preserve">; </w:t>
      </w:r>
      <w:r w:rsidRPr="00BC3BF7">
        <w:rPr>
          <w:rFonts w:ascii="Times New Roman" w:hAnsi="Times New Roman"/>
          <w:sz w:val="26"/>
          <w:szCs w:val="26"/>
        </w:rPr>
        <w:t>B</w:t>
      </w:r>
      <w:r w:rsidR="00BE6A0A" w:rsidRPr="00BC3BF7">
        <w:rPr>
          <w:rFonts w:ascii="Times New Roman" w:hAnsi="Times New Roman"/>
          <w:sz w:val="26"/>
          <w:szCs w:val="26"/>
        </w:rPr>
        <w:t>;</w:t>
      </w:r>
      <w:r w:rsidRPr="00BC3BF7">
        <w:rPr>
          <w:rFonts w:ascii="Times New Roman" w:hAnsi="Times New Roman"/>
          <w:sz w:val="26"/>
          <w:szCs w:val="26"/>
        </w:rPr>
        <w:t xml:space="preserve"> C</w:t>
      </w:r>
      <w:r w:rsidR="00BE6A0A"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BE6A0A" w:rsidRPr="00BC3BF7">
        <w:rPr>
          <w:rFonts w:ascii="Times New Roman" w:hAnsi="Times New Roman"/>
          <w:sz w:val="26"/>
          <w:szCs w:val="26"/>
        </w:rPr>
        <w:t>;</w:t>
      </w:r>
      <w:r w:rsidRPr="00BC3BF7">
        <w:rPr>
          <w:rFonts w:ascii="Times New Roman" w:hAnsi="Times New Roman"/>
          <w:sz w:val="26"/>
          <w:szCs w:val="26"/>
        </w:rPr>
        <w:t xml:space="preserve"> </w:t>
      </w:r>
      <w:r w:rsidR="00BE6A0A"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BE6A0A" w:rsidRPr="00BC3BF7">
        <w:rPr>
          <w:rFonts w:ascii="Times New Roman" w:hAnsi="Times New Roman"/>
          <w:sz w:val="26"/>
          <w:szCs w:val="26"/>
        </w:rPr>
        <w:t>;</w:t>
      </w:r>
      <w:r w:rsidRPr="00BC3BF7">
        <w:rPr>
          <w:rFonts w:ascii="Times New Roman" w:hAnsi="Times New Roman"/>
          <w:sz w:val="26"/>
          <w:szCs w:val="26"/>
        </w:rPr>
        <w:t xml:space="preserve"> CAB</w:t>
      </w:r>
      <w:r w:rsidR="00BE6A0A"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BE6A0A" w:rsidRPr="00BC3BF7">
        <w:rPr>
          <w:rFonts w:ascii="Times New Roman" w:hAnsi="Times New Roman"/>
          <w:sz w:val="26"/>
          <w:szCs w:val="26"/>
        </w:rPr>
        <w:t>;</w:t>
      </w:r>
      <w:r w:rsidRPr="00BC3BF7">
        <w:rPr>
          <w:rFonts w:ascii="Times New Roman" w:hAnsi="Times New Roman"/>
          <w:sz w:val="26"/>
          <w:szCs w:val="26"/>
        </w:rPr>
        <w:t xml:space="preserve"> BSI</w:t>
      </w:r>
      <w:r w:rsidR="00BE6A0A" w:rsidRPr="00BC3BF7">
        <w:rPr>
          <w:rFonts w:ascii="Times New Roman" w:hAnsi="Times New Roman"/>
          <w:sz w:val="26"/>
          <w:szCs w:val="26"/>
        </w:rPr>
        <w:t>;</w:t>
      </w:r>
      <w:r w:rsidRPr="00BC3BF7">
        <w:rPr>
          <w:rFonts w:ascii="Times New Roman" w:hAnsi="Times New Roman"/>
          <w:sz w:val="26"/>
          <w:szCs w:val="26"/>
        </w:rPr>
        <w:t xml:space="preserve"> SI</w:t>
      </w:r>
      <w:r w:rsidR="00BE6A0A"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0C27BFD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6BF6CFB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14:paraId="768BF6B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14:paraId="7285F80B" w14:textId="586E7BD0"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14:paraId="1889A52D" w14:textId="77777777" w:rsidR="003B2FC2" w:rsidRPr="00BC3BF7" w:rsidRDefault="003B2FC2" w:rsidP="007157BC">
      <w:pPr>
        <w:spacing w:after="0" w:line="240" w:lineRule="auto"/>
        <w:rPr>
          <w:rFonts w:ascii="Times New Roman" w:hAnsi="Times New Roman"/>
          <w:sz w:val="26"/>
          <w:szCs w:val="26"/>
        </w:rPr>
      </w:pPr>
    </w:p>
    <w:p w14:paraId="73926777" w14:textId="37DDFF85"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 of the Exceptional Violation? (A</w:t>
      </w:r>
      <w:r w:rsidR="00281218" w:rsidRPr="00BC3BF7">
        <w:rPr>
          <w:rFonts w:ascii="Times New Roman" w:hAnsi="Times New Roman"/>
          <w:sz w:val="26"/>
          <w:szCs w:val="26"/>
        </w:rPr>
        <w:t xml:space="preserve">; </w:t>
      </w:r>
      <w:r w:rsidRPr="00BC3BF7">
        <w:rPr>
          <w:rFonts w:ascii="Times New Roman" w:hAnsi="Times New Roman"/>
          <w:sz w:val="26"/>
          <w:szCs w:val="26"/>
        </w:rPr>
        <w:t>B</w:t>
      </w:r>
      <w:r w:rsidR="00281218" w:rsidRPr="00BC3BF7">
        <w:rPr>
          <w:rFonts w:ascii="Times New Roman" w:hAnsi="Times New Roman"/>
          <w:sz w:val="26"/>
          <w:szCs w:val="26"/>
        </w:rPr>
        <w:t>;</w:t>
      </w:r>
      <w:r w:rsidRPr="00BC3BF7">
        <w:rPr>
          <w:rFonts w:ascii="Times New Roman" w:hAnsi="Times New Roman"/>
          <w:sz w:val="26"/>
          <w:szCs w:val="26"/>
        </w:rPr>
        <w:t xml:space="preserve"> C</w:t>
      </w:r>
      <w:r w:rsidR="00281218"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AUD</w:t>
      </w:r>
      <w:r w:rsidR="00281218" w:rsidRPr="00BC3BF7">
        <w:rPr>
          <w:rFonts w:ascii="Times New Roman" w:hAnsi="Times New Roman"/>
          <w:sz w:val="26"/>
          <w:szCs w:val="26"/>
        </w:rPr>
        <w:t>;</w:t>
      </w:r>
      <w:r w:rsidRPr="00BC3BF7">
        <w:rPr>
          <w:rFonts w:ascii="Times New Roman" w:hAnsi="Times New Roman"/>
          <w:sz w:val="26"/>
          <w:szCs w:val="26"/>
        </w:rPr>
        <w:t xml:space="preserve"> </w:t>
      </w:r>
      <w:r w:rsidR="00281218" w:rsidRPr="00BC3BF7">
        <w:rPr>
          <w:rFonts w:ascii="Times New Roman" w:hAnsi="Times New Roman"/>
          <w:sz w:val="26"/>
          <w:szCs w:val="26"/>
        </w:rPr>
        <w:t xml:space="preserve">INV; </w:t>
      </w:r>
      <w:r w:rsidR="008B3A37">
        <w:rPr>
          <w:rFonts w:ascii="Times New Roman" w:hAnsi="Times New Roman"/>
          <w:sz w:val="26"/>
          <w:szCs w:val="26"/>
        </w:rPr>
        <w:t xml:space="preserve">QC </w:t>
      </w:r>
      <w:r w:rsidR="007D3C68">
        <w:rPr>
          <w:rFonts w:ascii="Times New Roman" w:hAnsi="Times New Roman"/>
          <w:sz w:val="26"/>
          <w:szCs w:val="26"/>
        </w:rPr>
        <w:t>Inspector;</w:t>
      </w:r>
      <w:r w:rsidRPr="00BC3BF7">
        <w:rPr>
          <w:rFonts w:ascii="Times New Roman" w:hAnsi="Times New Roman"/>
          <w:sz w:val="26"/>
          <w:szCs w:val="26"/>
        </w:rPr>
        <w:t xml:space="preserve"> IFE</w:t>
      </w:r>
      <w:r w:rsidR="00281218" w:rsidRPr="00BC3BF7">
        <w:rPr>
          <w:rFonts w:ascii="Times New Roman" w:hAnsi="Times New Roman"/>
          <w:sz w:val="26"/>
          <w:szCs w:val="26"/>
        </w:rPr>
        <w:t>;</w:t>
      </w:r>
      <w:r w:rsidRPr="00BC3BF7">
        <w:rPr>
          <w:rFonts w:ascii="Times New Roman" w:hAnsi="Times New Roman"/>
          <w:sz w:val="26"/>
          <w:szCs w:val="26"/>
        </w:rPr>
        <w:t xml:space="preserve"> CAB</w:t>
      </w:r>
      <w:r w:rsidR="00281218"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Pr="00BC3BF7">
        <w:rPr>
          <w:rFonts w:ascii="Times New Roman" w:hAnsi="Times New Roman"/>
          <w:sz w:val="26"/>
          <w:szCs w:val="26"/>
        </w:rPr>
        <w:t xml:space="preserve"> NDT</w:t>
      </w:r>
      <w:r w:rsidR="00281218" w:rsidRPr="00BC3BF7">
        <w:rPr>
          <w:rFonts w:ascii="Times New Roman" w:hAnsi="Times New Roman"/>
          <w:sz w:val="26"/>
          <w:szCs w:val="26"/>
        </w:rPr>
        <w:t>;</w:t>
      </w:r>
      <w:r w:rsidRPr="00BC3BF7">
        <w:rPr>
          <w:rFonts w:ascii="Times New Roman" w:hAnsi="Times New Roman"/>
          <w:sz w:val="26"/>
          <w:szCs w:val="26"/>
        </w:rPr>
        <w:t xml:space="preserve"> BSI</w:t>
      </w:r>
      <w:r w:rsidR="00281218" w:rsidRPr="00BC3BF7">
        <w:rPr>
          <w:rFonts w:ascii="Times New Roman" w:hAnsi="Times New Roman"/>
          <w:sz w:val="26"/>
          <w:szCs w:val="26"/>
        </w:rPr>
        <w:t>;</w:t>
      </w:r>
      <w:r w:rsidRPr="00BC3BF7">
        <w:rPr>
          <w:rFonts w:ascii="Times New Roman" w:hAnsi="Times New Roman"/>
          <w:sz w:val="26"/>
          <w:szCs w:val="26"/>
        </w:rPr>
        <w:t xml:space="preserve"> SI</w:t>
      </w:r>
      <w:r w:rsidR="00281218" w:rsidRPr="00BC3BF7">
        <w:rPr>
          <w:rFonts w:ascii="Times New Roman" w:hAnsi="Times New Roman"/>
          <w:sz w:val="26"/>
          <w:szCs w:val="26"/>
        </w:rPr>
        <w:t>;</w:t>
      </w:r>
      <w:r w:rsidRPr="00BC3BF7">
        <w:rPr>
          <w:rFonts w:ascii="Times New Roman" w:hAnsi="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sz w:val="26"/>
          <w:szCs w:val="26"/>
        </w:rPr>
        <w:t>PT;</w:t>
      </w:r>
      <w:r w:rsidRPr="00BC3BF7">
        <w:rPr>
          <w:rFonts w:ascii="Times New Roman" w:hAnsi="Times New Roman"/>
          <w:sz w:val="26"/>
          <w:szCs w:val="26"/>
        </w:rPr>
        <w:t xml:space="preserve"> WS</w:t>
      </w:r>
      <w:r w:rsidR="0091609B" w:rsidRPr="007157BC">
        <w:rPr>
          <w:rFonts w:ascii="Times New Roman" w:hAnsi="Times New Roman" w:cs="Times New Roman"/>
          <w:sz w:val="26"/>
          <w:szCs w:val="26"/>
        </w:rPr>
        <w:t>; EE</w:t>
      </w:r>
      <w:r w:rsidRPr="00BC3BF7">
        <w:rPr>
          <w:rFonts w:ascii="Times New Roman" w:hAnsi="Times New Roman"/>
          <w:sz w:val="26"/>
          <w:szCs w:val="26"/>
        </w:rPr>
        <w:t>)</w:t>
      </w:r>
    </w:p>
    <w:p w14:paraId="5298424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14:paraId="363490C4"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14:paraId="19A26E4C"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14:paraId="076E0AD7" w14:textId="2190C44A" w:rsidR="003B2FC2" w:rsidRPr="00BC3BF7" w:rsidRDefault="003B2FC2" w:rsidP="007157BC">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10.18.5.1</w:t>
      </w:r>
    </w:p>
    <w:p w14:paraId="23A29A8C" w14:textId="77777777" w:rsidR="003B2FC2" w:rsidRPr="00BC3BF7" w:rsidRDefault="003B2FC2" w:rsidP="007157BC">
      <w:pPr>
        <w:spacing w:after="0" w:line="240" w:lineRule="auto"/>
        <w:rPr>
          <w:rFonts w:ascii="Times New Roman" w:hAnsi="Times New Roman"/>
          <w:sz w:val="26"/>
          <w:szCs w:val="26"/>
        </w:rPr>
      </w:pPr>
    </w:p>
    <w:p w14:paraId="300FA86E" w14:textId="634D62AE"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Finding occurs at more than two departments/ maintenance centers is identified: (AUD</w:t>
      </w:r>
      <w:r w:rsidR="009739B4" w:rsidRPr="00BC3BF7">
        <w:rPr>
          <w:rFonts w:ascii="Times New Roman" w:hAnsi="Times New Roman"/>
          <w:sz w:val="26"/>
          <w:szCs w:val="26"/>
        </w:rPr>
        <w:t>;</w:t>
      </w:r>
      <w:r w:rsidRPr="00BC3BF7">
        <w:rPr>
          <w:rFonts w:ascii="Times New Roman" w:hAnsi="Times New Roman"/>
          <w:sz w:val="26"/>
          <w:szCs w:val="26"/>
        </w:rPr>
        <w:t xml:space="preserve"> </w:t>
      </w:r>
      <w:r w:rsidR="009739B4" w:rsidRPr="00BC3BF7">
        <w:rPr>
          <w:rFonts w:ascii="Times New Roman" w:hAnsi="Times New Roman"/>
          <w:sz w:val="26"/>
          <w:szCs w:val="26"/>
        </w:rPr>
        <w:t xml:space="preserve">INV; </w:t>
      </w:r>
      <w:r w:rsidRPr="00BC3BF7">
        <w:rPr>
          <w:rFonts w:ascii="Times New Roman" w:hAnsi="Times New Roman"/>
          <w:sz w:val="26"/>
          <w:szCs w:val="26"/>
        </w:rPr>
        <w:t xml:space="preserve">QC Inspector) </w:t>
      </w:r>
    </w:p>
    <w:p w14:paraId="63BD46F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As a systemic issue and the preventive action should be deployed on overall quality system</w:t>
      </w:r>
    </w:p>
    <w:p w14:paraId="6F579A96"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As a systemic issue and the preventive action should be deployed at only departments/maintenance centers where finding was initially occurred</w:t>
      </w:r>
    </w:p>
    <w:p w14:paraId="0ED2632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As the non-systemic and the preventive action should be deployed at only departments/maintenance centers where finding was initially occurred</w:t>
      </w:r>
    </w:p>
    <w:p w14:paraId="3833AAC3" w14:textId="73CAED90"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10.3.5.6</w:t>
      </w:r>
    </w:p>
    <w:p w14:paraId="312AC685" w14:textId="77777777" w:rsidR="003B2FC2" w:rsidRPr="00BC3BF7" w:rsidRDefault="003B2FC2" w:rsidP="007157BC">
      <w:pPr>
        <w:spacing w:after="0" w:line="240" w:lineRule="auto"/>
        <w:rPr>
          <w:rFonts w:ascii="Times New Roman" w:hAnsi="Times New Roman"/>
          <w:sz w:val="26"/>
          <w:szCs w:val="26"/>
        </w:rPr>
      </w:pPr>
    </w:p>
    <w:p w14:paraId="510EA153" w14:textId="2ACFA253"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May a temporary authorization be issued to suitable candidate at the main base/line location? (A</w:t>
      </w:r>
      <w:r w:rsidR="009315FC" w:rsidRPr="00BC3BF7">
        <w:rPr>
          <w:rFonts w:ascii="Times New Roman" w:hAnsi="Times New Roman"/>
          <w:sz w:val="26"/>
          <w:szCs w:val="26"/>
        </w:rPr>
        <w:t>;</w:t>
      </w:r>
      <w:r w:rsidRPr="00BC3BF7">
        <w:rPr>
          <w:rFonts w:ascii="Times New Roman" w:hAnsi="Times New Roman"/>
          <w:sz w:val="26"/>
          <w:szCs w:val="26"/>
        </w:rPr>
        <w:t xml:space="preserve"> B</w:t>
      </w:r>
      <w:r w:rsidR="009315FC" w:rsidRPr="00BC3BF7">
        <w:rPr>
          <w:rFonts w:ascii="Times New Roman" w:hAnsi="Times New Roman"/>
          <w:sz w:val="26"/>
          <w:szCs w:val="26"/>
        </w:rPr>
        <w:t>;</w:t>
      </w:r>
      <w:r w:rsidRPr="00BC3BF7">
        <w:rPr>
          <w:rFonts w:ascii="Times New Roman" w:hAnsi="Times New Roman"/>
          <w:sz w:val="26"/>
          <w:szCs w:val="26"/>
        </w:rPr>
        <w:t xml:space="preserve"> C</w:t>
      </w:r>
      <w:r w:rsidR="009315FC" w:rsidRPr="00BC3BF7">
        <w:rPr>
          <w:rFonts w:ascii="Times New Roman" w:hAnsi="Times New Roman"/>
          <w:sz w:val="26"/>
          <w:szCs w:val="26"/>
        </w:rPr>
        <w:t>;</w:t>
      </w:r>
      <w:r w:rsidRPr="00BC3BF7">
        <w:rPr>
          <w:rFonts w:ascii="Times New Roman" w:hAnsi="Times New Roman"/>
          <w:sz w:val="26"/>
          <w:szCs w:val="26"/>
        </w:rPr>
        <w:t xml:space="preserve"> AUD</w:t>
      </w:r>
      <w:r w:rsidR="009315FC" w:rsidRPr="00BC3BF7">
        <w:rPr>
          <w:rFonts w:ascii="Times New Roman" w:hAnsi="Times New Roman"/>
          <w:sz w:val="26"/>
          <w:szCs w:val="26"/>
        </w:rPr>
        <w:t>;</w:t>
      </w:r>
      <w:r w:rsidRPr="00BC3BF7">
        <w:rPr>
          <w:rFonts w:ascii="Times New Roman" w:hAnsi="Times New Roman"/>
          <w:sz w:val="26"/>
          <w:szCs w:val="26"/>
        </w:rPr>
        <w:t xml:space="preserve"> </w:t>
      </w:r>
      <w:r w:rsidR="009315FC" w:rsidRPr="00BC3BF7">
        <w:rPr>
          <w:rFonts w:ascii="Times New Roman" w:hAnsi="Times New Roman"/>
          <w:sz w:val="26"/>
          <w:szCs w:val="26"/>
        </w:rPr>
        <w:t xml:space="preserve">INV; </w:t>
      </w:r>
      <w:r w:rsidRPr="00BC3BF7">
        <w:rPr>
          <w:rFonts w:ascii="Times New Roman" w:hAnsi="Times New Roman"/>
          <w:sz w:val="26"/>
          <w:szCs w:val="26"/>
        </w:rPr>
        <w:t>QC Inspector)</w:t>
      </w:r>
    </w:p>
    <w:p w14:paraId="394FD22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No, a temporary authorization is only applied for out-station</w:t>
      </w:r>
    </w:p>
    <w:p w14:paraId="463E1CAD"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Yes, if in the unforeseen cases, where an aircraft is grounded and there is no time or part/material</w:t>
      </w:r>
    </w:p>
    <w:p w14:paraId="57DEF203"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if in the unforeseen cases, where an aircraft is grounded and there is no appropriate inspection and return to service personnel available</w:t>
      </w:r>
    </w:p>
    <w:p w14:paraId="1EF73CC7" w14:textId="4B08A499" w:rsidR="003B2FC2" w:rsidRPr="00BC3BF7" w:rsidRDefault="003B2FC2" w:rsidP="007157BC">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Ref.:</w:t>
      </w:r>
      <w:r w:rsidR="001F72C9" w:rsidRPr="00BC3BF7">
        <w:rPr>
          <w:rFonts w:ascii="Times New Roman" w:hAnsi="Times New Roman" w:cs="Times New Roman"/>
          <w:sz w:val="26"/>
          <w:szCs w:val="26"/>
        </w:rPr>
        <w:t xml:space="preserve"> </w:t>
      </w:r>
      <w:r w:rsidRPr="00BC3BF7">
        <w:rPr>
          <w:rFonts w:ascii="Times New Roman" w:hAnsi="Times New Roman"/>
          <w:sz w:val="26"/>
          <w:szCs w:val="26"/>
        </w:rPr>
        <w:t>SOP 10.15.5.1</w:t>
      </w:r>
    </w:p>
    <w:p w14:paraId="0DE3500C" w14:textId="77777777" w:rsidR="003B2FC2" w:rsidRPr="00BC3BF7" w:rsidRDefault="003B2FC2" w:rsidP="007157BC">
      <w:pPr>
        <w:spacing w:after="0" w:line="240" w:lineRule="auto"/>
        <w:rPr>
          <w:rFonts w:ascii="Times New Roman" w:hAnsi="Times New Roman"/>
          <w:sz w:val="26"/>
          <w:szCs w:val="26"/>
        </w:rPr>
      </w:pPr>
    </w:p>
    <w:p w14:paraId="6482A736" w14:textId="7A932051"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VAECO may contract maintenance works to a subcontractor who is not approved by respective authority. Who is responsible for issuing release to service after works performed? (B</w:t>
      </w:r>
      <w:r w:rsidR="00494775" w:rsidRPr="00BC3BF7">
        <w:rPr>
          <w:rFonts w:ascii="Times New Roman" w:hAnsi="Times New Roman"/>
          <w:sz w:val="26"/>
          <w:szCs w:val="26"/>
        </w:rPr>
        <w:t>;</w:t>
      </w:r>
      <w:r w:rsidRPr="00BC3BF7">
        <w:rPr>
          <w:rFonts w:ascii="Times New Roman" w:hAnsi="Times New Roman"/>
          <w:sz w:val="26"/>
          <w:szCs w:val="26"/>
        </w:rPr>
        <w:t xml:space="preserve"> C</w:t>
      </w:r>
      <w:r w:rsidR="00494775" w:rsidRPr="00BC3BF7">
        <w:rPr>
          <w:rFonts w:ascii="Times New Roman" w:hAnsi="Times New Roman"/>
          <w:sz w:val="26"/>
          <w:szCs w:val="26"/>
        </w:rPr>
        <w:t>;</w:t>
      </w:r>
      <w:r w:rsidRPr="00BC3BF7">
        <w:rPr>
          <w:rFonts w:ascii="Times New Roman" w:hAnsi="Times New Roman"/>
          <w:sz w:val="26"/>
          <w:szCs w:val="26"/>
        </w:rPr>
        <w:t xml:space="preserve"> AUD</w:t>
      </w:r>
      <w:r w:rsidR="00494775" w:rsidRPr="00BC3BF7">
        <w:rPr>
          <w:rFonts w:ascii="Times New Roman" w:hAnsi="Times New Roman"/>
          <w:sz w:val="26"/>
          <w:szCs w:val="26"/>
        </w:rPr>
        <w:t>;</w:t>
      </w:r>
      <w:r w:rsidRPr="00BC3BF7">
        <w:rPr>
          <w:rFonts w:ascii="Times New Roman" w:hAnsi="Times New Roman"/>
          <w:sz w:val="26"/>
          <w:szCs w:val="26"/>
        </w:rPr>
        <w:t xml:space="preserve"> </w:t>
      </w:r>
      <w:r w:rsidR="00494775" w:rsidRPr="00BC3BF7">
        <w:rPr>
          <w:rFonts w:ascii="Times New Roman" w:hAnsi="Times New Roman"/>
          <w:sz w:val="26"/>
          <w:szCs w:val="26"/>
        </w:rPr>
        <w:t xml:space="preserve">INV; </w:t>
      </w:r>
      <w:r w:rsidRPr="00BC3BF7">
        <w:rPr>
          <w:rFonts w:ascii="Times New Roman" w:hAnsi="Times New Roman"/>
          <w:sz w:val="26"/>
          <w:szCs w:val="26"/>
        </w:rPr>
        <w:t>QC Inspector)</w:t>
      </w:r>
    </w:p>
    <w:p w14:paraId="0355AE12"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Subcontractor who performing maintenance works</w:t>
      </w:r>
    </w:p>
    <w:p w14:paraId="090387C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VAECO</w:t>
      </w:r>
    </w:p>
    <w:p w14:paraId="677CFA0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 or B, it depends on contract between VAECO and Subcontractor</w:t>
      </w:r>
    </w:p>
    <w:p w14:paraId="40915189" w14:textId="259F6204"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4.18.5.2</w:t>
      </w:r>
    </w:p>
    <w:p w14:paraId="21F1D0EF" w14:textId="77777777" w:rsidR="003B2FC2" w:rsidRPr="00BC3BF7" w:rsidRDefault="003B2FC2" w:rsidP="007157BC">
      <w:pPr>
        <w:spacing w:after="0" w:line="240" w:lineRule="auto"/>
        <w:rPr>
          <w:rFonts w:ascii="Times New Roman" w:hAnsi="Times New Roman"/>
          <w:sz w:val="26"/>
          <w:szCs w:val="26"/>
        </w:rPr>
      </w:pPr>
    </w:p>
    <w:p w14:paraId="54E92455" w14:textId="794BBF47"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When a conflict occurs during course of inspection, the following principle shall be applied: (B</w:t>
      </w:r>
      <w:r w:rsidR="00D620C3" w:rsidRPr="00BC3BF7">
        <w:rPr>
          <w:rFonts w:ascii="Times New Roman" w:hAnsi="Times New Roman"/>
          <w:sz w:val="26"/>
          <w:szCs w:val="26"/>
        </w:rPr>
        <w:t>;</w:t>
      </w:r>
      <w:r w:rsidRPr="00BC3BF7">
        <w:rPr>
          <w:rFonts w:ascii="Times New Roman" w:hAnsi="Times New Roman"/>
          <w:sz w:val="26"/>
          <w:szCs w:val="26"/>
        </w:rPr>
        <w:t xml:space="preserve"> AUD</w:t>
      </w:r>
      <w:r w:rsidR="00D620C3" w:rsidRPr="00BC3BF7">
        <w:rPr>
          <w:rFonts w:ascii="Times New Roman" w:hAnsi="Times New Roman"/>
          <w:sz w:val="26"/>
          <w:szCs w:val="26"/>
        </w:rPr>
        <w:t>;</w:t>
      </w:r>
      <w:r w:rsidRPr="00BC3BF7">
        <w:rPr>
          <w:rFonts w:ascii="Times New Roman" w:hAnsi="Times New Roman"/>
          <w:sz w:val="26"/>
          <w:szCs w:val="26"/>
        </w:rPr>
        <w:t xml:space="preserve"> </w:t>
      </w:r>
      <w:r w:rsidR="00D620C3" w:rsidRPr="00BC3BF7">
        <w:rPr>
          <w:rFonts w:ascii="Times New Roman" w:hAnsi="Times New Roman"/>
          <w:sz w:val="26"/>
          <w:szCs w:val="26"/>
        </w:rPr>
        <w:t xml:space="preserve">INV; </w:t>
      </w:r>
      <w:r w:rsidRPr="00BC3BF7">
        <w:rPr>
          <w:rFonts w:ascii="Times New Roman" w:hAnsi="Times New Roman"/>
          <w:sz w:val="26"/>
          <w:szCs w:val="26"/>
        </w:rPr>
        <w:t>QC Inspector)</w:t>
      </w:r>
    </w:p>
    <w:p w14:paraId="0F23C3F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Authorized inspection staff’s decision can be overridden by QC Manager.</w:t>
      </w:r>
    </w:p>
    <w:p w14:paraId="6A21DAE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Authorized inspection staff’s decision can be overridden by his/her team leader.</w:t>
      </w:r>
    </w:p>
    <w:p w14:paraId="2FD8D47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Authorized inspection staff’s decision can be overridden by another authorized inspection staff with higher certification.</w:t>
      </w:r>
    </w:p>
    <w:p w14:paraId="2C5CE587" w14:textId="6E800486" w:rsidR="003B2FC2" w:rsidRPr="00BC3BF7" w:rsidRDefault="003B2FC2" w:rsidP="007157BC">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4.1.6</w:t>
      </w:r>
    </w:p>
    <w:p w14:paraId="02DE3A46" w14:textId="77777777" w:rsidR="003B2FC2" w:rsidRPr="00BC3BF7" w:rsidRDefault="003B2FC2" w:rsidP="007157BC">
      <w:pPr>
        <w:spacing w:after="0" w:line="240" w:lineRule="auto"/>
        <w:rPr>
          <w:rFonts w:ascii="Times New Roman" w:hAnsi="Times New Roman"/>
          <w:sz w:val="26"/>
          <w:szCs w:val="26"/>
        </w:rPr>
      </w:pPr>
    </w:p>
    <w:p w14:paraId="226E34D2" w14:textId="75751A72"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Acceptable </w:t>
      </w:r>
      <w:r w:rsidRPr="00434A7F">
        <w:rPr>
          <w:rFonts w:ascii="Times New Roman" w:hAnsi="Times New Roman"/>
          <w:sz w:val="26"/>
          <w:szCs w:val="26"/>
        </w:rPr>
        <w:t>deferred</w:t>
      </w:r>
      <w:r w:rsidRPr="00BC3BF7">
        <w:rPr>
          <w:rFonts w:ascii="Times New Roman" w:hAnsi="Times New Roman" w:cs="Times New Roman"/>
          <w:sz w:val="26"/>
          <w:szCs w:val="26"/>
        </w:rPr>
        <w:t xml:space="preserve"> defect (ADD) is (A</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556F4" w:rsidRPr="00BC3BF7">
        <w:rPr>
          <w:rFonts w:ascii="Times New Roman" w:hAnsi="Times New Roman"/>
          <w:sz w:val="26"/>
          <w:szCs w:val="26"/>
        </w:rPr>
        <w:t xml:space="preserve">INV; </w:t>
      </w:r>
      <w:r w:rsidR="00AF54CC" w:rsidRPr="00BC3BF7">
        <w:rPr>
          <w:rFonts w:ascii="Times New Roman" w:hAnsi="Times New Roman"/>
          <w:sz w:val="26"/>
          <w:szCs w:val="26"/>
        </w:rPr>
        <w:t xml:space="preserve">PP;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BSI</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B556F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78ED2844"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affecting to airworthiness of the aircraft and have not been rectified in period of time as specified in AMM, MEL, CDL.</w:t>
      </w:r>
    </w:p>
    <w:p w14:paraId="3D2EB097"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14:paraId="43395C4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14:paraId="0A97192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61AD519F" w14:textId="77777777" w:rsidR="003B2FC2" w:rsidRPr="00BC3BF7" w:rsidRDefault="003B2FC2" w:rsidP="007157BC">
      <w:pPr>
        <w:spacing w:after="0" w:line="240" w:lineRule="auto"/>
        <w:rPr>
          <w:rFonts w:ascii="Times New Roman" w:hAnsi="Times New Roman" w:cs="Times New Roman"/>
          <w:sz w:val="26"/>
          <w:szCs w:val="26"/>
        </w:rPr>
      </w:pPr>
    </w:p>
    <w:p w14:paraId="51213A25" w14:textId="1FECE593"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 xml:space="preserve">Ensure that </w:t>
      </w:r>
      <w:r w:rsidRPr="00434A7F">
        <w:rPr>
          <w:rFonts w:ascii="Times New Roman" w:hAnsi="Times New Roman"/>
          <w:sz w:val="26"/>
          <w:szCs w:val="26"/>
        </w:rPr>
        <w:t>all</w:t>
      </w:r>
      <w:r w:rsidRPr="00BC3BF7">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(B</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4208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2082" w:rsidRPr="00BC3BF7">
        <w:rPr>
          <w:rFonts w:ascii="Times New Roman" w:hAnsi="Times New Roman"/>
          <w:sz w:val="26"/>
          <w:szCs w:val="26"/>
        </w:rPr>
        <w:t xml:space="preserve">INV; </w:t>
      </w:r>
      <w:r w:rsidR="00941D11" w:rsidRPr="00BC3BF7">
        <w:rPr>
          <w:rFonts w:ascii="Times New Roman" w:hAnsi="Times New Roman"/>
          <w:sz w:val="26"/>
          <w:szCs w:val="26"/>
        </w:rPr>
        <w:t xml:space="preserve">PP; </w:t>
      </w:r>
      <w:r w:rsidRPr="00BC3BF7">
        <w:rPr>
          <w:rFonts w:ascii="Times New Roman" w:hAnsi="Times New Roman" w:cs="Times New Roman"/>
          <w:sz w:val="26"/>
          <w:szCs w:val="26"/>
        </w:rPr>
        <w:t>ACR)</w:t>
      </w:r>
    </w:p>
    <w:p w14:paraId="02C0812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Foreman</w:t>
      </w:r>
    </w:p>
    <w:p w14:paraId="2E2845C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 C certifying staff.</w:t>
      </w:r>
    </w:p>
    <w:p w14:paraId="5A08F5F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14:paraId="24D141C7"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14:paraId="0AD52D7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2F3EBEBF" w14:textId="19DAF954"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Which </w:t>
      </w:r>
      <w:r w:rsidRPr="00434A7F">
        <w:rPr>
          <w:rFonts w:ascii="Times New Roman" w:hAnsi="Times New Roman"/>
          <w:sz w:val="26"/>
          <w:szCs w:val="26"/>
        </w:rPr>
        <w:t>statement</w:t>
      </w:r>
      <w:r w:rsidRPr="00BC3BF7">
        <w:rPr>
          <w:rFonts w:ascii="Times New Roman" w:hAnsi="Times New Roman" w:cs="Times New Roman"/>
          <w:bCs/>
          <w:sz w:val="26"/>
          <w:szCs w:val="26"/>
        </w:rPr>
        <w:t xml:space="preserve"> below is correct?  </w:t>
      </w:r>
      <w:r w:rsidRPr="00BC3BF7">
        <w:rPr>
          <w:rFonts w:ascii="Times New Roman" w:hAnsi="Times New Roman" w:cs="Times New Roman"/>
          <w:sz w:val="26"/>
          <w:szCs w:val="26"/>
        </w:rPr>
        <w:t>(B</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41D11" w:rsidRPr="00BC3BF7">
        <w:rPr>
          <w:rFonts w:ascii="Times New Roman" w:hAnsi="Times New Roman"/>
          <w:sz w:val="26"/>
          <w:szCs w:val="26"/>
        </w:rPr>
        <w:t xml:space="preserve">INV; PP;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w:t>
      </w:r>
      <w:r w:rsidR="00941D11"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52870EB"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18"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18"/>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14:paraId="4B809E71"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14:paraId="204B424C"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14:paraId="023B3102"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14:paraId="33D3D393"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p>
    <w:p w14:paraId="60686A92" w14:textId="03513256"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below </w:t>
      </w:r>
      <w:r w:rsidRPr="00434A7F">
        <w:rPr>
          <w:rFonts w:ascii="Times New Roman" w:hAnsi="Times New Roman" w:cs="Times New Roman"/>
          <w:bCs/>
          <w:sz w:val="26"/>
          <w:szCs w:val="26"/>
        </w:rPr>
        <w:t>is</w:t>
      </w:r>
      <w:r w:rsidRPr="00BC3BF7">
        <w:rPr>
          <w:rFonts w:ascii="Times New Roman" w:hAnsi="Times New Roman" w:cs="Times New Roman"/>
          <w:sz w:val="26"/>
          <w:szCs w:val="26"/>
        </w:rPr>
        <w:t xml:space="preserve"> correct for content of override policy? (A</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F0B0C"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1F0B0C"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20CD4E6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14:paraId="7F45F725" w14:textId="1052400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14:paraId="3A2740F3" w14:textId="3E6EFFCB"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14:paraId="0EF38385"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Ref. SOP 4.1.6</w:t>
      </w:r>
    </w:p>
    <w:p w14:paraId="2F09459B" w14:textId="77777777" w:rsidR="003B2FC2" w:rsidRPr="00BC3BF7" w:rsidRDefault="003B2FC2" w:rsidP="007157BC">
      <w:pPr>
        <w:autoSpaceDE w:val="0"/>
        <w:autoSpaceDN w:val="0"/>
        <w:adjustRightInd w:val="0"/>
        <w:spacing w:after="0" w:line="240" w:lineRule="auto"/>
        <w:rPr>
          <w:rFonts w:ascii="Times New Roman" w:hAnsi="Times New Roman" w:cs="Times New Roman"/>
          <w:bCs/>
          <w:sz w:val="26"/>
          <w:szCs w:val="26"/>
        </w:rPr>
      </w:pPr>
    </w:p>
    <w:p w14:paraId="11C01F4E" w14:textId="1BF4926A" w:rsidR="003B2FC2" w:rsidRPr="00BC3BF7" w:rsidRDefault="003B2FC2" w:rsidP="00434A7F">
      <w:pPr>
        <w:pStyle w:val="oancuaDanhsac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maintenance </w:t>
      </w:r>
      <w:r w:rsidRPr="00434A7F">
        <w:rPr>
          <w:rFonts w:ascii="Times New Roman" w:hAnsi="Times New Roman" w:cs="Times New Roman"/>
          <w:bCs/>
          <w:sz w:val="26"/>
          <w:szCs w:val="26"/>
        </w:rPr>
        <w:t>task</w:t>
      </w:r>
      <w:r w:rsidRPr="00BC3BF7">
        <w:rPr>
          <w:rFonts w:ascii="Times New Roman" w:eastAsia="Times New Roman" w:hAnsi="Times New Roman" w:cs="Times New Roman"/>
          <w:sz w:val="26"/>
          <w:szCs w:val="26"/>
        </w:rPr>
        <w:t xml:space="preserve"> type 1 is:?</w:t>
      </w:r>
      <w:r w:rsidRPr="00BC3BF7">
        <w:rPr>
          <w:rFonts w:ascii="Times New Roman" w:hAnsi="Times New Roman" w:cs="Times New Roman"/>
          <w:sz w:val="26"/>
          <w:szCs w:val="26"/>
        </w:rPr>
        <w:t xml:space="preserve"> (A</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05A28" w:rsidRPr="00BC3BF7">
        <w:rPr>
          <w:rFonts w:ascii="Times New Roman" w:hAnsi="Times New Roman"/>
          <w:sz w:val="26"/>
          <w:szCs w:val="26"/>
        </w:rPr>
        <w:t xml:space="preserve">INV; PP; MP; CMP;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27DBE9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14:paraId="7D04823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14:paraId="3105358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14:paraId="2FE34E1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3E379E39" w14:textId="77777777" w:rsidR="003B2FC2" w:rsidRPr="00BC3BF7" w:rsidRDefault="003B2FC2" w:rsidP="007157BC">
      <w:pPr>
        <w:spacing w:after="0" w:line="240" w:lineRule="auto"/>
        <w:rPr>
          <w:rFonts w:ascii="Times New Roman" w:hAnsi="Times New Roman" w:cs="Times New Roman"/>
          <w:sz w:val="26"/>
          <w:szCs w:val="26"/>
        </w:rPr>
      </w:pPr>
    </w:p>
    <w:p w14:paraId="76BDD0B0" w14:textId="5CCDEAFC" w:rsidR="003B2FC2" w:rsidRPr="00BC3BF7" w:rsidRDefault="003B2FC2" w:rsidP="00434A7F">
      <w:pPr>
        <w:pStyle w:val="oancuaDanhsac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w:t>
      </w:r>
      <w:r w:rsidRPr="00434A7F">
        <w:rPr>
          <w:rFonts w:ascii="Times New Roman" w:hAnsi="Times New Roman" w:cs="Times New Roman"/>
          <w:bCs/>
          <w:sz w:val="26"/>
          <w:szCs w:val="26"/>
        </w:rPr>
        <w:t>maintenance</w:t>
      </w:r>
      <w:r w:rsidRPr="00BC3BF7">
        <w:rPr>
          <w:rFonts w:ascii="Times New Roman" w:eastAsia="Times New Roman" w:hAnsi="Times New Roman" w:cs="Times New Roman"/>
          <w:sz w:val="26"/>
          <w:szCs w:val="26"/>
        </w:rPr>
        <w:t xml:space="preserve"> task type 2 is:?</w:t>
      </w:r>
      <w:r w:rsidRPr="00BC3BF7">
        <w:rPr>
          <w:rFonts w:ascii="Times New Roman" w:hAnsi="Times New Roman" w:cs="Times New Roman"/>
          <w:sz w:val="26"/>
          <w:szCs w:val="26"/>
        </w:rPr>
        <w:t xml:space="preserve"> (A</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05A28" w:rsidRPr="00BC3BF7">
        <w:rPr>
          <w:rFonts w:ascii="Times New Roman" w:hAnsi="Times New Roman"/>
          <w:sz w:val="26"/>
          <w:szCs w:val="26"/>
        </w:rPr>
        <w:t xml:space="preserve">INV; </w:t>
      </w:r>
      <w:r w:rsidR="00CF0AB9" w:rsidRPr="00BC3BF7">
        <w:rPr>
          <w:rFonts w:ascii="Times New Roman" w:hAnsi="Times New Roman"/>
          <w:sz w:val="26"/>
          <w:szCs w:val="26"/>
        </w:rPr>
        <w:t xml:space="preserve">PP; </w:t>
      </w:r>
      <w:r w:rsidR="009F40ED" w:rsidRPr="00BC3BF7">
        <w:rPr>
          <w:rFonts w:ascii="Times New Roman" w:hAnsi="Times New Roman"/>
          <w:sz w:val="26"/>
          <w:szCs w:val="26"/>
        </w:rPr>
        <w:t xml:space="preserve">CMP; </w:t>
      </w:r>
      <w:r w:rsidR="00CF0AB9" w:rsidRPr="00BC3BF7">
        <w:rPr>
          <w:rFonts w:ascii="Times New Roman" w:hAnsi="Times New Roman"/>
          <w:sz w:val="26"/>
          <w:szCs w:val="26"/>
        </w:rPr>
        <w:t xml:space="preserve">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305A28"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6AFBE3E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14:paraId="5C63DBD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14:paraId="7DF5410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14:paraId="44CCDB2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01FF20FD" w14:textId="77777777" w:rsidR="003B2FC2" w:rsidRPr="00BC3BF7" w:rsidRDefault="003B2FC2" w:rsidP="007157BC">
      <w:pPr>
        <w:spacing w:after="0" w:line="240" w:lineRule="auto"/>
        <w:rPr>
          <w:rFonts w:ascii="Times New Roman" w:hAnsi="Times New Roman" w:cs="Times New Roman"/>
          <w:sz w:val="26"/>
          <w:szCs w:val="26"/>
        </w:rPr>
      </w:pPr>
    </w:p>
    <w:p w14:paraId="33A12C87" w14:textId="39CA4480" w:rsidR="003B2FC2" w:rsidRPr="00BC3BF7" w:rsidRDefault="003B2FC2" w:rsidP="00434A7F">
      <w:pPr>
        <w:pStyle w:val="oancuaDanhsac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Independence inspection is:?</w:t>
      </w:r>
      <w:r w:rsidRPr="00BC3BF7">
        <w:rPr>
          <w:rFonts w:ascii="Times New Roman" w:hAnsi="Times New Roman" w:cs="Times New Roman"/>
          <w:sz w:val="26"/>
          <w:szCs w:val="26"/>
        </w:rPr>
        <w:t xml:space="preserve"> (A</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QC</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97CD9"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9360DB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14:paraId="39B9DC3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14:paraId="2A41C13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14:paraId="379DF3E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41A3DDF5" w14:textId="77777777" w:rsidR="003B2FC2" w:rsidRPr="00BC3BF7" w:rsidRDefault="003B2FC2" w:rsidP="007157BC">
      <w:pPr>
        <w:spacing w:after="0" w:line="240" w:lineRule="auto"/>
        <w:rPr>
          <w:rFonts w:ascii="Times New Roman" w:hAnsi="Times New Roman" w:cs="Times New Roman"/>
          <w:sz w:val="26"/>
          <w:szCs w:val="26"/>
        </w:rPr>
      </w:pPr>
    </w:p>
    <w:p w14:paraId="4686DA71" w14:textId="7D9F5811" w:rsidR="003B2FC2" w:rsidRPr="00BC3BF7" w:rsidRDefault="003B2FC2" w:rsidP="00434A7F">
      <w:pPr>
        <w:pStyle w:val="oancuaDanhsac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A </w:t>
      </w:r>
      <w:r w:rsidRPr="00434A7F">
        <w:rPr>
          <w:rFonts w:ascii="Times New Roman" w:eastAsia="Times New Roman" w:hAnsi="Times New Roman" w:cs="Times New Roman"/>
          <w:sz w:val="26"/>
          <w:szCs w:val="26"/>
        </w:rPr>
        <w:t>maintenance</w:t>
      </w:r>
      <w:r w:rsidRPr="00BC3BF7">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B7C84" w:rsidRPr="00BC3BF7">
        <w:rPr>
          <w:rFonts w:ascii="Times New Roman" w:hAnsi="Times New Roman"/>
          <w:sz w:val="26"/>
          <w:szCs w:val="26"/>
        </w:rPr>
        <w:t xml:space="preserve">INV; </w:t>
      </w:r>
      <w:r w:rsidR="009F40ED" w:rsidRPr="00BC3BF7">
        <w:rPr>
          <w:rFonts w:ascii="Times New Roman" w:hAnsi="Times New Roman"/>
          <w:sz w:val="26"/>
          <w:szCs w:val="26"/>
        </w:rPr>
        <w:t xml:space="preserve">PP; </w:t>
      </w:r>
      <w:r w:rsidR="009C747A" w:rsidRPr="00BC3BF7">
        <w:rPr>
          <w:rFonts w:ascii="Times New Roman" w:hAnsi="Times New Roman"/>
          <w:sz w:val="26"/>
          <w:szCs w:val="26"/>
        </w:rPr>
        <w:t xml:space="preserve">CMP; </w:t>
      </w:r>
      <w:r w:rsidR="009F40ED" w:rsidRPr="00BC3BF7">
        <w:rPr>
          <w:rFonts w:ascii="Times New Roman" w:hAnsi="Times New Roman"/>
          <w:sz w:val="26"/>
          <w:szCs w:val="26"/>
        </w:rPr>
        <w:t>MP; EE</w:t>
      </w:r>
      <w:r w:rsidR="009C747A" w:rsidRPr="00BC3BF7">
        <w:rPr>
          <w:rFonts w:ascii="Times New Roman" w:hAnsi="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B97CD9"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3E77041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14:paraId="76E55E9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14:paraId="586ABE7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14:paraId="1218CAF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5C305939" w14:textId="77777777" w:rsidR="003B2FC2" w:rsidRPr="00BC3BF7" w:rsidRDefault="003B2FC2" w:rsidP="007157BC">
      <w:pPr>
        <w:spacing w:after="0" w:line="240" w:lineRule="auto"/>
        <w:rPr>
          <w:rFonts w:ascii="Times New Roman" w:hAnsi="Times New Roman" w:cs="Times New Roman"/>
          <w:sz w:val="26"/>
          <w:szCs w:val="26"/>
        </w:rPr>
      </w:pPr>
    </w:p>
    <w:p w14:paraId="45DBCF93" w14:textId="2C892FD1" w:rsidR="003B2FC2" w:rsidRPr="00BC3BF7" w:rsidRDefault="003B2FC2" w:rsidP="00434A7F">
      <w:pPr>
        <w:pStyle w:val="oancuaDanhsac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A maintenance task that involve the assembly or any disturbance of a system or any part on an aircraft that, if errors occurred, could endanger the flight safety (sometime called flight safety sensitive maintenance task). – This is the definition of which task type below? (A</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61F46"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661F4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1CB71B8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14:paraId="37A733A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14:paraId="247556F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14:paraId="4495747B" w14:textId="16624330" w:rsidR="003B2FC2"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52B846C7" w14:textId="77777777" w:rsidR="00434A7F" w:rsidRPr="00BC3BF7" w:rsidRDefault="00434A7F" w:rsidP="007157BC">
      <w:pPr>
        <w:spacing w:after="0" w:line="240" w:lineRule="auto"/>
        <w:rPr>
          <w:rFonts w:ascii="Times New Roman" w:hAnsi="Times New Roman" w:cs="Times New Roman"/>
          <w:sz w:val="26"/>
          <w:szCs w:val="26"/>
        </w:rPr>
      </w:pPr>
    </w:p>
    <w:p w14:paraId="549A9454" w14:textId="57826813" w:rsidR="003B2FC2" w:rsidRPr="00BC3BF7" w:rsidRDefault="003B2FC2" w:rsidP="00434A7F">
      <w:pPr>
        <w:pStyle w:val="oancuaDanhsac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86E6C"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586E6C"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939314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14:paraId="32247E0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14:paraId="3D03E1C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14:paraId="58FA811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14:paraId="1D362BDD" w14:textId="77777777" w:rsidR="003B2FC2" w:rsidRPr="00BC3BF7" w:rsidRDefault="003B2FC2" w:rsidP="007157BC">
      <w:pPr>
        <w:spacing w:after="0" w:line="240" w:lineRule="auto"/>
        <w:rPr>
          <w:rFonts w:ascii="Times New Roman" w:hAnsi="Times New Roman" w:cs="Times New Roman"/>
          <w:sz w:val="26"/>
          <w:szCs w:val="26"/>
        </w:rPr>
      </w:pPr>
    </w:p>
    <w:p w14:paraId="423D8A16" w14:textId="5A09EA76"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CB7D21"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CA6E6E"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4DE74EC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14:paraId="3DC6DC0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Independent inspection</w:t>
      </w:r>
    </w:p>
    <w:p w14:paraId="10F3ABF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14:paraId="6F182D9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w:t>
      </w:r>
    </w:p>
    <w:p w14:paraId="0D9AE3E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0A262F80" w14:textId="16113DE7"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to determine maintenance items are RII? (A</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29597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7A43B9"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75F8EA6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14:paraId="69459EB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14:paraId="2EE724A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19" w:name="_Hlk98406883"/>
      <w:bookmarkStart w:id="20" w:name="_Hlk98407257"/>
      <w:r w:rsidRPr="00BC3BF7">
        <w:rPr>
          <w:rFonts w:ascii="Times New Roman" w:hAnsi="Times New Roman" w:cs="Times New Roman"/>
          <w:sz w:val="26"/>
          <w:szCs w:val="26"/>
        </w:rPr>
        <w:t>Customer/Maintenance centers/ EGD/ MCC</w:t>
      </w:r>
      <w:bookmarkEnd w:id="19"/>
      <w:bookmarkEnd w:id="20"/>
      <w:r w:rsidRPr="00BC3BF7">
        <w:rPr>
          <w:rFonts w:ascii="Times New Roman" w:hAnsi="Times New Roman" w:cs="Times New Roman"/>
          <w:sz w:val="26"/>
          <w:szCs w:val="26"/>
        </w:rPr>
        <w:t xml:space="preserve"> </w:t>
      </w:r>
    </w:p>
    <w:p w14:paraId="747607C3"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4.5.3</w:t>
      </w:r>
    </w:p>
    <w:p w14:paraId="6F14AFA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07A3CEEC" w14:textId="15DAF8B7"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need to do in case Maintenance centers/ EGD/ MCC cannot determine maintenance items are RII as requirements in customer procedure? (B</w:t>
      </w:r>
      <w:r w:rsidR="00E8113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E811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811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8113E"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3245F63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14:paraId="20B6AE68" w14:textId="78FF792A"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w:t>
      </w:r>
      <w:r w:rsidR="0075289F" w:rsidRPr="00BC3BF7">
        <w:rPr>
          <w:rFonts w:ascii="Times New Roman" w:hAnsi="Times New Roman" w:cs="Times New Roman"/>
          <w:sz w:val="26"/>
          <w:szCs w:val="26"/>
        </w:rPr>
        <w:t xml:space="preserve"> </w:t>
      </w:r>
      <w:r w:rsidRPr="00BC3BF7">
        <w:rPr>
          <w:rFonts w:ascii="Times New Roman" w:hAnsi="Times New Roman" w:cs="Times New Roman"/>
          <w:sz w:val="26"/>
          <w:szCs w:val="26"/>
        </w:rPr>
        <w:t>confirmation.</w:t>
      </w:r>
    </w:p>
    <w:p w14:paraId="1B4D983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14:paraId="0AD50D9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2FC69B69" w14:textId="77777777" w:rsidR="00500A35" w:rsidRPr="00BC3BF7" w:rsidRDefault="00500A35" w:rsidP="007157BC">
      <w:pPr>
        <w:autoSpaceDE w:val="0"/>
        <w:autoSpaceDN w:val="0"/>
        <w:adjustRightInd w:val="0"/>
        <w:spacing w:after="0" w:line="240" w:lineRule="auto"/>
        <w:rPr>
          <w:rFonts w:ascii="Times New Roman" w:hAnsi="Times New Roman" w:cs="Times New Roman"/>
          <w:sz w:val="26"/>
          <w:szCs w:val="26"/>
        </w:rPr>
      </w:pPr>
    </w:p>
    <w:p w14:paraId="7144E774" w14:textId="47C81F26"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RII tasks are identified by which of information bellow? (B</w:t>
      </w:r>
      <w:r w:rsidR="00D00C3E"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D00C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D00C3E"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00C3E" w:rsidRPr="00BC3BF7">
        <w:rPr>
          <w:rFonts w:ascii="Times New Roman" w:hAnsi="Times New Roman"/>
          <w:sz w:val="26"/>
          <w:szCs w:val="26"/>
        </w:rPr>
        <w:t xml:space="preserve">INV; PP; CMP; MP; EE;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STR)</w:t>
      </w:r>
    </w:p>
    <w:p w14:paraId="7B7044F3" w14:textId="7BD82B8D"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14:paraId="1D120934"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 marked with “RII” next to RII items;</w:t>
      </w:r>
      <w:bookmarkStart w:id="21"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21"/>
    </w:p>
    <w:p w14:paraId="57F7CB2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14:paraId="5839B15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38565C4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64201186" w14:textId="6ED7B27B"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If there is any finding during inspection of RII, the RII inspector will require the authorized staff who accomplished the item(s) to rework then re-inspect for those items until satisfied. – This is requirement of which term below? (B</w:t>
      </w:r>
      <w:r w:rsidR="00FC08D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FC08D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w:t>
      </w:r>
      <w:r w:rsidR="00002383" w:rsidRPr="00BC3BF7">
        <w:rPr>
          <w:rFonts w:ascii="Times New Roman" w:hAnsi="Times New Roman"/>
          <w:sz w:val="26"/>
          <w:szCs w:val="26"/>
        </w:rPr>
        <w:t xml:space="preserve">INV; PP; CMP; MP; EE; </w:t>
      </w:r>
      <w:r w:rsidRPr="00BC3BF7">
        <w:rPr>
          <w:rFonts w:ascii="Times New Roman" w:hAnsi="Times New Roman" w:cs="Times New Roman"/>
          <w:sz w:val="26"/>
          <w:szCs w:val="26"/>
        </w:rPr>
        <w:t>AUD</w:t>
      </w:r>
      <w:r w:rsidR="00FC08D4" w:rsidRPr="00BC3BF7">
        <w:rPr>
          <w:rFonts w:ascii="Times New Roman" w:hAnsi="Times New Roman" w:cs="Times New Roman"/>
          <w:sz w:val="26"/>
          <w:szCs w:val="26"/>
        </w:rPr>
        <w:t>;</w:t>
      </w:r>
      <w:r w:rsidRPr="00BC3BF7">
        <w:rPr>
          <w:rFonts w:ascii="Times New Roman" w:hAnsi="Times New Roman" w:cs="Times New Roman"/>
          <w:sz w:val="26"/>
          <w:szCs w:val="26"/>
        </w:rPr>
        <w:t xml:space="preserve"> ACR)</w:t>
      </w:r>
    </w:p>
    <w:p w14:paraId="3D4D1ED1"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Buy back</w:t>
      </w:r>
    </w:p>
    <w:p w14:paraId="52A4094C"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Override policy.</w:t>
      </w:r>
    </w:p>
    <w:p w14:paraId="7A058C7C"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14:paraId="41EB761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011F4D85"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28ED9B05" w14:textId="305CD4B3"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maintenance document in the case that buy-back is required? (B</w:t>
      </w:r>
      <w:r w:rsidR="005438F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5438F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5438F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438FB" w:rsidRPr="00BC3BF7">
        <w:rPr>
          <w:rFonts w:ascii="Times New Roman" w:hAnsi="Times New Roman"/>
          <w:sz w:val="26"/>
          <w:szCs w:val="26"/>
        </w:rPr>
        <w:t xml:space="preserve">INV; PP; </w:t>
      </w:r>
      <w:r w:rsidRPr="00BC3BF7">
        <w:rPr>
          <w:rFonts w:ascii="Times New Roman" w:hAnsi="Times New Roman" w:cs="Times New Roman"/>
          <w:sz w:val="26"/>
          <w:szCs w:val="26"/>
        </w:rPr>
        <w:t>ACR)</w:t>
      </w:r>
    </w:p>
    <w:p w14:paraId="3E60CF0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14:paraId="22F33E70"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p>
    <w:p w14:paraId="68AF064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for the rework and re-performance of RII inspection.</w:t>
      </w:r>
    </w:p>
    <w:p w14:paraId="1D90EFD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14:paraId="5C4D01D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114C5193"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37E23E48" w14:textId="053ED799"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Can a person who is not a RII inspector perform inspection RII task? (B</w:t>
      </w:r>
      <w:r w:rsidR="0088631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88631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88631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86314" w:rsidRPr="00BC3BF7">
        <w:rPr>
          <w:rFonts w:ascii="Times New Roman" w:hAnsi="Times New Roman"/>
          <w:sz w:val="26"/>
          <w:szCs w:val="26"/>
        </w:rPr>
        <w:t xml:space="preserve">INV; </w:t>
      </w:r>
      <w:r w:rsidRPr="00BC3BF7">
        <w:rPr>
          <w:rFonts w:ascii="Times New Roman" w:hAnsi="Times New Roman" w:cs="Times New Roman"/>
          <w:sz w:val="26"/>
          <w:szCs w:val="26"/>
        </w:rPr>
        <w:t>ACR)</w:t>
      </w:r>
    </w:p>
    <w:p w14:paraId="7D7C2DB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14:paraId="1FF3A6D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w:t>
      </w:r>
    </w:p>
    <w:p w14:paraId="6154779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14:paraId="007DEFB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14:paraId="7A624154"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26712B67" w14:textId="7C3A0690"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0017670D" w:rsidRPr="00BC3BF7">
        <w:rPr>
          <w:rFonts w:ascii="Times New Roman" w:hAnsi="Times New Roman" w:cs="Times New Roman"/>
          <w:sz w:val="26"/>
          <w:szCs w:val="26"/>
        </w:rPr>
        <w:t xml:space="preserve">type </w:t>
      </w:r>
      <w:r w:rsidRPr="00BC3BF7">
        <w:rPr>
          <w:rFonts w:ascii="Times New Roman" w:hAnsi="Times New Roman" w:cs="Times New Roman"/>
          <w:sz w:val="26"/>
          <w:szCs w:val="26"/>
        </w:rPr>
        <w:t>of re-certifying certificate to be issued to declare the serviceability of removed components / parts from the aircraft/</w:t>
      </w:r>
      <w:r w:rsidR="00B177EB" w:rsidRPr="00BC3BF7">
        <w:rPr>
          <w:rFonts w:ascii="Times New Roman" w:hAnsi="Times New Roman" w:cs="Times New Roman"/>
          <w:sz w:val="26"/>
          <w:szCs w:val="26"/>
        </w:rPr>
        <w:t xml:space="preserve"> </w:t>
      </w:r>
      <w:r w:rsidRPr="00BC3BF7">
        <w:rPr>
          <w:rFonts w:ascii="Times New Roman" w:hAnsi="Times New Roman" w:cs="Times New Roman"/>
          <w:sz w:val="26"/>
          <w:szCs w:val="26"/>
        </w:rPr>
        <w:t>aircraft component? (A</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450272" w:rsidRPr="00BC3BF7">
        <w:rPr>
          <w:rFonts w:ascii="Times New Roman" w:hAnsi="Times New Roman"/>
          <w:sz w:val="26"/>
          <w:szCs w:val="26"/>
        </w:rPr>
        <w:t xml:space="preserve">INV; </w:t>
      </w:r>
      <w:r w:rsidR="0017670D" w:rsidRPr="00BC3BF7">
        <w:rPr>
          <w:rFonts w:ascii="Times New Roman" w:hAnsi="Times New Roman"/>
          <w:sz w:val="26"/>
          <w:szCs w:val="26"/>
        </w:rPr>
        <w:t xml:space="preserve">PP; MP; CMP;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SI</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4520CE">
        <w:rPr>
          <w:rFonts w:ascii="Times New Roman" w:hAnsi="Times New Roman" w:cs="Times New Roman"/>
          <w:sz w:val="26"/>
          <w:szCs w:val="26"/>
        </w:rPr>
        <w:t xml:space="preserve">MAP;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450272"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5E9AE56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Form 5001;</w:t>
      </w:r>
    </w:p>
    <w:p w14:paraId="775FC28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CAAV Form 1;</w:t>
      </w:r>
    </w:p>
    <w:p w14:paraId="2FB7EAD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type of certificate specified in the WO based on customer demands (official letter, telex, service order) if requested by customer or based on the actual condition as follows:</w:t>
      </w:r>
    </w:p>
    <w:p w14:paraId="3DB96D42"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VAECO Form 5001;</w:t>
      </w:r>
    </w:p>
    <w:p w14:paraId="0DA1626F"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CAAV Form 1;</w:t>
      </w:r>
    </w:p>
    <w:p w14:paraId="0349ED8E"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FAA 8130-3 (only applicable on U.S registered aircraft).</w:t>
      </w:r>
    </w:p>
    <w:p w14:paraId="462B2106"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14:paraId="7F9EC51C" w14:textId="77777777" w:rsidR="003B2FC2" w:rsidRPr="00BC3BF7" w:rsidRDefault="003B2FC2" w:rsidP="007157BC">
      <w:pPr>
        <w:spacing w:after="0" w:line="240" w:lineRule="auto"/>
        <w:rPr>
          <w:rFonts w:ascii="Times New Roman" w:hAnsi="Times New Roman" w:cs="Times New Roman"/>
          <w:sz w:val="26"/>
          <w:szCs w:val="26"/>
        </w:rPr>
      </w:pPr>
    </w:p>
    <w:p w14:paraId="08FCC387" w14:textId="752B7540"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To avoid the effects of humidity, temperature, contamination and damage, part and material will be:</w:t>
      </w:r>
      <w:r w:rsidR="003A25D8"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(AUD; </w:t>
      </w:r>
      <w:r w:rsidR="007B5C10"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63E5CB5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Kept in normal condition.</w:t>
      </w:r>
    </w:p>
    <w:p w14:paraId="01B786E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Preserved in accordance with the manufacturer’s requirements or applicable industrial standards.</w:t>
      </w:r>
    </w:p>
    <w:p w14:paraId="78BF16C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14:paraId="55D96F0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14:paraId="1184C925" w14:textId="77777777" w:rsidR="003B2FC2" w:rsidRPr="00BC3BF7" w:rsidRDefault="003B2FC2" w:rsidP="007157BC">
      <w:pPr>
        <w:spacing w:after="0" w:line="240" w:lineRule="auto"/>
        <w:rPr>
          <w:rFonts w:ascii="Times New Roman" w:hAnsi="Times New Roman" w:cs="Times New Roman"/>
          <w:sz w:val="26"/>
          <w:szCs w:val="26"/>
        </w:rPr>
      </w:pPr>
    </w:p>
    <w:p w14:paraId="2E253801" w14:textId="0E9A9A1B"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To assure safety and security, part and material will be:</w:t>
      </w:r>
      <w:r w:rsidR="000552F8"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(AUD; </w:t>
      </w:r>
      <w:r w:rsidR="000552F8"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4520CE">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64E2549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Accessed by any personnel.</w:t>
      </w:r>
    </w:p>
    <w:p w14:paraId="59D49AC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Kept in quarantine store.</w:t>
      </w:r>
    </w:p>
    <w:p w14:paraId="4C4256F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552F8" w:rsidRPr="00BC3BF7">
        <w:rPr>
          <w:rFonts w:ascii="Times New Roman" w:hAnsi="Times New Roman" w:cs="Times New Roman"/>
          <w:sz w:val="26"/>
          <w:szCs w:val="26"/>
        </w:rPr>
        <w:t xml:space="preserve">Secured </w:t>
      </w:r>
      <w:r w:rsidRPr="00BC3BF7">
        <w:rPr>
          <w:rFonts w:ascii="Times New Roman" w:hAnsi="Times New Roman" w:cs="Times New Roman"/>
          <w:sz w:val="26"/>
          <w:szCs w:val="26"/>
        </w:rPr>
        <w:t>to prevent unauthorized access</w:t>
      </w:r>
    </w:p>
    <w:p w14:paraId="280E8AE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14:paraId="50F2DB70" w14:textId="77777777" w:rsidR="003B2FC2" w:rsidRPr="00BC3BF7" w:rsidRDefault="003B2FC2" w:rsidP="007157BC">
      <w:pPr>
        <w:spacing w:after="0" w:line="240" w:lineRule="auto"/>
        <w:rPr>
          <w:rFonts w:ascii="Times New Roman" w:hAnsi="Times New Roman" w:cs="Times New Roman"/>
          <w:sz w:val="26"/>
          <w:szCs w:val="26"/>
        </w:rPr>
      </w:pPr>
    </w:p>
    <w:p w14:paraId="0FD941A4" w14:textId="21B3554E" w:rsidR="003B2FC2" w:rsidRPr="007157BC" w:rsidRDefault="003B2FC2" w:rsidP="00434A7F">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Which software system is used to control part and material provided by Vietnam Airlines? (AUD; </w:t>
      </w:r>
      <w:r w:rsidR="00DD6B09" w:rsidRPr="007157BC">
        <w:rPr>
          <w:rFonts w:ascii="Times New Roman" w:hAnsi="Times New Roman"/>
          <w:color w:val="000000" w:themeColor="text1"/>
          <w:sz w:val="26"/>
          <w:szCs w:val="26"/>
        </w:rPr>
        <w:t>INV; PP; CMP; MP;</w:t>
      </w:r>
      <w:r w:rsidR="0079309C" w:rsidRPr="007157BC">
        <w:rPr>
          <w:rFonts w:ascii="Times New Roman" w:hAnsi="Times New Roman"/>
          <w:color w:val="000000" w:themeColor="text1"/>
          <w:sz w:val="26"/>
          <w:szCs w:val="26"/>
        </w:rPr>
        <w:t xml:space="preserve">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SI; </w:t>
      </w:r>
      <w:r w:rsidR="003A369A">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NDT</w:t>
      </w:r>
      <w:ins w:id="22" w:author="Lo Quang Nam" w:date="2025-09-29T09:57:00Z">
        <w:r w:rsidR="00B40D04">
          <w:rPr>
            <w:rFonts w:ascii="Times New Roman" w:hAnsi="Times New Roman" w:cs="Times New Roman"/>
            <w:color w:val="000000" w:themeColor="text1"/>
            <w:sz w:val="26"/>
            <w:szCs w:val="26"/>
          </w:rPr>
          <w:t>; TOC</w:t>
        </w:r>
      </w:ins>
      <w:r w:rsidRPr="007157BC">
        <w:rPr>
          <w:rFonts w:ascii="Times New Roman" w:hAnsi="Times New Roman" w:cs="Times New Roman"/>
          <w:color w:val="000000" w:themeColor="text1"/>
          <w:sz w:val="26"/>
          <w:szCs w:val="26"/>
        </w:rPr>
        <w:t>)</w:t>
      </w:r>
    </w:p>
    <w:p w14:paraId="1CB7DDEA" w14:textId="35F96F4B"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w:t>
      </w:r>
      <w:r w:rsidR="00E53F68" w:rsidRPr="007157BC">
        <w:rPr>
          <w:rFonts w:ascii="Times New Roman" w:hAnsi="Times New Roman" w:cs="Times New Roman"/>
          <w:color w:val="000000" w:themeColor="text1"/>
          <w:sz w:val="26"/>
          <w:szCs w:val="26"/>
        </w:rPr>
        <w:t>Aircraft Maintenance and Operational Support</w:t>
      </w:r>
      <w:r w:rsidRPr="007157BC">
        <w:rPr>
          <w:rFonts w:ascii="Times New Roman" w:hAnsi="Times New Roman" w:cs="Times New Roman"/>
          <w:color w:val="000000" w:themeColor="text1"/>
          <w:sz w:val="26"/>
          <w:szCs w:val="26"/>
        </w:rPr>
        <w:t xml:space="preserve"> (</w:t>
      </w:r>
      <w:r w:rsidR="00102653" w:rsidRPr="007157BC">
        <w:rPr>
          <w:rFonts w:ascii="Times New Roman" w:hAnsi="Times New Roman" w:cs="Times New Roman"/>
          <w:color w:val="000000" w:themeColor="text1"/>
          <w:sz w:val="26"/>
          <w:szCs w:val="26"/>
        </w:rPr>
        <w:t>AMOS</w:t>
      </w:r>
      <w:r w:rsidRPr="007157BC">
        <w:rPr>
          <w:rFonts w:ascii="Times New Roman" w:hAnsi="Times New Roman" w:cs="Times New Roman"/>
          <w:color w:val="000000" w:themeColor="text1"/>
          <w:sz w:val="26"/>
          <w:szCs w:val="26"/>
        </w:rPr>
        <w:t>).</w:t>
      </w:r>
    </w:p>
    <w:p w14:paraId="54C9095D" w14:textId="3D2F73D4"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w:t>
      </w:r>
      <w:r w:rsidR="005B239A" w:rsidRPr="007157BC">
        <w:rPr>
          <w:rFonts w:ascii="Times New Roman" w:hAnsi="Times New Roman" w:cs="Times New Roman"/>
          <w:color w:val="000000" w:themeColor="text1"/>
          <w:sz w:val="26"/>
          <w:szCs w:val="26"/>
        </w:rPr>
        <w:t>AMOS</w:t>
      </w:r>
      <w:r w:rsidRPr="007157BC">
        <w:rPr>
          <w:rFonts w:ascii="Times New Roman" w:hAnsi="Times New Roman" w:cs="Times New Roman"/>
          <w:color w:val="000000" w:themeColor="text1"/>
          <w:sz w:val="26"/>
          <w:szCs w:val="26"/>
        </w:rPr>
        <w:t xml:space="preserve">. </w:t>
      </w:r>
    </w:p>
    <w:p w14:paraId="3F7906D5"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14:paraId="487223DF" w14:textId="758CDBEE" w:rsidR="003B2FC2" w:rsidRPr="007157BC" w:rsidRDefault="003B2FC2" w:rsidP="007157BC">
      <w:pPr>
        <w:spacing w:after="0" w:line="240" w:lineRule="auto"/>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 xml:space="preserve">Ref.: MOE </w:t>
      </w:r>
      <w:r w:rsidR="009A691A" w:rsidRPr="007157BC">
        <w:rPr>
          <w:rFonts w:ascii="Times New Roman" w:hAnsi="Times New Roman" w:cs="Times New Roman"/>
          <w:color w:val="000000" w:themeColor="text1"/>
          <w:sz w:val="26"/>
          <w:szCs w:val="26"/>
        </w:rPr>
        <w:t xml:space="preserve">Phần </w:t>
      </w:r>
      <w:r w:rsidRPr="007157BC">
        <w:rPr>
          <w:rFonts w:ascii="Times New Roman" w:hAnsi="Times New Roman" w:cs="Times New Roman"/>
          <w:color w:val="000000" w:themeColor="text1"/>
          <w:sz w:val="26"/>
          <w:szCs w:val="26"/>
        </w:rPr>
        <w:t>2 C</w:t>
      </w:r>
      <w:r w:rsidR="009A691A" w:rsidRPr="007157BC">
        <w:rPr>
          <w:rFonts w:ascii="Times New Roman" w:hAnsi="Times New Roman" w:cs="Times New Roman"/>
          <w:color w:val="000000" w:themeColor="text1"/>
          <w:sz w:val="26"/>
          <w:szCs w:val="26"/>
        </w:rPr>
        <w:t>hương</w:t>
      </w:r>
      <w:r w:rsidRPr="007157BC">
        <w:rPr>
          <w:rFonts w:ascii="Times New Roman" w:hAnsi="Times New Roman" w:cs="Times New Roman"/>
          <w:color w:val="000000" w:themeColor="text1"/>
          <w:sz w:val="26"/>
          <w:szCs w:val="26"/>
        </w:rPr>
        <w:t xml:space="preserve"> 9.3.2.1 or RSM P2 C 9.3.2.1</w:t>
      </w:r>
    </w:p>
    <w:p w14:paraId="5DD6EFA3" w14:textId="77777777" w:rsidR="003B2FC2" w:rsidRPr="00BC3BF7" w:rsidRDefault="003B2FC2" w:rsidP="007157BC">
      <w:pPr>
        <w:spacing w:after="0" w:line="240" w:lineRule="auto"/>
        <w:rPr>
          <w:rFonts w:ascii="Times New Roman" w:hAnsi="Times New Roman" w:cs="Times New Roman"/>
          <w:sz w:val="26"/>
          <w:szCs w:val="26"/>
        </w:rPr>
      </w:pPr>
    </w:p>
    <w:p w14:paraId="19B420F3" w14:textId="4D16F184"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is true? (AUD; </w:t>
      </w:r>
      <w:r w:rsidR="00F16DA1"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6445C9">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006445C9">
        <w:rPr>
          <w:rFonts w:ascii="Times New Roman" w:hAnsi="Times New Roman" w:cs="Times New Roman"/>
          <w:sz w:val="26"/>
          <w:szCs w:val="26"/>
        </w:rPr>
        <w:t>WS; NDT</w:t>
      </w:r>
      <w:r w:rsidRPr="00BC3BF7">
        <w:rPr>
          <w:rFonts w:ascii="Times New Roman" w:hAnsi="Times New Roman" w:cs="Times New Roman"/>
          <w:sz w:val="26"/>
          <w:szCs w:val="26"/>
        </w:rPr>
        <w:t>)</w:t>
      </w:r>
    </w:p>
    <w:p w14:paraId="2E60D0D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14:paraId="533965C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14:paraId="5C03808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14:paraId="0D669C1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14:paraId="347E675C" w14:textId="77777777" w:rsidR="003B2FC2" w:rsidRPr="00BC3BF7" w:rsidRDefault="003B2FC2" w:rsidP="007157BC">
      <w:pPr>
        <w:spacing w:after="0" w:line="240" w:lineRule="auto"/>
        <w:rPr>
          <w:rFonts w:ascii="Times New Roman" w:hAnsi="Times New Roman" w:cs="Times New Roman"/>
          <w:sz w:val="26"/>
          <w:szCs w:val="26"/>
        </w:rPr>
      </w:pPr>
    </w:p>
    <w:p w14:paraId="705001D2" w14:textId="719086FA"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Which tag is used to identify serviceable status of rotable part</w:t>
      </w:r>
      <w:r w:rsidR="007730D6"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(AUD; </w:t>
      </w:r>
      <w:r w:rsidR="007730D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4862C77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14:paraId="108B8CA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14:paraId="549ED94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for Rotable Part (VAECO Form 0005/Right hand section)</w:t>
      </w:r>
    </w:p>
    <w:p w14:paraId="6D01412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MOE P2 C 9.3.3.1 or RSM P2 C 9.3.3.1 or EASA MOE P2 2.3.2 (1)</w:t>
      </w:r>
    </w:p>
    <w:p w14:paraId="642CFA90" w14:textId="77777777" w:rsidR="003B2FC2" w:rsidRPr="00BC3BF7" w:rsidRDefault="003B2FC2" w:rsidP="007157BC">
      <w:pPr>
        <w:spacing w:after="0" w:line="240" w:lineRule="auto"/>
        <w:rPr>
          <w:rFonts w:ascii="Times New Roman" w:hAnsi="Times New Roman" w:cs="Times New Roman"/>
          <w:sz w:val="26"/>
          <w:szCs w:val="26"/>
        </w:rPr>
      </w:pPr>
    </w:p>
    <w:p w14:paraId="2C954326" w14:textId="63C2B2F7"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dispatch individual item from a batch of consumable part/ materials which tag shall be attached with individual item. (AUD; </w:t>
      </w:r>
      <w:r w:rsidR="007730D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753DE4A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14:paraId="627A421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14:paraId="07477C8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14:paraId="5C81E62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14:paraId="7E67DB41" w14:textId="77777777" w:rsidR="003B2FC2" w:rsidRPr="00BC3BF7" w:rsidRDefault="003B2FC2" w:rsidP="007157BC">
      <w:pPr>
        <w:spacing w:after="0" w:line="240" w:lineRule="auto"/>
        <w:rPr>
          <w:rFonts w:ascii="Times New Roman" w:hAnsi="Times New Roman" w:cs="Times New Roman"/>
          <w:sz w:val="26"/>
          <w:szCs w:val="26"/>
        </w:rPr>
      </w:pPr>
    </w:p>
    <w:p w14:paraId="7153526F" w14:textId="092A4F0A"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requirement specified in ATA-300: (AUD; </w:t>
      </w:r>
      <w:r w:rsidR="003966BB"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248E560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Standard of packaging of part/ material.</w:t>
      </w:r>
    </w:p>
    <w:p w14:paraId="0387EF9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Requirement of preservation of part/ material.</w:t>
      </w:r>
    </w:p>
    <w:p w14:paraId="10FF368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Requirement of storage condition. </w:t>
      </w:r>
    </w:p>
    <w:p w14:paraId="29DC3F4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C 2.5.7.c or QCM P3 C2.5.7.c or EASA MOE P2 2.2.3.1 (2f)</w:t>
      </w:r>
    </w:p>
    <w:p w14:paraId="0676016D" w14:textId="77777777" w:rsidR="00304E39" w:rsidRPr="00BC3BF7" w:rsidRDefault="00304E39" w:rsidP="007157BC">
      <w:pPr>
        <w:spacing w:after="0" w:line="240" w:lineRule="auto"/>
        <w:rPr>
          <w:rFonts w:ascii="Times New Roman" w:hAnsi="Times New Roman" w:cs="Times New Roman"/>
          <w:color w:val="FF0000"/>
          <w:sz w:val="26"/>
          <w:szCs w:val="26"/>
        </w:rPr>
      </w:pPr>
    </w:p>
    <w:p w14:paraId="782165FF" w14:textId="471E37F5" w:rsidR="003B2FC2" w:rsidRPr="007157BC" w:rsidRDefault="003B2FC2" w:rsidP="00434A7F">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The expiry </w:t>
      </w:r>
      <w:r w:rsidRPr="00434A7F">
        <w:rPr>
          <w:rFonts w:ascii="Times New Roman" w:hAnsi="Times New Roman" w:cs="Times New Roman"/>
          <w:sz w:val="26"/>
          <w:szCs w:val="26"/>
        </w:rPr>
        <w:t>date</w:t>
      </w:r>
      <w:r w:rsidRPr="007157BC">
        <w:rPr>
          <w:rFonts w:ascii="Times New Roman" w:hAnsi="Times New Roman" w:cs="Times New Roman"/>
          <w:color w:val="000000" w:themeColor="text1"/>
          <w:sz w:val="26"/>
          <w:szCs w:val="26"/>
        </w:rPr>
        <w:t xml:space="preserve"> of part/ material shall be defined based on: (AUD; </w:t>
      </w:r>
      <w:r w:rsidR="00134DBE"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00754693">
        <w:rPr>
          <w:rFonts w:ascii="Times New Roman" w:hAnsi="Times New Roman" w:cs="Times New Roman"/>
          <w:color w:val="000000" w:themeColor="text1"/>
          <w:sz w:val="26"/>
          <w:szCs w:val="26"/>
        </w:rPr>
        <w:t xml:space="preserve"> SI; </w:t>
      </w:r>
      <w:r w:rsidR="003A369A">
        <w:rPr>
          <w:rFonts w:ascii="Times New Roman" w:hAnsi="Times New Roman" w:cs="Times New Roman"/>
          <w:sz w:val="26"/>
          <w:szCs w:val="26"/>
        </w:rPr>
        <w:t xml:space="preserve">MAP; </w:t>
      </w:r>
      <w:r w:rsidR="00754693">
        <w:rPr>
          <w:rFonts w:ascii="Times New Roman" w:hAnsi="Times New Roman" w:cs="Times New Roman"/>
          <w:color w:val="000000" w:themeColor="text1"/>
          <w:sz w:val="26"/>
          <w:szCs w:val="26"/>
        </w:rPr>
        <w:t>WS; NDT</w:t>
      </w:r>
      <w:r w:rsidRPr="007157BC">
        <w:rPr>
          <w:rFonts w:ascii="Times New Roman" w:hAnsi="Times New Roman" w:cs="Times New Roman"/>
          <w:color w:val="000000" w:themeColor="text1"/>
          <w:sz w:val="26"/>
          <w:szCs w:val="26"/>
        </w:rPr>
        <w:t>)</w:t>
      </w:r>
    </w:p>
    <w:p w14:paraId="3452E434" w14:textId="49110CF3"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Information in the </w:t>
      </w:r>
      <w:r w:rsidR="008B33CE"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only.</w:t>
      </w:r>
    </w:p>
    <w:p w14:paraId="6B095D27"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14:paraId="61479F32"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14:paraId="13B32F16"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14:paraId="5C222460" w14:textId="77777777" w:rsidR="003B2FC2" w:rsidRPr="00BC3BF7" w:rsidRDefault="003B2FC2" w:rsidP="007157BC">
      <w:pPr>
        <w:spacing w:after="0" w:line="240" w:lineRule="auto"/>
        <w:rPr>
          <w:rFonts w:ascii="Times New Roman" w:hAnsi="Times New Roman" w:cs="Times New Roman"/>
          <w:sz w:val="26"/>
          <w:szCs w:val="26"/>
        </w:rPr>
      </w:pPr>
    </w:p>
    <w:p w14:paraId="24DA585C" w14:textId="6D7B6DA1"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delivering part/ material, what rule will be applied? (AUD; </w:t>
      </w:r>
      <w:r w:rsidR="00E00988"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677C80F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First In First Out (FIFO) rule</w:t>
      </w:r>
    </w:p>
    <w:p w14:paraId="2E6C386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First in Last out (FILO) rule.</w:t>
      </w:r>
    </w:p>
    <w:p w14:paraId="08BCBBD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specific rule for this case.</w:t>
      </w:r>
    </w:p>
    <w:p w14:paraId="4B7FA4B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9.3.6.5 or RSM P2 C 9.3.6.5 (Not mention in EASA MOE)</w:t>
      </w:r>
    </w:p>
    <w:p w14:paraId="7ADFBAE0" w14:textId="77777777" w:rsidR="003B2FC2" w:rsidRPr="00BC3BF7" w:rsidRDefault="003B2FC2" w:rsidP="007157BC">
      <w:pPr>
        <w:spacing w:after="0" w:line="240" w:lineRule="auto"/>
        <w:rPr>
          <w:rFonts w:ascii="Times New Roman" w:hAnsi="Times New Roman" w:cs="Times New Roman"/>
          <w:sz w:val="26"/>
          <w:szCs w:val="26"/>
        </w:rPr>
      </w:pPr>
    </w:p>
    <w:p w14:paraId="741129DE" w14:textId="77777777" w:rsidR="003B2FC2" w:rsidRPr="00BC3BF7" w:rsidRDefault="003B2FC2" w:rsidP="007157BC">
      <w:pPr>
        <w:spacing w:after="0" w:line="240" w:lineRule="auto"/>
        <w:rPr>
          <w:rFonts w:ascii="Times New Roman" w:hAnsi="Times New Roman" w:cs="Times New Roman"/>
          <w:sz w:val="26"/>
          <w:szCs w:val="26"/>
        </w:rPr>
      </w:pPr>
    </w:p>
    <w:p w14:paraId="51802BA6" w14:textId="7D3FC918"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delivering part/ materials (AUD; </w:t>
      </w:r>
      <w:r w:rsidR="0053024F"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3D175ED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14:paraId="449E284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14:paraId="027C4B9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14:paraId="756DB0B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14:paraId="0C21E8F4" w14:textId="77777777" w:rsidR="003B2FC2" w:rsidRPr="00BC3BF7" w:rsidRDefault="003B2FC2" w:rsidP="007157BC">
      <w:pPr>
        <w:spacing w:after="0" w:line="240" w:lineRule="auto"/>
        <w:rPr>
          <w:rFonts w:ascii="Times New Roman" w:hAnsi="Times New Roman" w:cs="Times New Roman"/>
          <w:sz w:val="26"/>
          <w:szCs w:val="26"/>
        </w:rPr>
      </w:pPr>
    </w:p>
    <w:p w14:paraId="0BF29C28" w14:textId="335C0B40"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make decision and attach a tag to condemned part (AUD; </w:t>
      </w:r>
      <w:r w:rsidR="00122B0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A23DDE">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00A23DDE">
        <w:rPr>
          <w:rFonts w:ascii="Times New Roman" w:hAnsi="Times New Roman" w:cs="Times New Roman"/>
          <w:sz w:val="26"/>
          <w:szCs w:val="26"/>
        </w:rPr>
        <w:t>WS; NDT</w:t>
      </w:r>
      <w:r w:rsidRPr="00BC3BF7">
        <w:rPr>
          <w:rFonts w:ascii="Times New Roman" w:hAnsi="Times New Roman" w:cs="Times New Roman"/>
          <w:sz w:val="26"/>
          <w:szCs w:val="26"/>
        </w:rPr>
        <w:t>)</w:t>
      </w:r>
    </w:p>
    <w:p w14:paraId="755D50E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14:paraId="17F53B0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certifying staff.</w:t>
      </w:r>
    </w:p>
    <w:p w14:paraId="35E673A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Inspection personnel.</w:t>
      </w:r>
    </w:p>
    <w:p w14:paraId="64EFAE0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14:paraId="59F40CA5" w14:textId="77777777" w:rsidR="003B2FC2" w:rsidRPr="00BC3BF7" w:rsidRDefault="003B2FC2" w:rsidP="007157BC">
      <w:pPr>
        <w:spacing w:after="0" w:line="240" w:lineRule="auto"/>
        <w:rPr>
          <w:rFonts w:ascii="Times New Roman" w:hAnsi="Times New Roman" w:cs="Times New Roman"/>
          <w:sz w:val="26"/>
          <w:szCs w:val="26"/>
        </w:rPr>
      </w:pPr>
    </w:p>
    <w:p w14:paraId="02960870" w14:textId="22482B6C"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returning to store, materials (AUD; </w:t>
      </w:r>
      <w:r w:rsidR="009514CB"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50CE52C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14:paraId="164A8EF0"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14:paraId="455A543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14:paraId="355DC9A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9.7.6.7.1.a</w:t>
      </w:r>
    </w:p>
    <w:p w14:paraId="6A0EC9D0" w14:textId="77777777" w:rsidR="003B2FC2" w:rsidRPr="00BC3BF7" w:rsidRDefault="003B2FC2" w:rsidP="007157BC">
      <w:pPr>
        <w:spacing w:after="0" w:line="240" w:lineRule="auto"/>
        <w:rPr>
          <w:rFonts w:ascii="Times New Roman" w:hAnsi="Times New Roman" w:cs="Times New Roman"/>
          <w:sz w:val="26"/>
          <w:szCs w:val="26"/>
        </w:rPr>
      </w:pPr>
    </w:p>
    <w:p w14:paraId="546113D7" w14:textId="1E83249F" w:rsidR="003B2FC2" w:rsidRPr="007157BC" w:rsidRDefault="003B2FC2" w:rsidP="00434A7F">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Inspector find expired </w:t>
      </w:r>
      <w:r w:rsidRPr="00434A7F">
        <w:rPr>
          <w:rFonts w:ascii="Times New Roman" w:hAnsi="Times New Roman" w:cs="Times New Roman"/>
          <w:sz w:val="26"/>
          <w:szCs w:val="26"/>
        </w:rPr>
        <w:t>date</w:t>
      </w:r>
      <w:r w:rsidRPr="007157BC">
        <w:rPr>
          <w:rFonts w:ascii="Times New Roman" w:hAnsi="Times New Roman" w:cs="Times New Roman"/>
          <w:color w:val="000000" w:themeColor="text1"/>
          <w:sz w:val="26"/>
          <w:szCs w:val="26"/>
        </w:rPr>
        <w:t xml:space="preserve"> of shelf-life part during incoming inspection base on what? (AUD</w:t>
      </w:r>
      <w:r w:rsidR="00BC0DFD"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w:t>
      </w:r>
      <w:r w:rsidR="00BC0DFD"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SI)</w:t>
      </w:r>
    </w:p>
    <w:p w14:paraId="2B4312CC"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On the certificate/label of shelf-life parts;</w:t>
      </w:r>
    </w:p>
    <w:p w14:paraId="4734E0F8"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Expired date of shelf-life parts is defined base on condition of preservation of VAECO store.</w:t>
      </w:r>
    </w:p>
    <w:p w14:paraId="52A76129" w14:textId="361F1B9F"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Base on type of shelf-life parts that is defined in </w:t>
      </w:r>
      <w:r w:rsidR="009F6A4F"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only;</w:t>
      </w:r>
    </w:p>
    <w:p w14:paraId="7A473E47" w14:textId="011E8D0A"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d. </w:t>
      </w:r>
      <w:r w:rsidR="00DC67B3" w:rsidRPr="007157BC">
        <w:rPr>
          <w:rFonts w:ascii="Times New Roman" w:hAnsi="Times New Roman" w:cs="Times New Roman"/>
          <w:color w:val="000000" w:themeColor="text1"/>
          <w:sz w:val="26"/>
          <w:szCs w:val="26"/>
        </w:rPr>
        <w:t>All these answer</w:t>
      </w:r>
      <w:r w:rsidR="00A974F5" w:rsidRPr="007157BC">
        <w:rPr>
          <w:rFonts w:ascii="Times New Roman" w:hAnsi="Times New Roman" w:cs="Times New Roman"/>
          <w:color w:val="000000" w:themeColor="text1"/>
          <w:sz w:val="26"/>
          <w:szCs w:val="26"/>
        </w:rPr>
        <w:t>s</w:t>
      </w:r>
      <w:r w:rsidR="00DC67B3" w:rsidRPr="007157BC">
        <w:rPr>
          <w:rFonts w:ascii="Times New Roman" w:hAnsi="Times New Roman" w:cs="Times New Roman"/>
          <w:color w:val="000000" w:themeColor="text1"/>
          <w:sz w:val="26"/>
          <w:szCs w:val="26"/>
        </w:rPr>
        <w:t xml:space="preserve"> are</w:t>
      </w:r>
      <w:r w:rsidRPr="007157BC">
        <w:rPr>
          <w:rFonts w:ascii="Times New Roman" w:hAnsi="Times New Roman" w:cs="Times New Roman"/>
          <w:color w:val="000000" w:themeColor="text1"/>
          <w:sz w:val="26"/>
          <w:szCs w:val="26"/>
        </w:rPr>
        <w:t xml:space="preserve"> correct</w:t>
      </w:r>
    </w:p>
    <w:p w14:paraId="1A2D2893"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MOE P2 C9.3.5.1; RSM&amp;QCM P2 C9.3.5.1 or EASA MOE P2 2.3.1.2 (1)</w:t>
      </w:r>
    </w:p>
    <w:p w14:paraId="517A4FC4" w14:textId="77777777" w:rsidR="003B2FC2" w:rsidRPr="00BC3BF7" w:rsidRDefault="003B2FC2" w:rsidP="007157BC">
      <w:pPr>
        <w:spacing w:after="0" w:line="240" w:lineRule="auto"/>
        <w:rPr>
          <w:rFonts w:ascii="Times New Roman" w:hAnsi="Times New Roman" w:cs="Times New Roman"/>
          <w:sz w:val="26"/>
          <w:szCs w:val="26"/>
        </w:rPr>
      </w:pPr>
    </w:p>
    <w:p w14:paraId="5C52ED2A" w14:textId="21129B42"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Single serviceable component can be ‘Robbed’ from (B</w:t>
      </w:r>
      <w:r w:rsidR="00765F5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765F5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w:t>
      </w:r>
      <w:r w:rsidR="00765F5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w:t>
      </w:r>
      <w:r w:rsidR="00765F56" w:rsidRPr="00BC3BF7">
        <w:rPr>
          <w:rFonts w:ascii="Times New Roman" w:hAnsi="Times New Roman" w:cs="Times New Roman"/>
          <w:sz w:val="26"/>
          <w:szCs w:val="26"/>
        </w:rPr>
        <w:t xml:space="preserve">; AUD; </w:t>
      </w:r>
      <w:r w:rsidR="0088083E" w:rsidRPr="00BC3BF7">
        <w:rPr>
          <w:rFonts w:ascii="Times New Roman" w:hAnsi="Times New Roman" w:cs="Times New Roman"/>
          <w:sz w:val="26"/>
          <w:szCs w:val="26"/>
        </w:rPr>
        <w:t xml:space="preserve">MP; </w:t>
      </w:r>
      <w:r w:rsidR="00765F56" w:rsidRPr="00BC3BF7">
        <w:rPr>
          <w:rFonts w:ascii="Times New Roman" w:hAnsi="Times New Roman"/>
          <w:sz w:val="26"/>
          <w:szCs w:val="26"/>
        </w:rPr>
        <w:t>INV</w:t>
      </w:r>
      <w:r w:rsidRPr="00BC3BF7">
        <w:rPr>
          <w:rFonts w:ascii="Times New Roman" w:hAnsi="Times New Roman" w:cs="Times New Roman"/>
          <w:sz w:val="26"/>
          <w:szCs w:val="26"/>
        </w:rPr>
        <w:t>)</w:t>
      </w:r>
    </w:p>
    <w:p w14:paraId="746151B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14:paraId="548934D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14:paraId="2EBE22D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mentioned cases are correct.</w:t>
      </w:r>
    </w:p>
    <w:p w14:paraId="4F4C0F3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9.12.5.1.1</w:t>
      </w:r>
    </w:p>
    <w:p w14:paraId="33F07AC9" w14:textId="77777777" w:rsidR="003B2FC2" w:rsidRPr="00BC3BF7" w:rsidRDefault="003B2FC2" w:rsidP="007157BC">
      <w:pPr>
        <w:spacing w:after="0" w:line="240" w:lineRule="auto"/>
        <w:rPr>
          <w:rFonts w:ascii="Times New Roman" w:hAnsi="Times New Roman" w:cs="Times New Roman"/>
          <w:sz w:val="26"/>
          <w:szCs w:val="26"/>
        </w:rPr>
      </w:pPr>
    </w:p>
    <w:p w14:paraId="2BA347A3" w14:textId="4A686964"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“Rob” an item from serviceable NHA kept in store, authorised staff have to (AUD; </w:t>
      </w:r>
      <w:r w:rsidR="001E644B" w:rsidRPr="00BC3BF7">
        <w:rPr>
          <w:rFonts w:ascii="Times New Roman" w:hAnsi="Times New Roman"/>
          <w:sz w:val="26"/>
          <w:szCs w:val="26"/>
        </w:rPr>
        <w:t xml:space="preserve">INV; </w:t>
      </w:r>
      <w:r w:rsidRPr="00BC3BF7">
        <w:rPr>
          <w:rFonts w:ascii="Times New Roman" w:hAnsi="Times New Roman" w:cs="Times New Roman"/>
          <w:sz w:val="26"/>
          <w:szCs w:val="26"/>
        </w:rPr>
        <w:t xml:space="preserve">B; C;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3200112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then issue re-certified certificate for the robbing item.</w:t>
      </w:r>
    </w:p>
    <w:p w14:paraId="479EF64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serviceable tag for the robbing item.</w:t>
      </w:r>
    </w:p>
    <w:p w14:paraId="385C192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Issue Robbery tag for “robbed” NHA and robbing item.</w:t>
      </w:r>
    </w:p>
    <w:p w14:paraId="403EC37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9.12.5.2.1</w:t>
      </w:r>
    </w:p>
    <w:p w14:paraId="42DC95B3" w14:textId="77777777" w:rsidR="003B2FC2" w:rsidRPr="00BC3BF7" w:rsidRDefault="003B2FC2" w:rsidP="007157BC">
      <w:pPr>
        <w:spacing w:after="0" w:line="240" w:lineRule="auto"/>
        <w:rPr>
          <w:rFonts w:ascii="Times New Roman" w:hAnsi="Times New Roman" w:cs="Times New Roman"/>
          <w:sz w:val="26"/>
          <w:szCs w:val="26"/>
        </w:rPr>
      </w:pPr>
    </w:p>
    <w:p w14:paraId="2367D117" w14:textId="3CBFD801"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“Rob” an item from Un-serviceable NHA kept in store, authorised staff have to (AUD; </w:t>
      </w:r>
      <w:r w:rsidR="001E644B" w:rsidRPr="00BC3BF7">
        <w:rPr>
          <w:rFonts w:ascii="Times New Roman" w:hAnsi="Times New Roman"/>
          <w:sz w:val="26"/>
          <w:szCs w:val="26"/>
        </w:rPr>
        <w:t xml:space="preserve">INV; </w:t>
      </w:r>
      <w:r w:rsidRPr="00BC3BF7">
        <w:rPr>
          <w:rFonts w:ascii="Times New Roman" w:hAnsi="Times New Roman" w:cs="Times New Roman"/>
          <w:sz w:val="26"/>
          <w:szCs w:val="26"/>
        </w:rPr>
        <w:t xml:space="preserve">B; C;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60CD29C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relevant documents to ensure that current defect on NHA do not impact to the serviceable status of the robbing item.</w:t>
      </w:r>
    </w:p>
    <w:p w14:paraId="39C7DF7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 a serviceable tag for the removed robbing item.</w:t>
      </w:r>
    </w:p>
    <w:p w14:paraId="43D529A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Issue Robbery tag for “robbed” NHA and removed robbing item.</w:t>
      </w:r>
    </w:p>
    <w:p w14:paraId="63ABDFC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9.12.5.3.1</w:t>
      </w:r>
    </w:p>
    <w:p w14:paraId="53B5D081" w14:textId="77777777" w:rsidR="003B2FC2" w:rsidRPr="00BC3BF7" w:rsidRDefault="003B2FC2" w:rsidP="007157BC">
      <w:pPr>
        <w:spacing w:after="0" w:line="240" w:lineRule="auto"/>
        <w:rPr>
          <w:rFonts w:ascii="Times New Roman" w:hAnsi="Times New Roman" w:cs="Times New Roman"/>
          <w:sz w:val="26"/>
          <w:szCs w:val="26"/>
        </w:rPr>
      </w:pPr>
    </w:p>
    <w:p w14:paraId="010CC992" w14:textId="1FBA05D2"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outstation, when install component with temporary GRN which issued based on Serviceable label/ document of other Airlines to VNA A/C, authorised staff should specify in to Technical log page. (AUD; </w:t>
      </w:r>
      <w:r w:rsidR="003B4AE5"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629D9E4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statement of temporary use of component.</w:t>
      </w:r>
    </w:p>
    <w:p w14:paraId="53CF265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installation of new component as normal.</w:t>
      </w:r>
    </w:p>
    <w:p w14:paraId="4CFF0DF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statement that use the component as Loan item.</w:t>
      </w:r>
    </w:p>
    <w:p w14:paraId="6FC8345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9.7.6.6.3.a</w:t>
      </w:r>
    </w:p>
    <w:p w14:paraId="6E8DE059" w14:textId="77777777" w:rsidR="003B2FC2" w:rsidRPr="00BC3BF7" w:rsidRDefault="003B2FC2" w:rsidP="007157BC">
      <w:pPr>
        <w:spacing w:after="0" w:line="240" w:lineRule="auto"/>
        <w:rPr>
          <w:rFonts w:ascii="Times New Roman" w:hAnsi="Times New Roman" w:cs="Times New Roman"/>
          <w:sz w:val="26"/>
          <w:szCs w:val="26"/>
        </w:rPr>
      </w:pPr>
    </w:p>
    <w:p w14:paraId="53E4AD3E" w14:textId="3E7E1E55"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Installing an component with Serviceable label/ document of other Airlines to an aircraft (no original certificate): (AUD; </w:t>
      </w:r>
      <w:r w:rsidR="008F0435"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06D7078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aircraft is not allowed to fly.</w:t>
      </w:r>
    </w:p>
    <w:p w14:paraId="024998D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aircraft is allowed to fly within 30 flight-hours or first flight to main base whichever come first.</w:t>
      </w:r>
    </w:p>
    <w:p w14:paraId="5C7A650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aircraft is allowed to fly without any condition. </w:t>
      </w:r>
    </w:p>
    <w:p w14:paraId="5E8271F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9.7.6.6.3.b</w:t>
      </w:r>
    </w:p>
    <w:p w14:paraId="4D5C13CF" w14:textId="77777777" w:rsidR="003B2FC2" w:rsidRPr="00BC3BF7" w:rsidRDefault="003B2FC2" w:rsidP="007157BC">
      <w:pPr>
        <w:spacing w:after="0" w:line="240" w:lineRule="auto"/>
        <w:rPr>
          <w:rFonts w:ascii="Times New Roman" w:hAnsi="Times New Roman" w:cs="Times New Roman"/>
          <w:sz w:val="26"/>
          <w:szCs w:val="26"/>
        </w:rPr>
      </w:pPr>
    </w:p>
    <w:p w14:paraId="6070D3AC" w14:textId="25B265EB"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category of part does VAECO fabricate? (AUD; </w:t>
      </w:r>
      <w:r w:rsidR="00991DF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3A369A">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0091609B"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37567C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14:paraId="2A1AB4D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Category 3 parts</w:t>
      </w:r>
    </w:p>
    <w:p w14:paraId="5D97EEB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14:paraId="28AD200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14:paraId="14B2353D" w14:textId="77777777" w:rsidR="003B2FC2" w:rsidRPr="00BC3BF7" w:rsidRDefault="003B2FC2" w:rsidP="007157BC">
      <w:pPr>
        <w:spacing w:after="0" w:line="240" w:lineRule="auto"/>
        <w:rPr>
          <w:rFonts w:ascii="Times New Roman" w:hAnsi="Times New Roman" w:cs="Times New Roman"/>
          <w:sz w:val="26"/>
          <w:szCs w:val="26"/>
        </w:rPr>
      </w:pPr>
    </w:p>
    <w:p w14:paraId="13B11B56" w14:textId="695E3DBE"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part removed from an aircraft to be returned to VAECO Store must be attached with the following document: (AUD; </w:t>
      </w:r>
      <w:r w:rsidR="00991DF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16032E">
        <w:rPr>
          <w:rFonts w:ascii="Times New Roman" w:hAnsi="Times New Roman" w:cs="Times New Roman"/>
          <w:sz w:val="26"/>
          <w:szCs w:val="26"/>
        </w:rPr>
        <w:t xml:space="preserve">MAP; </w:t>
      </w:r>
      <w:r w:rsidRPr="00BC3BF7">
        <w:rPr>
          <w:rFonts w:ascii="Times New Roman" w:hAnsi="Times New Roman" w:cs="Times New Roman"/>
          <w:sz w:val="26"/>
          <w:szCs w:val="26"/>
        </w:rPr>
        <w:t>W</w:t>
      </w:r>
      <w:r w:rsidR="00B87836">
        <w:rPr>
          <w:rFonts w:ascii="Times New Roman" w:hAnsi="Times New Roman" w:cs="Times New Roman"/>
          <w:sz w:val="26"/>
          <w:szCs w:val="26"/>
        </w:rPr>
        <w:t>S</w:t>
      </w:r>
      <w:r w:rsidRPr="00BC3BF7">
        <w:rPr>
          <w:rFonts w:ascii="Times New Roman" w:hAnsi="Times New Roman" w:cs="Times New Roman"/>
          <w:sz w:val="26"/>
          <w:szCs w:val="26"/>
        </w:rPr>
        <w:t>)</w:t>
      </w:r>
    </w:p>
    <w:p w14:paraId="0C72723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Technical-log page or NRC; applicable trouble shooting data such as: PFR/ OMM, Bite test.</w:t>
      </w:r>
    </w:p>
    <w:p w14:paraId="1D951FE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14:paraId="7CF6561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14:paraId="11514A0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14:paraId="7692E09C" w14:textId="77777777" w:rsidR="003B2FC2" w:rsidRPr="00BC3BF7" w:rsidRDefault="003B2FC2" w:rsidP="007157BC">
      <w:pPr>
        <w:spacing w:after="0" w:line="240" w:lineRule="auto"/>
        <w:rPr>
          <w:rFonts w:ascii="Times New Roman" w:hAnsi="Times New Roman" w:cs="Times New Roman"/>
          <w:sz w:val="26"/>
          <w:szCs w:val="26"/>
        </w:rPr>
      </w:pPr>
    </w:p>
    <w:p w14:paraId="7BBFC597" w14:textId="4734A644" w:rsidR="003B2FC2" w:rsidRPr="007157BC" w:rsidRDefault="003B2FC2" w:rsidP="00434A7F">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434A7F">
        <w:rPr>
          <w:rFonts w:ascii="Times New Roman" w:hAnsi="Times New Roman" w:cs="Times New Roman"/>
          <w:sz w:val="26"/>
          <w:szCs w:val="26"/>
        </w:rPr>
        <w:t>Information</w:t>
      </w:r>
      <w:r w:rsidRPr="007157BC">
        <w:rPr>
          <w:rFonts w:ascii="Times New Roman" w:hAnsi="Times New Roman" w:cs="Times New Roman"/>
          <w:color w:val="000000" w:themeColor="text1"/>
          <w:sz w:val="26"/>
          <w:szCs w:val="26"/>
        </w:rPr>
        <w:t xml:space="preserve"> “remove/installation” of unserviceable part removed from VNA aircraft shall be updated into </w:t>
      </w:r>
      <w:r w:rsidR="00435999"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 xml:space="preserve">immediately and within 24 hours since the component is returned to store by (AUD; </w:t>
      </w:r>
      <w:r w:rsidR="00991DF2" w:rsidRPr="007157BC">
        <w:rPr>
          <w:rFonts w:ascii="Times New Roman" w:hAnsi="Times New Roman"/>
          <w:color w:val="000000" w:themeColor="text1"/>
          <w:sz w:val="26"/>
          <w:szCs w:val="26"/>
        </w:rPr>
        <w:t xml:space="preserve">INV; PP; </w:t>
      </w:r>
      <w:r w:rsidRPr="007157BC">
        <w:rPr>
          <w:rFonts w:ascii="Times New Roman" w:hAnsi="Times New Roman" w:cs="Times New Roman"/>
          <w:color w:val="000000" w:themeColor="text1"/>
          <w:sz w:val="26"/>
          <w:szCs w:val="26"/>
        </w:rPr>
        <w:t>A; B; C; ACR)</w:t>
      </w:r>
    </w:p>
    <w:p w14:paraId="070C3B0E"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14:paraId="7B422BAC"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14:paraId="34927067"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14:paraId="70EEF043" w14:textId="77777777" w:rsidR="003B2FC2" w:rsidRPr="007157BC" w:rsidRDefault="003B2FC2"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14:paraId="19843A2C" w14:textId="77777777" w:rsidR="003B2FC2" w:rsidRPr="00BC3BF7" w:rsidRDefault="003B2FC2" w:rsidP="007157BC">
      <w:pPr>
        <w:spacing w:after="0" w:line="240" w:lineRule="auto"/>
        <w:rPr>
          <w:rFonts w:ascii="Times New Roman" w:hAnsi="Times New Roman" w:cs="Times New Roman"/>
          <w:sz w:val="26"/>
          <w:szCs w:val="26"/>
        </w:rPr>
      </w:pPr>
    </w:p>
    <w:p w14:paraId="00B858F8" w14:textId="34A06A6C"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Materials have reached or exceeded their certified shelf-life limits: (AUD; </w:t>
      </w:r>
      <w:r w:rsidR="004C1FB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16032E" w:rsidRPr="0016032E">
        <w:rPr>
          <w:rFonts w:ascii="Times New Roman" w:hAnsi="Times New Roman" w:cs="Times New Roman"/>
          <w:sz w:val="26"/>
          <w:szCs w:val="26"/>
        </w:rPr>
        <w:t>QM</w:t>
      </w:r>
      <w:r w:rsidR="00367542" w:rsidRPr="0016032E">
        <w:rPr>
          <w:rFonts w:ascii="Times New Roman" w:hAnsi="Times New Roman" w:cs="Times New Roman"/>
          <w:sz w:val="26"/>
          <w:szCs w:val="26"/>
        </w:rPr>
        <w:t>;</w:t>
      </w:r>
      <w:r w:rsidRPr="00BC3BF7">
        <w:rPr>
          <w:rFonts w:ascii="Times New Roman" w:hAnsi="Times New Roman" w:cs="Times New Roman"/>
          <w:sz w:val="26"/>
          <w:szCs w:val="26"/>
        </w:rPr>
        <w:t xml:space="preserve"> SI; </w:t>
      </w:r>
      <w:r w:rsidR="0016032E">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00367542">
        <w:rPr>
          <w:rFonts w:ascii="Times New Roman" w:hAnsi="Times New Roman" w:cs="Times New Roman"/>
          <w:sz w:val="26"/>
          <w:szCs w:val="26"/>
        </w:rPr>
        <w:t>;</w:t>
      </w:r>
      <w:r w:rsidR="0091609B"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3B39D14D"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14:paraId="341F3B16"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14:paraId="2D2A7E3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14:paraId="5238681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14:paraId="58FEBE21" w14:textId="77777777" w:rsidR="003B2FC2" w:rsidRPr="00BC3BF7" w:rsidRDefault="003B2FC2" w:rsidP="007157BC">
      <w:pPr>
        <w:spacing w:after="0" w:line="240" w:lineRule="auto"/>
        <w:rPr>
          <w:rFonts w:ascii="Times New Roman" w:hAnsi="Times New Roman" w:cs="Times New Roman"/>
          <w:sz w:val="26"/>
          <w:szCs w:val="26"/>
        </w:rPr>
      </w:pPr>
    </w:p>
    <w:p w14:paraId="3FD0EE86" w14:textId="54BD5B6D"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receiving control number (GRN) is: (AUD; </w:t>
      </w:r>
      <w:r w:rsidR="006E041F"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C96364">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4D5B7228"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used to control original certificates, documents of part/ materials;</w:t>
      </w:r>
    </w:p>
    <w:p w14:paraId="48373C7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14:paraId="0A16F26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14:paraId="2D5E1F1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14:paraId="0EDBFF71" w14:textId="77777777" w:rsidR="003B2FC2" w:rsidRPr="00BC3BF7" w:rsidRDefault="003B2FC2" w:rsidP="007157BC">
      <w:pPr>
        <w:spacing w:after="0" w:line="240" w:lineRule="auto"/>
        <w:rPr>
          <w:rFonts w:ascii="Times New Roman" w:hAnsi="Times New Roman" w:cs="Times New Roman"/>
          <w:sz w:val="26"/>
          <w:szCs w:val="26"/>
        </w:rPr>
      </w:pPr>
    </w:p>
    <w:p w14:paraId="28E3411C" w14:textId="09A43C96"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authorised staff at outstation receive part/ component which is sent directly form supplier, the temporary GRN is obtain from: (AUD; </w:t>
      </w:r>
      <w:r w:rsidR="006F4201"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3145855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Logistic Center via FAX. </w:t>
      </w:r>
    </w:p>
    <w:p w14:paraId="53196752"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tracking number in EASA form 1/ FAA form 8130-3… accompanied with component.</w:t>
      </w:r>
    </w:p>
    <w:p w14:paraId="109D934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where because the GRN will be issued later by Logistic Center.</w:t>
      </w:r>
    </w:p>
    <w:p w14:paraId="0827C025"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9.7.6.6.2.b</w:t>
      </w:r>
    </w:p>
    <w:p w14:paraId="78030B81" w14:textId="77777777" w:rsidR="003B2FC2" w:rsidRPr="00BC3BF7" w:rsidRDefault="003B2FC2" w:rsidP="007157BC">
      <w:pPr>
        <w:spacing w:after="0" w:line="240" w:lineRule="auto"/>
        <w:rPr>
          <w:rFonts w:ascii="Times New Roman" w:hAnsi="Times New Roman" w:cs="Times New Roman"/>
          <w:sz w:val="26"/>
          <w:szCs w:val="26"/>
        </w:rPr>
      </w:pPr>
    </w:p>
    <w:p w14:paraId="27DD3951" w14:textId="5F7390FE"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document is used to confirm serviceable status of component removed from A/C? (AUD; </w:t>
      </w:r>
      <w:r w:rsidR="00E073F8"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WS)</w:t>
      </w:r>
    </w:p>
    <w:p w14:paraId="6CECB02A"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Identification tag.</w:t>
      </w:r>
    </w:p>
    <w:p w14:paraId="4F2F2FF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14:paraId="6051237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w:t>
      </w:r>
    </w:p>
    <w:p w14:paraId="23CAD0FF"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4.12.1</w:t>
      </w:r>
    </w:p>
    <w:p w14:paraId="36C079AA" w14:textId="77777777" w:rsidR="003B2FC2" w:rsidRPr="00BC3BF7" w:rsidRDefault="003B2FC2" w:rsidP="007157BC">
      <w:pPr>
        <w:spacing w:after="0" w:line="240" w:lineRule="auto"/>
        <w:rPr>
          <w:rFonts w:ascii="Times New Roman" w:hAnsi="Times New Roman" w:cs="Times New Roman"/>
          <w:sz w:val="26"/>
          <w:szCs w:val="26"/>
        </w:rPr>
      </w:pPr>
    </w:p>
    <w:p w14:paraId="11083CFC" w14:textId="2BD22BB1"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receive from VAECO main store, GRN and information of consumable material should be found base on (AUD; </w:t>
      </w:r>
      <w:r w:rsidR="00A05AA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04185B4E"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14:paraId="357364F3" w14:textId="2B828FA0"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Consumable release Tag (VAECO Form 0008) or Serviceable Tag for Expendable/Consumable Item (VAECO Form 0007)</w:t>
      </w:r>
    </w:p>
    <w:p w14:paraId="26F49F29"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14:paraId="118ABC6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Form Manual</w:t>
      </w:r>
    </w:p>
    <w:p w14:paraId="126B0427" w14:textId="77777777" w:rsidR="008023A9" w:rsidRPr="00BC3BF7" w:rsidRDefault="008023A9" w:rsidP="007157BC">
      <w:pPr>
        <w:spacing w:after="0" w:line="240" w:lineRule="auto"/>
        <w:rPr>
          <w:rFonts w:ascii="Times New Roman" w:hAnsi="Times New Roman" w:cs="Times New Roman"/>
          <w:sz w:val="26"/>
          <w:szCs w:val="26"/>
        </w:rPr>
      </w:pPr>
    </w:p>
    <w:p w14:paraId="2E8B173F" w14:textId="6F8E3A7C"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requirement must be met during preservation of </w:t>
      </w:r>
      <w:r w:rsidR="00E15858"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Electrostatic Discharge Sensitive (ESDS) parts? (AUD; </w:t>
      </w:r>
      <w:r w:rsidR="00AF747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 xml:space="preserve">WS; </w:t>
      </w:r>
      <w:r w:rsidR="0091609B" w:rsidRPr="007157BC">
        <w:rPr>
          <w:rFonts w:ascii="Times New Roman" w:hAnsi="Times New Roman" w:cs="Times New Roman"/>
          <w:sz w:val="26"/>
          <w:szCs w:val="26"/>
        </w:rPr>
        <w:t>EE</w:t>
      </w:r>
      <w:r w:rsidRPr="00BC3BF7">
        <w:rPr>
          <w:rFonts w:ascii="Times New Roman" w:hAnsi="Times New Roman" w:cs="Times New Roman"/>
          <w:sz w:val="26"/>
          <w:szCs w:val="26"/>
        </w:rPr>
        <w:t>)</w:t>
      </w:r>
    </w:p>
    <w:p w14:paraId="2907A5E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14:paraId="257361FC"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14:paraId="5682D1B1"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14:paraId="73B368A3"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14:paraId="44C2204A" w14:textId="77777777" w:rsidR="003B2FC2" w:rsidRPr="00BC3BF7" w:rsidRDefault="003B2FC2" w:rsidP="007157BC">
      <w:pPr>
        <w:spacing w:after="0" w:line="240" w:lineRule="auto"/>
        <w:rPr>
          <w:rFonts w:ascii="Times New Roman" w:hAnsi="Times New Roman" w:cs="Times New Roman"/>
          <w:sz w:val="26"/>
          <w:szCs w:val="26"/>
        </w:rPr>
      </w:pPr>
    </w:p>
    <w:p w14:paraId="665D8016" w14:textId="525F840C"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removing from aircraft during maintenance an aircraft parts shall be identified by using: (AUD; </w:t>
      </w:r>
      <w:r w:rsidR="004419F2"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sidR="00B87836">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14:paraId="2C07B79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14:paraId="3F1AEF67"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14:paraId="075F0A34"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14:paraId="6652C70B" w14:textId="77777777" w:rsidR="003B2FC2" w:rsidRPr="00BC3BF7" w:rsidRDefault="003B2FC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14:paraId="10AAD807" w14:textId="77777777" w:rsidR="003B2FC2" w:rsidRPr="00BC3BF7" w:rsidRDefault="003B2FC2" w:rsidP="007157BC">
      <w:pPr>
        <w:spacing w:after="0" w:line="240" w:lineRule="auto"/>
        <w:rPr>
          <w:rFonts w:ascii="Times New Roman" w:hAnsi="Times New Roman" w:cs="Times New Roman"/>
          <w:sz w:val="26"/>
          <w:szCs w:val="26"/>
        </w:rPr>
      </w:pPr>
    </w:p>
    <w:p w14:paraId="052E2EA8" w14:textId="2F2CF398"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At main </w:t>
      </w:r>
      <w:r w:rsidRPr="00434A7F">
        <w:rPr>
          <w:rFonts w:ascii="Times New Roman" w:hAnsi="Times New Roman" w:cs="Times New Roman"/>
          <w:sz w:val="26"/>
          <w:szCs w:val="26"/>
        </w:rPr>
        <w:t>station</w:t>
      </w:r>
      <w:r w:rsidRPr="00BC3BF7">
        <w:rPr>
          <w:rFonts w:ascii="Times New Roman" w:hAnsi="Times New Roman"/>
          <w:sz w:val="26"/>
          <w:szCs w:val="26"/>
        </w:rPr>
        <w:t>, can maintenance staff use part/material directly supplied by customers? (A</w:t>
      </w:r>
      <w:r w:rsidR="002836BE" w:rsidRPr="00BC3BF7">
        <w:rPr>
          <w:rFonts w:ascii="Times New Roman" w:hAnsi="Times New Roman"/>
          <w:sz w:val="26"/>
          <w:szCs w:val="26"/>
        </w:rPr>
        <w:t>;</w:t>
      </w:r>
      <w:r w:rsidRPr="00BC3BF7">
        <w:rPr>
          <w:rFonts w:ascii="Times New Roman" w:hAnsi="Times New Roman"/>
          <w:sz w:val="26"/>
          <w:szCs w:val="26"/>
        </w:rPr>
        <w:t xml:space="preserve"> B</w:t>
      </w:r>
      <w:r w:rsidR="002836BE" w:rsidRPr="00BC3BF7">
        <w:rPr>
          <w:rFonts w:ascii="Times New Roman" w:hAnsi="Times New Roman"/>
          <w:sz w:val="26"/>
          <w:szCs w:val="26"/>
        </w:rPr>
        <w:t>;</w:t>
      </w:r>
      <w:r w:rsidRPr="00BC3BF7">
        <w:rPr>
          <w:rFonts w:ascii="Times New Roman" w:hAnsi="Times New Roman"/>
          <w:sz w:val="26"/>
          <w:szCs w:val="26"/>
        </w:rPr>
        <w:t xml:space="preserve"> </w:t>
      </w:r>
      <w:r w:rsidR="00367542">
        <w:rPr>
          <w:rFonts w:ascii="Times New Roman" w:hAnsi="Times New Roman"/>
          <w:sz w:val="26"/>
          <w:szCs w:val="26"/>
        </w:rPr>
        <w:t>ACR;</w:t>
      </w:r>
      <w:r w:rsidRPr="00BC3BF7">
        <w:rPr>
          <w:rFonts w:ascii="Times New Roman" w:hAnsi="Times New Roman"/>
          <w:sz w:val="26"/>
          <w:szCs w:val="26"/>
        </w:rPr>
        <w:t xml:space="preserve"> C</w:t>
      </w:r>
      <w:r w:rsidR="002836BE" w:rsidRPr="00BC3BF7">
        <w:rPr>
          <w:rFonts w:ascii="Times New Roman" w:hAnsi="Times New Roman"/>
          <w:sz w:val="26"/>
          <w:szCs w:val="26"/>
        </w:rPr>
        <w:t>;</w:t>
      </w:r>
      <w:r w:rsidRPr="00BC3BF7">
        <w:rPr>
          <w:rFonts w:ascii="Times New Roman" w:hAnsi="Times New Roman"/>
          <w:sz w:val="26"/>
          <w:szCs w:val="26"/>
        </w:rPr>
        <w:t xml:space="preserve"> </w:t>
      </w:r>
      <w:r w:rsidR="00263CB3">
        <w:rPr>
          <w:rFonts w:ascii="Times New Roman" w:hAnsi="Times New Roman"/>
          <w:sz w:val="26"/>
          <w:szCs w:val="26"/>
        </w:rPr>
        <w:t>STR;</w:t>
      </w:r>
      <w:r w:rsidR="002836BE" w:rsidRPr="00BC3BF7">
        <w:rPr>
          <w:rFonts w:ascii="Times New Roman" w:hAnsi="Times New Roman"/>
          <w:sz w:val="26"/>
          <w:szCs w:val="26"/>
        </w:rPr>
        <w:t xml:space="preserve"> </w:t>
      </w:r>
      <w:r w:rsidRPr="00BC3BF7">
        <w:rPr>
          <w:rFonts w:ascii="Times New Roman" w:hAnsi="Times New Roman"/>
          <w:sz w:val="26"/>
          <w:szCs w:val="26"/>
        </w:rPr>
        <w:t>CAB</w:t>
      </w:r>
      <w:r w:rsidR="002836BE" w:rsidRPr="00BC3BF7">
        <w:rPr>
          <w:rFonts w:ascii="Times New Roman" w:hAnsi="Times New Roman"/>
          <w:sz w:val="26"/>
          <w:szCs w:val="26"/>
        </w:rPr>
        <w:t>;</w:t>
      </w:r>
      <w:r w:rsidRPr="00BC3BF7">
        <w:rPr>
          <w:rFonts w:ascii="Times New Roman" w:hAnsi="Times New Roman"/>
          <w:sz w:val="26"/>
          <w:szCs w:val="26"/>
        </w:rPr>
        <w:t xml:space="preserve"> IFE</w:t>
      </w:r>
      <w:r w:rsidR="002836BE" w:rsidRPr="00BC3BF7">
        <w:rPr>
          <w:rFonts w:ascii="Times New Roman" w:hAnsi="Times New Roman"/>
          <w:sz w:val="26"/>
          <w:szCs w:val="26"/>
        </w:rPr>
        <w:t>;</w:t>
      </w:r>
      <w:r w:rsidRPr="00BC3BF7">
        <w:rPr>
          <w:rFonts w:ascii="Times New Roman" w:hAnsi="Times New Roman"/>
          <w:sz w:val="26"/>
          <w:szCs w:val="26"/>
        </w:rPr>
        <w:t xml:space="preserve"> AUD</w:t>
      </w:r>
      <w:r w:rsidR="002836BE" w:rsidRPr="00BC3BF7">
        <w:rPr>
          <w:rFonts w:ascii="Times New Roman" w:hAnsi="Times New Roman"/>
          <w:sz w:val="26"/>
          <w:szCs w:val="26"/>
        </w:rPr>
        <w:t>;</w:t>
      </w:r>
      <w:r w:rsidRPr="00BC3BF7">
        <w:rPr>
          <w:rFonts w:ascii="Times New Roman" w:hAnsi="Times New Roman"/>
          <w:sz w:val="26"/>
          <w:szCs w:val="26"/>
        </w:rPr>
        <w:t xml:space="preserve"> </w:t>
      </w:r>
      <w:r w:rsidR="002836BE" w:rsidRPr="00BC3BF7">
        <w:rPr>
          <w:rFonts w:ascii="Times New Roman" w:hAnsi="Times New Roman"/>
          <w:sz w:val="26"/>
          <w:szCs w:val="26"/>
        </w:rPr>
        <w:t xml:space="preserve">INV; </w:t>
      </w:r>
      <w:r w:rsidRPr="00BC3BF7">
        <w:rPr>
          <w:rFonts w:ascii="Times New Roman" w:hAnsi="Times New Roman"/>
          <w:sz w:val="26"/>
          <w:szCs w:val="26"/>
        </w:rPr>
        <w:t>QC Inspector)</w:t>
      </w:r>
    </w:p>
    <w:p w14:paraId="57C099A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14:paraId="12D38578"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No, all part/material used on aircraft must go through VAECO incoming inspection system.</w:t>
      </w:r>
    </w:p>
    <w:p w14:paraId="57B4125A"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Yes, provided the customer is VAECO’s contractor.</w:t>
      </w:r>
    </w:p>
    <w:p w14:paraId="3230E4A8" w14:textId="4462B0B8" w:rsidR="003B2FC2" w:rsidRPr="00BC3BF7" w:rsidRDefault="0022291B"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cs="Times New Roman"/>
          <w:sz w:val="26"/>
          <w:szCs w:val="26"/>
        </w:rPr>
        <w:t>MOE P3C2</w:t>
      </w:r>
    </w:p>
    <w:p w14:paraId="18C0D255" w14:textId="77777777" w:rsidR="003B2FC2" w:rsidRPr="00BC3BF7" w:rsidRDefault="003B2FC2" w:rsidP="007157BC">
      <w:pPr>
        <w:spacing w:after="0" w:line="240" w:lineRule="auto"/>
        <w:rPr>
          <w:rFonts w:ascii="Times New Roman" w:hAnsi="Times New Roman"/>
          <w:sz w:val="26"/>
          <w:szCs w:val="26"/>
        </w:rPr>
      </w:pPr>
    </w:p>
    <w:p w14:paraId="3851BD6D" w14:textId="76C94CF7"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w:t>
      </w:r>
      <w:r w:rsidRPr="00434A7F">
        <w:rPr>
          <w:rFonts w:ascii="Times New Roman" w:hAnsi="Times New Roman" w:cs="Times New Roman"/>
          <w:sz w:val="26"/>
          <w:szCs w:val="26"/>
        </w:rPr>
        <w:t>making</w:t>
      </w:r>
      <w:r w:rsidRPr="00BC3BF7">
        <w:rPr>
          <w:rFonts w:ascii="Times New Roman" w:hAnsi="Times New Roman"/>
          <w:sz w:val="26"/>
          <w:szCs w:val="26"/>
        </w:rPr>
        <w:t xml:space="preserve"> entries in Technical log of VNA aircraft: (A</w:t>
      </w:r>
      <w:r w:rsidR="008A4D55" w:rsidRPr="00BC3BF7">
        <w:rPr>
          <w:rFonts w:ascii="Times New Roman" w:hAnsi="Times New Roman"/>
          <w:sz w:val="26"/>
          <w:szCs w:val="26"/>
        </w:rPr>
        <w:t>;</w:t>
      </w:r>
      <w:r w:rsidRPr="00BC3BF7">
        <w:rPr>
          <w:rFonts w:ascii="Times New Roman" w:hAnsi="Times New Roman"/>
          <w:sz w:val="26"/>
          <w:szCs w:val="26"/>
        </w:rPr>
        <w:t xml:space="preserve"> B</w:t>
      </w:r>
      <w:r w:rsidR="008A4D55" w:rsidRPr="00BC3BF7">
        <w:rPr>
          <w:rFonts w:ascii="Times New Roman" w:hAnsi="Times New Roman"/>
          <w:sz w:val="26"/>
          <w:szCs w:val="26"/>
        </w:rPr>
        <w:t>;</w:t>
      </w:r>
      <w:r w:rsidRPr="00BC3BF7">
        <w:rPr>
          <w:rFonts w:ascii="Times New Roman" w:hAnsi="Times New Roman"/>
          <w:sz w:val="26"/>
          <w:szCs w:val="26"/>
        </w:rPr>
        <w:t xml:space="preserve"> C</w:t>
      </w:r>
      <w:r w:rsidR="008A4D55" w:rsidRPr="00BC3BF7">
        <w:rPr>
          <w:rFonts w:ascii="Times New Roman" w:hAnsi="Times New Roman"/>
          <w:sz w:val="26"/>
          <w:szCs w:val="26"/>
        </w:rPr>
        <w:t>;</w:t>
      </w:r>
      <w:r w:rsidRPr="00BC3BF7">
        <w:rPr>
          <w:rFonts w:ascii="Times New Roman" w:hAnsi="Times New Roman"/>
          <w:sz w:val="26"/>
          <w:szCs w:val="26"/>
        </w:rPr>
        <w:t xml:space="preserve"> CAB</w:t>
      </w:r>
      <w:r w:rsidR="008A4D55" w:rsidRPr="00BC3BF7">
        <w:rPr>
          <w:rFonts w:ascii="Times New Roman" w:hAnsi="Times New Roman"/>
          <w:sz w:val="26"/>
          <w:szCs w:val="26"/>
        </w:rPr>
        <w:t>;</w:t>
      </w:r>
      <w:r w:rsidRPr="00BC3BF7">
        <w:rPr>
          <w:rFonts w:ascii="Times New Roman" w:hAnsi="Times New Roman"/>
          <w:sz w:val="26"/>
          <w:szCs w:val="26"/>
        </w:rPr>
        <w:t xml:space="preserve"> IFE</w:t>
      </w:r>
      <w:r w:rsidR="008A4D55" w:rsidRPr="00BC3BF7">
        <w:rPr>
          <w:rFonts w:ascii="Times New Roman" w:hAnsi="Times New Roman"/>
          <w:sz w:val="26"/>
          <w:szCs w:val="26"/>
        </w:rPr>
        <w:t>;</w:t>
      </w:r>
      <w:r w:rsidRPr="00BC3BF7">
        <w:rPr>
          <w:rFonts w:ascii="Times New Roman" w:hAnsi="Times New Roman"/>
          <w:sz w:val="26"/>
          <w:szCs w:val="26"/>
        </w:rPr>
        <w:t xml:space="preserve"> AUD</w:t>
      </w:r>
      <w:r w:rsidR="008A4D55" w:rsidRPr="00BC3BF7">
        <w:rPr>
          <w:rFonts w:ascii="Times New Roman" w:hAnsi="Times New Roman"/>
          <w:sz w:val="26"/>
          <w:szCs w:val="26"/>
        </w:rPr>
        <w:t>;</w:t>
      </w:r>
      <w:r w:rsidRPr="00BC3BF7">
        <w:rPr>
          <w:rFonts w:ascii="Times New Roman" w:hAnsi="Times New Roman"/>
          <w:sz w:val="26"/>
          <w:szCs w:val="26"/>
        </w:rPr>
        <w:t xml:space="preserve"> </w:t>
      </w:r>
      <w:r w:rsidR="008A4D55" w:rsidRPr="00BC3BF7">
        <w:rPr>
          <w:rFonts w:ascii="Times New Roman" w:hAnsi="Times New Roman"/>
          <w:sz w:val="26"/>
          <w:szCs w:val="26"/>
        </w:rPr>
        <w:t xml:space="preserve">INV; </w:t>
      </w:r>
      <w:r w:rsidRPr="00BC3BF7">
        <w:rPr>
          <w:rFonts w:ascii="Times New Roman" w:hAnsi="Times New Roman"/>
          <w:sz w:val="26"/>
          <w:szCs w:val="26"/>
        </w:rPr>
        <w:t>QC Inspector)</w:t>
      </w:r>
    </w:p>
    <w:p w14:paraId="32DCE16E"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Only blue/black color ball point pens are allowed.</w:t>
      </w:r>
    </w:p>
    <w:p w14:paraId="5EC102D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14:paraId="2D96CFB1"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Any type of pen is acceptable.</w:t>
      </w:r>
    </w:p>
    <w:p w14:paraId="0DAA8E1F" w14:textId="072F73D8" w:rsidR="003B2FC2" w:rsidRPr="00BC3BF7" w:rsidRDefault="00882822"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003B2FC2" w:rsidRPr="00BC3BF7">
        <w:rPr>
          <w:rFonts w:ascii="Times New Roman" w:hAnsi="Times New Roman" w:cs="Times New Roman"/>
          <w:sz w:val="26"/>
          <w:szCs w:val="26"/>
        </w:rPr>
        <w:t>MME 3.41.6</w:t>
      </w:r>
    </w:p>
    <w:p w14:paraId="631B066A" w14:textId="77777777" w:rsidR="003B2FC2" w:rsidRPr="00BC3BF7" w:rsidRDefault="003B2FC2" w:rsidP="007157BC">
      <w:pPr>
        <w:spacing w:after="0" w:line="240" w:lineRule="auto"/>
        <w:rPr>
          <w:rFonts w:ascii="Times New Roman" w:hAnsi="Times New Roman"/>
          <w:sz w:val="26"/>
          <w:szCs w:val="26"/>
        </w:rPr>
      </w:pPr>
    </w:p>
    <w:p w14:paraId="1ED1F178" w14:textId="239A960B" w:rsidR="003B2FC2" w:rsidRPr="00BC3BF7" w:rsidRDefault="003B2FC2" w:rsidP="00434A7F">
      <w:pPr>
        <w:pStyle w:val="oancuaDanhsac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w:t>
      </w:r>
      <w:r w:rsidRPr="00434A7F">
        <w:rPr>
          <w:rFonts w:ascii="Times New Roman" w:hAnsi="Times New Roman" w:cs="Times New Roman"/>
          <w:sz w:val="26"/>
          <w:szCs w:val="26"/>
        </w:rPr>
        <w:t>acceptance</w:t>
      </w:r>
      <w:r w:rsidRPr="00BC3BF7">
        <w:rPr>
          <w:rFonts w:ascii="Times New Roman" w:hAnsi="Times New Roman"/>
          <w:sz w:val="26"/>
          <w:szCs w:val="26"/>
        </w:rPr>
        <w:t xml:space="preserve"> the tool and equipment of customer, what form must the MSC/ DAD Branch staff shall create and attach to? (SI</w:t>
      </w:r>
      <w:r w:rsidR="00882822" w:rsidRPr="00BC3BF7">
        <w:rPr>
          <w:rFonts w:ascii="Times New Roman" w:hAnsi="Times New Roman"/>
          <w:sz w:val="26"/>
          <w:szCs w:val="26"/>
        </w:rPr>
        <w:t>;</w:t>
      </w:r>
      <w:r w:rsidRPr="00BC3BF7">
        <w:rPr>
          <w:rFonts w:ascii="Times New Roman" w:hAnsi="Times New Roman"/>
          <w:sz w:val="26"/>
          <w:szCs w:val="26"/>
        </w:rPr>
        <w:t xml:space="preserve"> AUD</w:t>
      </w:r>
      <w:r w:rsidR="00882822" w:rsidRPr="00BC3BF7">
        <w:rPr>
          <w:rFonts w:ascii="Times New Roman" w:hAnsi="Times New Roman"/>
          <w:sz w:val="26"/>
          <w:szCs w:val="26"/>
        </w:rPr>
        <w:t>;</w:t>
      </w:r>
      <w:r w:rsidRPr="00BC3BF7">
        <w:rPr>
          <w:rFonts w:ascii="Times New Roman" w:hAnsi="Times New Roman"/>
          <w:sz w:val="26"/>
          <w:szCs w:val="26"/>
        </w:rPr>
        <w:t xml:space="preserve"> </w:t>
      </w:r>
      <w:r w:rsidR="00882822" w:rsidRPr="00BC3BF7">
        <w:rPr>
          <w:rFonts w:ascii="Times New Roman" w:hAnsi="Times New Roman"/>
          <w:sz w:val="26"/>
          <w:szCs w:val="26"/>
        </w:rPr>
        <w:t xml:space="preserve">INV; </w:t>
      </w:r>
      <w:r w:rsidRPr="00BC3BF7">
        <w:rPr>
          <w:rFonts w:ascii="Times New Roman" w:hAnsi="Times New Roman"/>
          <w:sz w:val="26"/>
          <w:szCs w:val="26"/>
        </w:rPr>
        <w:t>QC Inspector)</w:t>
      </w:r>
    </w:p>
    <w:p w14:paraId="77293DB7"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a. Calibration Control label (VAECO Form 0004) to show that it is only used for the respective customer.</w:t>
      </w:r>
    </w:p>
    <w:p w14:paraId="04318D5F"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*b. Usage Notice (VAECO Form 0016) to show that it is only used for the respective customer.</w:t>
      </w:r>
    </w:p>
    <w:p w14:paraId="7C091A99"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c. Caution label (VAECO Form 0019) to show that it is only used for the respective customer.</w:t>
      </w:r>
    </w:p>
    <w:p w14:paraId="044E5C6B" w14:textId="77777777" w:rsidR="003B2FC2" w:rsidRPr="00BC3BF7" w:rsidRDefault="003B2FC2" w:rsidP="007157BC">
      <w:pPr>
        <w:spacing w:after="0" w:line="240" w:lineRule="auto"/>
        <w:rPr>
          <w:rFonts w:ascii="Times New Roman" w:hAnsi="Times New Roman"/>
          <w:sz w:val="26"/>
          <w:szCs w:val="26"/>
        </w:rPr>
      </w:pPr>
      <w:r w:rsidRPr="00BC3BF7">
        <w:rPr>
          <w:rFonts w:ascii="Times New Roman" w:hAnsi="Times New Roman"/>
          <w:sz w:val="26"/>
          <w:szCs w:val="26"/>
        </w:rPr>
        <w:t>Ref.: SOP 9.16.6.3</w:t>
      </w:r>
    </w:p>
    <w:p w14:paraId="15B1495B" w14:textId="77777777" w:rsidR="00AD6E8D" w:rsidRPr="00BC3BF7" w:rsidRDefault="00AD6E8D" w:rsidP="007157BC">
      <w:pPr>
        <w:spacing w:after="0" w:line="240" w:lineRule="auto"/>
        <w:rPr>
          <w:rFonts w:ascii="Times New Roman" w:hAnsi="Times New Roman"/>
          <w:sz w:val="26"/>
          <w:szCs w:val="26"/>
        </w:rPr>
      </w:pPr>
    </w:p>
    <w:p w14:paraId="3ECD2599" w14:textId="47CA806E"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receiving of part/ </w:t>
      </w:r>
      <w:r w:rsidRPr="00434A7F">
        <w:rPr>
          <w:rFonts w:ascii="Times New Roman" w:hAnsi="Times New Roman"/>
          <w:sz w:val="26"/>
          <w:szCs w:val="26"/>
        </w:rPr>
        <w:t>materials</w:t>
      </w:r>
      <w:r w:rsidRPr="00BC3BF7">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EF1884" w:rsidRPr="00BC3BF7">
        <w:rPr>
          <w:rFonts w:ascii="Times New Roman" w:hAnsi="Times New Roman"/>
          <w:sz w:val="26"/>
          <w:szCs w:val="26"/>
        </w:rPr>
        <w:t xml:space="preserve">INV;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WS</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SI</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87836">
        <w:rPr>
          <w:rFonts w:ascii="Times New Roman" w:hAnsi="Times New Roman" w:cs="Times New Roman"/>
          <w:sz w:val="26"/>
          <w:szCs w:val="26"/>
        </w:rPr>
        <w:t xml:space="preserve">MAP;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00EF188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p>
    <w:p w14:paraId="5F282A0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Part/ Material requester.</w:t>
      </w:r>
    </w:p>
    <w:p w14:paraId="22E171BD"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14:paraId="3DD52AAA"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Part/ Material issuer.</w:t>
      </w:r>
    </w:p>
    <w:p w14:paraId="35D28EC8"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9.10.5</w:t>
      </w:r>
    </w:p>
    <w:p w14:paraId="69BC4C05"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p>
    <w:p w14:paraId="77BD52F3" w14:textId="52DD18D2" w:rsidR="003B2FC2" w:rsidRPr="00BC3BF7" w:rsidRDefault="003B2FC2"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Receiving personnel </w:t>
      </w:r>
      <w:r w:rsidRPr="00434A7F">
        <w:rPr>
          <w:rFonts w:ascii="Times New Roman" w:hAnsi="Times New Roman"/>
          <w:sz w:val="26"/>
          <w:szCs w:val="26"/>
        </w:rPr>
        <w:t>takes</w:t>
      </w:r>
      <w:r w:rsidRPr="00BC3BF7">
        <w:rPr>
          <w:rFonts w:ascii="Times New Roman" w:hAnsi="Times New Roman" w:cs="Times New Roman"/>
          <w:sz w:val="26"/>
          <w:szCs w:val="26"/>
        </w:rPr>
        <w:t xml:space="preserve"> pictures of the external condition of part – This is requirement for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w:t>
      </w:r>
      <w:r w:rsidR="006B088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AUD</w:t>
      </w:r>
      <w:r w:rsidR="006B088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B0888"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35242D23"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Receiving un-used part.</w:t>
      </w:r>
    </w:p>
    <w:p w14:paraId="47E4711B"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Receiving new part.</w:t>
      </w:r>
    </w:p>
    <w:p w14:paraId="21D3E709" w14:textId="77777777" w:rsidR="003B2FC2" w:rsidRPr="00BC3BF7" w:rsidRDefault="003B2FC2" w:rsidP="007157BC">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Receiving unserviceable part.</w:t>
      </w:r>
    </w:p>
    <w:p w14:paraId="59531005" w14:textId="77777777" w:rsidR="003B2FC2" w:rsidRPr="00BC3BF7" w:rsidRDefault="003B2FC2" w:rsidP="00FB67D5">
      <w:pPr>
        <w:autoSpaceDE w:val="0"/>
        <w:autoSpaceDN w:val="0"/>
        <w:adjustRightInd w:val="0"/>
        <w:spacing w:after="0" w:line="240" w:lineRule="auto"/>
        <w:rPr>
          <w:rFonts w:ascii="Times New Roman" w:hAnsi="Times New Roman"/>
          <w:sz w:val="26"/>
          <w:szCs w:val="26"/>
        </w:rPr>
      </w:pPr>
      <w:r w:rsidRPr="00BC3BF7">
        <w:rPr>
          <w:rFonts w:ascii="Times New Roman" w:hAnsi="Times New Roman" w:cs="Times New Roman"/>
          <w:sz w:val="26"/>
          <w:szCs w:val="26"/>
        </w:rPr>
        <w:t>Ref. SOP 9.13.5</w:t>
      </w:r>
    </w:p>
    <w:p w14:paraId="629A8228" w14:textId="77777777" w:rsidR="003B2FC2" w:rsidRPr="00BC3BF7" w:rsidRDefault="003B2FC2" w:rsidP="007157BC">
      <w:pPr>
        <w:pStyle w:val="oancuaDanhsach"/>
        <w:spacing w:after="0" w:line="240" w:lineRule="auto"/>
        <w:rPr>
          <w:rFonts w:ascii="Times New Roman" w:hAnsi="Times New Roman" w:cs="Times New Roman"/>
          <w:sz w:val="26"/>
          <w:szCs w:val="26"/>
        </w:rPr>
      </w:pPr>
    </w:p>
    <w:p w14:paraId="395BCC07" w14:textId="3EADD7F9"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VAECO </w:t>
      </w:r>
      <w:r w:rsidRPr="00434A7F">
        <w:rPr>
          <w:rFonts w:ascii="Times New Roman" w:hAnsi="Times New Roman"/>
          <w:sz w:val="26"/>
          <w:szCs w:val="26"/>
        </w:rPr>
        <w:t>procedure</w:t>
      </w:r>
      <w:r w:rsidRPr="00BC3BF7">
        <w:rPr>
          <w:rFonts w:ascii="Times New Roman" w:hAnsi="Times New Roman" w:cs="Times New Roman"/>
          <w:sz w:val="26"/>
          <w:szCs w:val="26"/>
        </w:rPr>
        <w:t xml:space="preserve">, tools and equipment should be classified as follow: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11AEFE3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14:paraId="015A42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14:paraId="7EB69B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14:paraId="3E894C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14:paraId="343B9D95" w14:textId="77777777" w:rsidR="006E5A49" w:rsidRPr="00BC3BF7" w:rsidRDefault="006E5A49" w:rsidP="007157BC">
      <w:pPr>
        <w:spacing w:after="0" w:line="240" w:lineRule="auto"/>
        <w:rPr>
          <w:rFonts w:ascii="Times New Roman" w:hAnsi="Times New Roman" w:cs="Times New Roman"/>
          <w:sz w:val="26"/>
          <w:szCs w:val="26"/>
        </w:rPr>
      </w:pPr>
    </w:p>
    <w:p w14:paraId="6E192B0D" w14:textId="3E669B90"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perform the </w:t>
      </w:r>
      <w:r w:rsidRPr="00434A7F">
        <w:rPr>
          <w:rFonts w:ascii="Times New Roman" w:hAnsi="Times New Roman"/>
          <w:sz w:val="26"/>
          <w:szCs w:val="26"/>
        </w:rPr>
        <w:t>preliminary</w:t>
      </w:r>
      <w:r w:rsidRPr="00BC3BF7">
        <w:rPr>
          <w:rFonts w:ascii="Times New Roman" w:hAnsi="Times New Roman" w:cs="Times New Roman"/>
          <w:sz w:val="26"/>
          <w:szCs w:val="26"/>
        </w:rPr>
        <w:t xml:space="preserve"> inspection of T&amp;E: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14:paraId="56958E54" w14:textId="463D36CE"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Tool </w:t>
      </w:r>
      <w:r w:rsidR="00CF32D0">
        <w:rPr>
          <w:rFonts w:ascii="Times New Roman" w:hAnsi="Times New Roman" w:cs="Times New Roman"/>
          <w:sz w:val="26"/>
          <w:szCs w:val="26"/>
        </w:rPr>
        <w:t>Controller;</w:t>
      </w:r>
    </w:p>
    <w:p w14:paraId="4282090D" w14:textId="27DBF5C8"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sidR="007D3C68">
        <w:rPr>
          <w:rFonts w:ascii="Times New Roman" w:hAnsi="Times New Roman" w:cs="Times New Roman"/>
          <w:sz w:val="26"/>
          <w:szCs w:val="26"/>
        </w:rPr>
        <w:t>inspector;</w:t>
      </w:r>
    </w:p>
    <w:p w14:paraId="11A21E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14:paraId="13689D6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9.15.5.1.1.2</w:t>
      </w:r>
    </w:p>
    <w:p w14:paraId="2F6ABAAE" w14:textId="77777777" w:rsidR="006E5A49" w:rsidRPr="00BC3BF7" w:rsidRDefault="006E5A49" w:rsidP="007157BC">
      <w:pPr>
        <w:spacing w:after="0" w:line="240" w:lineRule="auto"/>
        <w:rPr>
          <w:rFonts w:ascii="Times New Roman" w:hAnsi="Times New Roman" w:cs="Times New Roman"/>
          <w:sz w:val="26"/>
          <w:szCs w:val="26"/>
        </w:rPr>
      </w:pPr>
    </w:p>
    <w:p w14:paraId="2C886547" w14:textId="34E9114A"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14:paraId="07A213E3" w14:textId="16745179"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Tool </w:t>
      </w:r>
      <w:r w:rsidR="00CF32D0">
        <w:rPr>
          <w:rFonts w:ascii="Times New Roman" w:hAnsi="Times New Roman" w:cs="Times New Roman"/>
          <w:sz w:val="26"/>
          <w:szCs w:val="26"/>
        </w:rPr>
        <w:t>Controller;</w:t>
      </w:r>
    </w:p>
    <w:p w14:paraId="6FE19CB1" w14:textId="4D15D2D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sidR="007D3C68">
        <w:rPr>
          <w:rFonts w:ascii="Times New Roman" w:hAnsi="Times New Roman" w:cs="Times New Roman"/>
          <w:sz w:val="26"/>
          <w:szCs w:val="26"/>
        </w:rPr>
        <w:t>inspector;</w:t>
      </w:r>
    </w:p>
    <w:p w14:paraId="3D45191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14:paraId="1EE0DC6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9.15.5.1.2.1</w:t>
      </w:r>
    </w:p>
    <w:p w14:paraId="6640CB61" w14:textId="4A2049BC"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Tool </w:t>
      </w:r>
      <w:r w:rsidRPr="00434A7F">
        <w:rPr>
          <w:rFonts w:ascii="Times New Roman" w:hAnsi="Times New Roman"/>
          <w:sz w:val="26"/>
          <w:szCs w:val="26"/>
        </w:rPr>
        <w:t>controller</w:t>
      </w:r>
      <w:r w:rsidRPr="00BC3BF7">
        <w:rPr>
          <w:rFonts w:ascii="Times New Roman" w:hAnsi="Times New Roman" w:cs="Times New Roman"/>
          <w:sz w:val="26"/>
          <w:szCs w:val="26"/>
        </w:rPr>
        <w:t xml:space="preserve"> will classify and determine the calibration requirements (interval and parameters) based on: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5EC73EE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14:paraId="1CC5D92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14:paraId="6D28527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14:paraId="3EF1240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9.15.5.1.2.3.a</w:t>
      </w:r>
    </w:p>
    <w:p w14:paraId="4401122A" w14:textId="77777777" w:rsidR="006E5A49" w:rsidRPr="00BC3BF7" w:rsidRDefault="006E5A49" w:rsidP="007157BC">
      <w:pPr>
        <w:spacing w:after="0" w:line="240" w:lineRule="auto"/>
        <w:rPr>
          <w:rFonts w:ascii="Times New Roman" w:hAnsi="Times New Roman" w:cs="Times New Roman"/>
          <w:sz w:val="26"/>
          <w:szCs w:val="26"/>
        </w:rPr>
      </w:pPr>
    </w:p>
    <w:p w14:paraId="7822B05E" w14:textId="10F045D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there is no information of calibration due date or interval in the certificate of T&amp; E, calibration interval shall: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65D5018E" w14:textId="7B4E542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Be determined by Tool </w:t>
      </w:r>
      <w:r w:rsidR="00CF32D0">
        <w:rPr>
          <w:rFonts w:ascii="Times New Roman" w:hAnsi="Times New Roman" w:cs="Times New Roman"/>
          <w:sz w:val="26"/>
          <w:szCs w:val="26"/>
        </w:rPr>
        <w:t>Controller;</w:t>
      </w:r>
    </w:p>
    <w:p w14:paraId="37A984B8" w14:textId="3AF1864B"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sidR="00973B6C">
        <w:rPr>
          <w:rFonts w:ascii="Times New Roman" w:hAnsi="Times New Roman" w:cs="Times New Roman"/>
          <w:sz w:val="26"/>
          <w:szCs w:val="26"/>
        </w:rPr>
        <w:t>manager;</w:t>
      </w:r>
    </w:p>
    <w:p w14:paraId="7D55626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 determined by QC staff.</w:t>
      </w:r>
    </w:p>
    <w:p w14:paraId="4FAD084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9.15.5.1.2.3.b</w:t>
      </w:r>
    </w:p>
    <w:p w14:paraId="3C232CD6" w14:textId="77777777" w:rsidR="006E5A49" w:rsidRPr="00BC3BF7" w:rsidRDefault="006E5A49" w:rsidP="007157BC">
      <w:pPr>
        <w:spacing w:after="0" w:line="240" w:lineRule="auto"/>
        <w:rPr>
          <w:rFonts w:ascii="Times New Roman" w:hAnsi="Times New Roman" w:cs="Times New Roman"/>
          <w:sz w:val="26"/>
          <w:szCs w:val="26"/>
        </w:rPr>
      </w:pPr>
    </w:p>
    <w:p w14:paraId="2C7BEB8E" w14:textId="33687A4A"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CRTE is determined to be out-of tolerance, it shall be attached with: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290869F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14:paraId="42D54E1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14:paraId="0C20C44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14:paraId="6015E8E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9.15.5.1.2.3.f</w:t>
      </w:r>
    </w:p>
    <w:p w14:paraId="43949FFD" w14:textId="77777777" w:rsidR="006E5A49" w:rsidRPr="00BC3BF7" w:rsidRDefault="006E5A49" w:rsidP="007157BC">
      <w:pPr>
        <w:spacing w:after="0" w:line="240" w:lineRule="auto"/>
        <w:rPr>
          <w:rFonts w:ascii="Times New Roman" w:hAnsi="Times New Roman" w:cs="Times New Roman"/>
          <w:sz w:val="26"/>
          <w:szCs w:val="26"/>
        </w:rPr>
      </w:pPr>
    </w:p>
    <w:p w14:paraId="37CA7DFC" w14:textId="6457BCF3" w:rsidR="006E5A49" w:rsidRPr="007157BC" w:rsidRDefault="006E5A49" w:rsidP="00434A7F">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a </w:t>
      </w:r>
      <w:r w:rsidRPr="00434A7F">
        <w:rPr>
          <w:rFonts w:ascii="Times New Roman" w:hAnsi="Times New Roman" w:cs="Times New Roman"/>
          <w:sz w:val="26"/>
          <w:szCs w:val="26"/>
        </w:rPr>
        <w:t>new</w:t>
      </w:r>
      <w:r w:rsidRPr="007157BC">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00DE7C89"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ins w:id="23" w:author="Lo Quang Nam" w:date="2025-09-29T09:59:00Z">
        <w:r w:rsidR="004E4663">
          <w:rPr>
            <w:rFonts w:ascii="Times New Roman" w:hAnsi="Times New Roman" w:cs="Times New Roman"/>
            <w:color w:val="000000" w:themeColor="text1"/>
            <w:sz w:val="26"/>
            <w:szCs w:val="26"/>
          </w:rPr>
          <w:t>; TOC</w:t>
        </w:r>
      </w:ins>
      <w:r w:rsidRPr="007157BC">
        <w:rPr>
          <w:rFonts w:ascii="Times New Roman" w:hAnsi="Times New Roman" w:cs="Times New Roman"/>
          <w:color w:val="000000" w:themeColor="text1"/>
          <w:sz w:val="26"/>
          <w:szCs w:val="26"/>
        </w:rPr>
        <w:t>)</w:t>
      </w:r>
    </w:p>
    <w:p w14:paraId="6E4FF48D" w14:textId="18C975A2"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w:t>
      </w:r>
      <w:r w:rsidR="00FE384B"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system</w:t>
      </w:r>
    </w:p>
    <w:p w14:paraId="0C65B46B"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14:paraId="34C735A1"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14:paraId="59612346"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14:paraId="7E9320B3" w14:textId="77777777" w:rsidR="006E5A49" w:rsidRPr="00BC3BF7" w:rsidRDefault="006E5A49" w:rsidP="007157BC">
      <w:pPr>
        <w:spacing w:after="0" w:line="240" w:lineRule="auto"/>
        <w:rPr>
          <w:rFonts w:ascii="Times New Roman" w:hAnsi="Times New Roman" w:cs="Times New Roman"/>
          <w:sz w:val="26"/>
          <w:szCs w:val="26"/>
        </w:rPr>
      </w:pPr>
    </w:p>
    <w:p w14:paraId="6D5A5EEC" w14:textId="5FB900FE"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checking and accepting the T&amp;E handovered from LGC: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973B6C">
        <w:rPr>
          <w:rFonts w:ascii="Times New Roman" w:hAnsi="Times New Roman" w:cs="Times New Roman"/>
          <w:sz w:val="26"/>
          <w:szCs w:val="26"/>
        </w:rPr>
        <w:t xml:space="preserve"> SI; WS; NDT</w:t>
      </w:r>
      <w:r w:rsidRPr="00BC3BF7">
        <w:rPr>
          <w:rFonts w:ascii="Times New Roman" w:hAnsi="Times New Roman" w:cs="Times New Roman"/>
          <w:sz w:val="26"/>
          <w:szCs w:val="26"/>
        </w:rPr>
        <w:t>)</w:t>
      </w:r>
    </w:p>
    <w:p w14:paraId="3EF8732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respective MSC Directors or DAD Branch Director</w:t>
      </w:r>
    </w:p>
    <w:p w14:paraId="5C667C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14:paraId="62D28CA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14:paraId="426B8BC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14:paraId="32DD732F" w14:textId="77777777" w:rsidR="006E5A49" w:rsidRPr="00BC3BF7" w:rsidRDefault="006E5A49" w:rsidP="007157BC">
      <w:pPr>
        <w:spacing w:after="0" w:line="240" w:lineRule="auto"/>
        <w:rPr>
          <w:rFonts w:ascii="Times New Roman" w:hAnsi="Times New Roman" w:cs="Times New Roman"/>
          <w:sz w:val="26"/>
          <w:szCs w:val="26"/>
        </w:rPr>
      </w:pPr>
    </w:p>
    <w:p w14:paraId="7498A684" w14:textId="486AADC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Self-equipped tools/ equipment used in maintenance by maintenance staff are: (AUD; </w:t>
      </w:r>
      <w:r w:rsidR="00DE7C89"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1F390AF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Hand tools only</w:t>
      </w:r>
    </w:p>
    <w:p w14:paraId="6A6781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Non-specific tool/ equipment and must be accepted by his manager</w:t>
      </w:r>
    </w:p>
    <w:p w14:paraId="1FE4985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DE7C89" w:rsidRPr="00BC3BF7">
        <w:rPr>
          <w:rFonts w:ascii="Times New Roman" w:hAnsi="Times New Roman" w:cs="Times New Roman"/>
          <w:sz w:val="26"/>
          <w:szCs w:val="26"/>
        </w:rPr>
        <w:t xml:space="preserve">Forbidden </w:t>
      </w:r>
    </w:p>
    <w:p w14:paraId="1FB40FF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14:paraId="526795B7" w14:textId="77777777" w:rsidR="001B057C" w:rsidRPr="00BC3BF7" w:rsidRDefault="001B057C" w:rsidP="007157BC">
      <w:pPr>
        <w:spacing w:after="0" w:line="240" w:lineRule="auto"/>
        <w:rPr>
          <w:rFonts w:ascii="Times New Roman" w:hAnsi="Times New Roman" w:cs="Times New Roman"/>
          <w:sz w:val="26"/>
          <w:szCs w:val="26"/>
        </w:rPr>
      </w:pPr>
    </w:p>
    <w:p w14:paraId="6AE760F3" w14:textId="646EB3BB"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Specific and non-specific T&amp;E to be shared shall be preserved IAW: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14:paraId="497F317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14:paraId="2F990DA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Industrial standards</w:t>
      </w:r>
    </w:p>
    <w:p w14:paraId="1DAC8ED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National standards</w:t>
      </w:r>
    </w:p>
    <w:p w14:paraId="7FF08E2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14:paraId="4A8AED13" w14:textId="77777777" w:rsidR="006E5A49" w:rsidRPr="00BC3BF7" w:rsidRDefault="006E5A49" w:rsidP="007157BC">
      <w:pPr>
        <w:spacing w:after="0" w:line="240" w:lineRule="auto"/>
        <w:rPr>
          <w:rFonts w:ascii="Times New Roman" w:hAnsi="Times New Roman" w:cs="Times New Roman"/>
          <w:sz w:val="26"/>
          <w:szCs w:val="26"/>
        </w:rPr>
      </w:pPr>
    </w:p>
    <w:p w14:paraId="4EB5C9A5" w14:textId="3067DAFA"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equipment which have accessories but come in kit, they shall be: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2F058D5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Identified with the main item</w:t>
      </w:r>
    </w:p>
    <w:p w14:paraId="030B361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14:paraId="6027E0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Identified with the main item and Controlled by a contents list to be kept in the kit</w:t>
      </w:r>
    </w:p>
    <w:p w14:paraId="74E1887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14:paraId="0B3DE187" w14:textId="77777777" w:rsidR="006E5A49" w:rsidRPr="00BC3BF7" w:rsidRDefault="006E5A49" w:rsidP="007157BC">
      <w:pPr>
        <w:spacing w:after="0" w:line="240" w:lineRule="auto"/>
        <w:rPr>
          <w:rFonts w:ascii="Times New Roman" w:hAnsi="Times New Roman" w:cs="Times New Roman"/>
          <w:sz w:val="26"/>
          <w:szCs w:val="26"/>
        </w:rPr>
      </w:pPr>
    </w:p>
    <w:p w14:paraId="6001C1D9" w14:textId="1A383F80"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Maintenance programe of T&amp;E shall be established, based on: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3E76787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Manufacture’s tooling instruction manual</w:t>
      </w:r>
    </w:p>
    <w:p w14:paraId="61F7ACB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experiences</w:t>
      </w:r>
    </w:p>
    <w:p w14:paraId="75A9D9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Manufacture’s tooling instruction manual or VAECO experiences</w:t>
      </w:r>
    </w:p>
    <w:p w14:paraId="100E8D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9.16.5.3.1</w:t>
      </w:r>
    </w:p>
    <w:p w14:paraId="194D4D55" w14:textId="77777777" w:rsidR="006E5A49" w:rsidRPr="00BC3BF7" w:rsidRDefault="006E5A49" w:rsidP="007157BC">
      <w:pPr>
        <w:spacing w:after="0" w:line="240" w:lineRule="auto"/>
        <w:rPr>
          <w:rFonts w:ascii="Times New Roman" w:hAnsi="Times New Roman" w:cs="Times New Roman"/>
          <w:sz w:val="26"/>
          <w:szCs w:val="26"/>
        </w:rPr>
      </w:pPr>
    </w:p>
    <w:p w14:paraId="459C6622" w14:textId="457939B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borrowed T&amp;E from Tool store must be returned to Tool store?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1C06FF4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14:paraId="537CAB0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14:paraId="70B9E9A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At maximum of 02 days from borrowed date </w:t>
      </w:r>
    </w:p>
    <w:p w14:paraId="2745C22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14:paraId="3A351546" w14:textId="77777777" w:rsidR="006E5A49" w:rsidRPr="00BC3BF7" w:rsidRDefault="006E5A49" w:rsidP="007157BC">
      <w:pPr>
        <w:spacing w:after="0" w:line="240" w:lineRule="auto"/>
        <w:rPr>
          <w:rFonts w:ascii="Times New Roman" w:hAnsi="Times New Roman" w:cs="Times New Roman"/>
          <w:sz w:val="26"/>
          <w:szCs w:val="26"/>
        </w:rPr>
      </w:pPr>
    </w:p>
    <w:p w14:paraId="217DFB7E" w14:textId="7A8E472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7925DB2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Borrower</w:t>
      </w:r>
    </w:p>
    <w:p w14:paraId="3C5635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14:paraId="524975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Tool controller</w:t>
      </w:r>
    </w:p>
    <w:p w14:paraId="6733EEE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14:paraId="4E60B5DC" w14:textId="77777777" w:rsidR="006E5A49" w:rsidRPr="00BC3BF7" w:rsidRDefault="006E5A49" w:rsidP="007157BC">
      <w:pPr>
        <w:spacing w:after="0" w:line="240" w:lineRule="auto"/>
        <w:rPr>
          <w:rFonts w:ascii="Times New Roman" w:hAnsi="Times New Roman" w:cs="Times New Roman"/>
          <w:sz w:val="26"/>
          <w:szCs w:val="26"/>
        </w:rPr>
      </w:pPr>
    </w:p>
    <w:p w14:paraId="6F2D9D9F" w14:textId="550530CF"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establish a list of all tools in personal tool box (VAECO form 2063)?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0E4B6E">
        <w:rPr>
          <w:rFonts w:ascii="Times New Roman" w:hAnsi="Times New Roman" w:cs="Times New Roman"/>
          <w:sz w:val="26"/>
          <w:szCs w:val="26"/>
        </w:rPr>
        <w:t xml:space="preserve"> WS</w:t>
      </w:r>
      <w:r w:rsidRPr="00BC3BF7">
        <w:rPr>
          <w:rFonts w:ascii="Times New Roman" w:hAnsi="Times New Roman" w:cs="Times New Roman"/>
          <w:sz w:val="26"/>
          <w:szCs w:val="26"/>
        </w:rPr>
        <w:t>)</w:t>
      </w:r>
    </w:p>
    <w:p w14:paraId="4404E1C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User/ person-in-charge</w:t>
      </w:r>
    </w:p>
    <w:p w14:paraId="0A55B93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14:paraId="15AEBEA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Tool controller</w:t>
      </w:r>
    </w:p>
    <w:p w14:paraId="6BD5FB4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14:paraId="0B163D2C" w14:textId="77777777" w:rsidR="006E5A49" w:rsidRPr="00BC3BF7" w:rsidRDefault="006E5A49" w:rsidP="007157BC">
      <w:pPr>
        <w:spacing w:after="0" w:line="240" w:lineRule="auto"/>
        <w:rPr>
          <w:rFonts w:ascii="Times New Roman" w:hAnsi="Times New Roman" w:cs="Times New Roman"/>
          <w:sz w:val="26"/>
          <w:szCs w:val="26"/>
        </w:rPr>
      </w:pPr>
    </w:p>
    <w:p w14:paraId="6F357B0D" w14:textId="645E5000"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Modification to any tools of personal tools is: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0E4B6E">
        <w:rPr>
          <w:rFonts w:ascii="Times New Roman" w:hAnsi="Times New Roman" w:cs="Times New Roman"/>
          <w:sz w:val="26"/>
          <w:szCs w:val="26"/>
        </w:rPr>
        <w:t xml:space="preserve"> WS</w:t>
      </w:r>
      <w:r w:rsidRPr="00BC3BF7">
        <w:rPr>
          <w:rFonts w:ascii="Times New Roman" w:hAnsi="Times New Roman" w:cs="Times New Roman"/>
          <w:sz w:val="26"/>
          <w:szCs w:val="26"/>
        </w:rPr>
        <w:t>)</w:t>
      </w:r>
    </w:p>
    <w:p w14:paraId="71BE99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14:paraId="3806820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14:paraId="6CB8039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allowable.</w:t>
      </w:r>
    </w:p>
    <w:p w14:paraId="6A6D99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14:paraId="09997877" w14:textId="77777777" w:rsidR="006E5A49" w:rsidRPr="00BC3BF7" w:rsidRDefault="006E5A49" w:rsidP="007157BC">
      <w:pPr>
        <w:spacing w:after="0" w:line="240" w:lineRule="auto"/>
        <w:rPr>
          <w:rFonts w:ascii="Times New Roman" w:hAnsi="Times New Roman" w:cs="Times New Roman"/>
          <w:sz w:val="26"/>
          <w:szCs w:val="26"/>
        </w:rPr>
      </w:pPr>
    </w:p>
    <w:p w14:paraId="5FAF140B" w14:textId="39C206F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bookmarkStart w:id="24" w:name="_Hlk97658024"/>
      <w:r w:rsidRPr="00BC3BF7">
        <w:rPr>
          <w:rFonts w:ascii="Times New Roman" w:hAnsi="Times New Roman" w:cs="Times New Roman"/>
          <w:sz w:val="26"/>
          <w:szCs w:val="26"/>
        </w:rPr>
        <w:t xml:space="preserve">The MSC will design and give fabrication instruction for: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5AA0C74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both complicated and/or specific T&amp;E and simple and non-specific T&amp;E </w:t>
      </w:r>
    </w:p>
    <w:p w14:paraId="6509F47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simple and non-specific T&amp;E</w:t>
      </w:r>
    </w:p>
    <w:p w14:paraId="49F454D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complicated and/or specific T&amp;E</w:t>
      </w:r>
    </w:p>
    <w:p w14:paraId="3D68A81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9.16.3.1</w:t>
      </w:r>
    </w:p>
    <w:bookmarkEnd w:id="24"/>
    <w:p w14:paraId="7305FD61" w14:textId="77777777" w:rsidR="006E5A49" w:rsidRPr="00BC3BF7" w:rsidRDefault="006E5A49" w:rsidP="007157BC">
      <w:pPr>
        <w:spacing w:after="0" w:line="240" w:lineRule="auto"/>
        <w:rPr>
          <w:rFonts w:ascii="Times New Roman" w:hAnsi="Times New Roman" w:cs="Times New Roman"/>
          <w:sz w:val="26"/>
          <w:szCs w:val="26"/>
        </w:rPr>
      </w:pPr>
    </w:p>
    <w:p w14:paraId="47D66FD1" w14:textId="4842AB9F"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approve for the fabricated equipment to be operated/ used at the apron: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088C8F41" w14:textId="23DC9C88"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VAECO </w:t>
      </w:r>
      <w:r w:rsidR="0044741E">
        <w:rPr>
          <w:rFonts w:ascii="Times New Roman" w:hAnsi="Times New Roman"/>
          <w:sz w:val="26"/>
          <w:szCs w:val="26"/>
        </w:rPr>
        <w:t>SQD</w:t>
      </w:r>
      <w:r w:rsidR="0044741E" w:rsidRPr="00BC3BF7">
        <w:rPr>
          <w:rFonts w:ascii="Times New Roman" w:hAnsi="Times New Roman"/>
          <w:sz w:val="26"/>
          <w:szCs w:val="26"/>
        </w:rPr>
        <w:t xml:space="preserve"> </w:t>
      </w:r>
    </w:p>
    <w:p w14:paraId="13605A6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CAAV</w:t>
      </w:r>
    </w:p>
    <w:p w14:paraId="7279C8B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 approval is needed</w:t>
      </w:r>
    </w:p>
    <w:p w14:paraId="4515C2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9.16.5.7.8</w:t>
      </w:r>
    </w:p>
    <w:p w14:paraId="6EC1BDE4" w14:textId="77777777" w:rsidR="006E5A49" w:rsidRPr="00BC3BF7" w:rsidRDefault="006E5A49" w:rsidP="007157BC">
      <w:pPr>
        <w:spacing w:after="0" w:line="240" w:lineRule="auto"/>
        <w:rPr>
          <w:rFonts w:ascii="Times New Roman" w:hAnsi="Times New Roman" w:cs="Times New Roman"/>
          <w:sz w:val="26"/>
          <w:szCs w:val="26"/>
        </w:rPr>
      </w:pPr>
    </w:p>
    <w:p w14:paraId="199EBFE1" w14:textId="0F060787" w:rsidR="006E5A49" w:rsidRPr="007157BC" w:rsidRDefault="006E5A49" w:rsidP="00434A7F">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Where can you check information of accepted fabricated tool/ equipment? (AUD; </w:t>
      </w:r>
      <w:r w:rsidR="001B057C"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005D2FE2"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ins w:id="25" w:author="Lo Quang Nam" w:date="2025-09-29T10:00:00Z">
        <w:r w:rsidR="00437D67">
          <w:rPr>
            <w:rFonts w:ascii="Times New Roman" w:hAnsi="Times New Roman" w:cs="Times New Roman"/>
            <w:color w:val="000000" w:themeColor="text1"/>
            <w:sz w:val="26"/>
            <w:szCs w:val="26"/>
          </w:rPr>
          <w:t>; TOC</w:t>
        </w:r>
      </w:ins>
      <w:r w:rsidRPr="007157BC">
        <w:rPr>
          <w:rFonts w:ascii="Times New Roman" w:hAnsi="Times New Roman" w:cs="Times New Roman"/>
          <w:color w:val="000000" w:themeColor="text1"/>
          <w:sz w:val="26"/>
          <w:szCs w:val="26"/>
        </w:rPr>
        <w:t>)</w:t>
      </w:r>
    </w:p>
    <w:p w14:paraId="7A33CB83" w14:textId="616DCBAC"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w:t>
      </w:r>
      <w:r w:rsidR="00004395" w:rsidRPr="007157BC">
        <w:rPr>
          <w:rFonts w:ascii="Times New Roman" w:hAnsi="Times New Roman" w:cs="Times New Roman"/>
          <w:color w:val="000000" w:themeColor="text1"/>
          <w:sz w:val="26"/>
          <w:szCs w:val="26"/>
        </w:rPr>
        <w:t>AMOS</w:t>
      </w:r>
    </w:p>
    <w:p w14:paraId="30136A4F"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14:paraId="73E22D24"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14:paraId="46EAB31E"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14:paraId="34E65540" w14:textId="77777777" w:rsidR="006E5A49" w:rsidRPr="00BC3BF7" w:rsidRDefault="006E5A49" w:rsidP="007157BC">
      <w:pPr>
        <w:spacing w:after="0" w:line="240" w:lineRule="auto"/>
        <w:rPr>
          <w:rFonts w:ascii="Times New Roman" w:hAnsi="Times New Roman" w:cs="Times New Roman"/>
          <w:sz w:val="26"/>
          <w:szCs w:val="26"/>
        </w:rPr>
      </w:pPr>
    </w:p>
    <w:p w14:paraId="03613971" w14:textId="3AC98193"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kind of the following T&amp;E should be evaluated by using The Evaluation of equivalent T&amp;E (Form 3001)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43E5589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 equipment that is not confirmed by the aircraft/ aircraft component manufacturer</w:t>
      </w:r>
    </w:p>
    <w:p w14:paraId="5083E5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Non-specific tool/ equipment</w:t>
      </w:r>
    </w:p>
    <w:p w14:paraId="6F17BB5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14:paraId="7C7ACC12" w14:textId="174AF86B" w:rsidR="006E5A49"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14:paraId="3228D47F" w14:textId="77777777" w:rsidR="00434A7F" w:rsidRPr="00BC3BF7" w:rsidRDefault="00434A7F" w:rsidP="007157BC">
      <w:pPr>
        <w:spacing w:after="0" w:line="240" w:lineRule="auto"/>
        <w:rPr>
          <w:rFonts w:ascii="Times New Roman" w:hAnsi="Times New Roman" w:cs="Times New Roman"/>
          <w:sz w:val="26"/>
          <w:szCs w:val="26"/>
        </w:rPr>
      </w:pPr>
    </w:p>
    <w:p w14:paraId="5F54897D" w14:textId="49819A84"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agencies are acceptable/ recognized for calibrating the VAECO Calibration Required Tool and Equipment (CRTE)? (AUD; </w:t>
      </w:r>
      <w:r w:rsidR="001B057C" w:rsidRPr="00BC3BF7">
        <w:rPr>
          <w:rFonts w:ascii="Times New Roman" w:hAnsi="Times New Roman"/>
          <w:sz w:val="26"/>
          <w:szCs w:val="26"/>
        </w:rPr>
        <w:t xml:space="preserve">INV; </w:t>
      </w:r>
      <w:r w:rsidRPr="00BC3BF7">
        <w:rPr>
          <w:rFonts w:ascii="Times New Roman" w:hAnsi="Times New Roman" w:cs="Times New Roman"/>
          <w:sz w:val="26"/>
          <w:szCs w:val="26"/>
        </w:rPr>
        <w:t>SI)</w:t>
      </w:r>
    </w:p>
    <w:p w14:paraId="492B7A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Agencies listed on List of Recognized Tool Subcontractors (VAECO Form 2062)</w:t>
      </w:r>
    </w:p>
    <w:p w14:paraId="23FD83B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of the VAECO CRTE can only be calibrated at the approved calibration agencies.</w:t>
      </w:r>
    </w:p>
    <w:p w14:paraId="4FB248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OEM of CRTE</w:t>
      </w:r>
    </w:p>
    <w:p w14:paraId="0591C56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Calibration workshop</w:t>
      </w:r>
    </w:p>
    <w:p w14:paraId="444FF782" w14:textId="47646D49" w:rsidR="006E5A49"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9.17.4.3</w:t>
      </w:r>
    </w:p>
    <w:p w14:paraId="72C1751D" w14:textId="77777777" w:rsidR="00434A7F" w:rsidRPr="00BC3BF7" w:rsidRDefault="00434A7F" w:rsidP="007157BC">
      <w:pPr>
        <w:spacing w:after="0" w:line="240" w:lineRule="auto"/>
        <w:rPr>
          <w:rFonts w:ascii="Times New Roman" w:hAnsi="Times New Roman" w:cs="Times New Roman"/>
          <w:sz w:val="26"/>
          <w:szCs w:val="26"/>
        </w:rPr>
      </w:pPr>
    </w:p>
    <w:p w14:paraId="393F5A73" w14:textId="4EBDE328"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stamp shall be attached to serviceable CRTE?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008C3D8E">
        <w:rPr>
          <w:rFonts w:ascii="Times New Roman" w:hAnsi="Times New Roman" w:cs="Times New Roman"/>
          <w:sz w:val="26"/>
          <w:szCs w:val="26"/>
        </w:rPr>
        <w:t xml:space="preserve"> WS; NDT</w:t>
      </w:r>
      <w:r w:rsidRPr="00BC3BF7">
        <w:rPr>
          <w:rFonts w:ascii="Times New Roman" w:hAnsi="Times New Roman" w:cs="Times New Roman"/>
          <w:sz w:val="26"/>
          <w:szCs w:val="26"/>
        </w:rPr>
        <w:t>)</w:t>
      </w:r>
    </w:p>
    <w:p w14:paraId="4E7DC2D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Calibration Control label (VAECO Form 0004) </w:t>
      </w:r>
    </w:p>
    <w:p w14:paraId="49A7D2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14:paraId="463D74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14:paraId="3EBB84B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14:paraId="3ADF0113" w14:textId="77777777" w:rsidR="006E5A49" w:rsidRPr="00BC3BF7" w:rsidRDefault="006E5A49" w:rsidP="007157BC">
      <w:pPr>
        <w:spacing w:after="0" w:line="240" w:lineRule="auto"/>
        <w:rPr>
          <w:rFonts w:ascii="Times New Roman" w:hAnsi="Times New Roman" w:cs="Times New Roman"/>
          <w:sz w:val="26"/>
          <w:szCs w:val="26"/>
        </w:rPr>
      </w:pPr>
    </w:p>
    <w:p w14:paraId="18391045" w14:textId="1DD43FA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6031DCC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14:paraId="73F0144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14:paraId="5C472BB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14:paraId="31657E7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14:paraId="1DB1C41F" w14:textId="77777777" w:rsidR="006E5A49" w:rsidRPr="00BC3BF7" w:rsidRDefault="006E5A49" w:rsidP="007157BC">
      <w:pPr>
        <w:spacing w:after="0" w:line="240" w:lineRule="auto"/>
        <w:rPr>
          <w:rFonts w:ascii="Times New Roman" w:hAnsi="Times New Roman" w:cs="Times New Roman"/>
          <w:sz w:val="26"/>
          <w:szCs w:val="26"/>
        </w:rPr>
      </w:pPr>
    </w:p>
    <w:p w14:paraId="47BD9CC6" w14:textId="17D1C2E4"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CRTE has a function limited and/ or accuracy downgraded shall be attached with: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8E62E4"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503424A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14:paraId="7B6F1AD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14:paraId="7066AEA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14:paraId="2E4849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14:paraId="2629B9C6" w14:textId="77777777" w:rsidR="006E5A49" w:rsidRPr="00BC3BF7" w:rsidRDefault="006E5A49" w:rsidP="007157BC">
      <w:pPr>
        <w:spacing w:after="0" w:line="240" w:lineRule="auto"/>
        <w:rPr>
          <w:rFonts w:ascii="Times New Roman" w:hAnsi="Times New Roman" w:cs="Times New Roman"/>
          <w:sz w:val="26"/>
          <w:szCs w:val="26"/>
        </w:rPr>
      </w:pPr>
    </w:p>
    <w:p w14:paraId="29C8AB69" w14:textId="794D4BA6"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checking and defining the calibration requirements for each CRTE received from user for sent out calibration? (AUD</w:t>
      </w:r>
      <w:r w:rsidR="002A60BD" w:rsidRPr="00BC3BF7">
        <w:rPr>
          <w:rFonts w:ascii="Times New Roman" w:hAnsi="Times New Roman" w:cs="Times New Roman"/>
          <w:sz w:val="26"/>
          <w:szCs w:val="26"/>
        </w:rPr>
        <w:t xml:space="preserve">; </w:t>
      </w:r>
      <w:r w:rsidR="002A60BD" w:rsidRPr="00BC3BF7">
        <w:rPr>
          <w:rFonts w:ascii="Times New Roman" w:hAnsi="Times New Roman"/>
          <w:sz w:val="26"/>
          <w:szCs w:val="26"/>
        </w:rPr>
        <w:t>INV;</w:t>
      </w:r>
      <w:r w:rsidRPr="00BC3BF7">
        <w:rPr>
          <w:rFonts w:ascii="Times New Roman" w:hAnsi="Times New Roman" w:cs="Times New Roman"/>
          <w:sz w:val="26"/>
          <w:szCs w:val="26"/>
        </w:rPr>
        <w:t>)</w:t>
      </w:r>
    </w:p>
    <w:p w14:paraId="1264A3C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Tool controller</w:t>
      </w:r>
    </w:p>
    <w:p w14:paraId="39EAD6F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staff</w:t>
      </w:r>
    </w:p>
    <w:p w14:paraId="01458FE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workshop manager</w:t>
      </w:r>
    </w:p>
    <w:p w14:paraId="64AD95E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9.17.5.1.9.d</w:t>
      </w:r>
    </w:p>
    <w:p w14:paraId="725BF590" w14:textId="77777777" w:rsidR="006E5A49" w:rsidRPr="00BC3BF7" w:rsidRDefault="006E5A49" w:rsidP="007157BC">
      <w:pPr>
        <w:spacing w:after="0" w:line="240" w:lineRule="auto"/>
        <w:rPr>
          <w:rFonts w:ascii="Times New Roman" w:hAnsi="Times New Roman" w:cs="Times New Roman"/>
          <w:sz w:val="26"/>
          <w:szCs w:val="26"/>
        </w:rPr>
      </w:pPr>
    </w:p>
    <w:p w14:paraId="4CE88149" w14:textId="410C56D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sidR="00367542">
        <w:rPr>
          <w:rFonts w:ascii="Times New Roman" w:hAnsi="Times New Roman" w:cs="Times New Roman"/>
          <w:sz w:val="26"/>
          <w:szCs w:val="26"/>
        </w:rPr>
        <w:t>;</w:t>
      </w:r>
      <w:r w:rsidR="008E62E4"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0EB49D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14:paraId="420F96E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14:paraId="6B1D1A5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need any form because calibration agency has its own stamp to be attached</w:t>
      </w:r>
    </w:p>
    <w:p w14:paraId="5687A6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9.17.5.1.11.c</w:t>
      </w:r>
    </w:p>
    <w:p w14:paraId="2CF996FD" w14:textId="77777777" w:rsidR="006E5A49" w:rsidRPr="00BC3BF7" w:rsidRDefault="006E5A49" w:rsidP="007157BC">
      <w:pPr>
        <w:spacing w:after="0" w:line="240" w:lineRule="auto"/>
        <w:rPr>
          <w:rFonts w:ascii="Times New Roman" w:hAnsi="Times New Roman" w:cs="Times New Roman"/>
          <w:sz w:val="26"/>
          <w:szCs w:val="26"/>
        </w:rPr>
      </w:pPr>
    </w:p>
    <w:p w14:paraId="7E223B14" w14:textId="76711C46"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bookmarkStart w:id="26" w:name="_Hlk97718151"/>
      <w:r w:rsidRPr="00BC3BF7">
        <w:rPr>
          <w:rFonts w:ascii="Times New Roman" w:hAnsi="Times New Roman" w:cs="Times New Roman"/>
          <w:sz w:val="26"/>
          <w:szCs w:val="26"/>
        </w:rPr>
        <w:t xml:space="preserve">For a multi-functioned measure/ test equipment, when one or more independence functions do not meet the manufacturer's specification then is it acceptable for using then remain functions of the measure/ test equipment?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5D2FE2"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14:paraId="02415F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14:paraId="210A1C6F" w14:textId="5E1B519F"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if it is approved by MSC </w:t>
      </w:r>
      <w:r w:rsidR="008C3D8E">
        <w:rPr>
          <w:rFonts w:ascii="Times New Roman" w:hAnsi="Times New Roman" w:cs="Times New Roman"/>
          <w:sz w:val="26"/>
          <w:szCs w:val="26"/>
        </w:rPr>
        <w:t>Director;</w:t>
      </w:r>
    </w:p>
    <w:p w14:paraId="1BF1822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14:paraId="1B1BDD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26"/>
    <w:p w14:paraId="170D5995" w14:textId="77777777" w:rsidR="006E5A49" w:rsidRPr="00BC3BF7" w:rsidRDefault="006E5A49" w:rsidP="007157BC">
      <w:pPr>
        <w:spacing w:after="0" w:line="240" w:lineRule="auto"/>
        <w:rPr>
          <w:rFonts w:ascii="Times New Roman" w:hAnsi="Times New Roman" w:cs="Times New Roman"/>
          <w:sz w:val="26"/>
          <w:szCs w:val="26"/>
        </w:rPr>
      </w:pPr>
    </w:p>
    <w:p w14:paraId="76327A0C" w14:textId="3968AA4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bookmarkStart w:id="27" w:name="_Hlk97656618"/>
      <w:r w:rsidRPr="00BC3BF7">
        <w:rPr>
          <w:rFonts w:ascii="Times New Roman" w:hAnsi="Times New Roman" w:cs="Times New Roman"/>
          <w:sz w:val="26"/>
          <w:szCs w:val="26"/>
        </w:rPr>
        <w:t xml:space="preserve">The Maintenance program (VAECO Form 3027) and Maintenance plan (VAECO Form 7006) of T&amp;E shall be established by: (AUD; </w:t>
      </w:r>
      <w:r w:rsidR="002A60BD"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098125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w:t>
      </w:r>
    </w:p>
    <w:p w14:paraId="3A7B40A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14:paraId="256D223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Support Center</w:t>
      </w:r>
    </w:p>
    <w:p w14:paraId="66C5502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9.16.5.3.1</w:t>
      </w:r>
    </w:p>
    <w:bookmarkEnd w:id="27"/>
    <w:p w14:paraId="3AA08AEF" w14:textId="77777777" w:rsidR="006E5A49" w:rsidRPr="00BC3BF7" w:rsidRDefault="006E5A49" w:rsidP="007157BC">
      <w:pPr>
        <w:spacing w:after="0" w:line="240" w:lineRule="auto"/>
        <w:rPr>
          <w:rFonts w:ascii="Times New Roman" w:hAnsi="Times New Roman" w:cs="Times New Roman"/>
          <w:sz w:val="26"/>
          <w:szCs w:val="26"/>
        </w:rPr>
      </w:pPr>
    </w:p>
    <w:p w14:paraId="3BFED774" w14:textId="7C6D172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CRTE was determined to have been out of allowable tolerance, what action does the tools and equipment control personnel of respective Calibration Workshop do? (AUD; </w:t>
      </w:r>
      <w:r w:rsidR="002A60BD"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C</w:t>
      </w:r>
      <w:r w:rsidR="008E62E4"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A9C54CF" w14:textId="5EBF20C2"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Initiate the Significant Out of Tolerance Report (VAECO Form 7009) and send to the EGD and </w:t>
      </w:r>
      <w:r w:rsidR="005937A3">
        <w:rPr>
          <w:rFonts w:ascii="Times New Roman" w:hAnsi="Times New Roman" w:cs="Times New Roman"/>
          <w:sz w:val="26"/>
          <w:szCs w:val="26"/>
        </w:rPr>
        <w:t>SQD</w:t>
      </w:r>
      <w:r w:rsidRPr="00BC3BF7">
        <w:rPr>
          <w:rFonts w:ascii="Times New Roman" w:hAnsi="Times New Roman" w:cs="Times New Roman"/>
          <w:sz w:val="26"/>
          <w:szCs w:val="26"/>
        </w:rPr>
        <w:t xml:space="preserve"> to determine if there could be any adverse effect on any maintenance tasks that used this CRTE.</w:t>
      </w:r>
    </w:p>
    <w:p w14:paraId="1A6E509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Inform to Calibration manager and conduct send out for re-calibration and adjust</w:t>
      </w:r>
    </w:p>
    <w:p w14:paraId="1517281F" w14:textId="187CE6A6"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Inform to Calibration </w:t>
      </w:r>
      <w:r w:rsidR="00973B6C">
        <w:rPr>
          <w:rFonts w:ascii="Times New Roman" w:hAnsi="Times New Roman" w:cs="Times New Roman"/>
          <w:sz w:val="26"/>
          <w:szCs w:val="26"/>
        </w:rPr>
        <w:t>manager;</w:t>
      </w:r>
      <w:r w:rsidRPr="00BC3BF7">
        <w:rPr>
          <w:rFonts w:ascii="Times New Roman" w:hAnsi="Times New Roman" w:cs="Times New Roman"/>
          <w:sz w:val="26"/>
          <w:szCs w:val="26"/>
        </w:rPr>
        <w:t xml:space="preserve"> following to condemn procedure and transfer to quarantine store</w:t>
      </w:r>
    </w:p>
    <w:p w14:paraId="346AF0A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9.17.5.1.11.e</w:t>
      </w:r>
    </w:p>
    <w:p w14:paraId="059DE8EB" w14:textId="77777777" w:rsidR="006E5A49" w:rsidRPr="00BC3BF7" w:rsidRDefault="006E5A49" w:rsidP="007157BC">
      <w:pPr>
        <w:spacing w:after="0" w:line="240" w:lineRule="auto"/>
        <w:rPr>
          <w:rFonts w:ascii="Times New Roman" w:hAnsi="Times New Roman" w:cs="Times New Roman"/>
          <w:sz w:val="26"/>
          <w:szCs w:val="26"/>
        </w:rPr>
      </w:pPr>
    </w:p>
    <w:p w14:paraId="15FD3B18" w14:textId="64951A14"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use of a measurement tool/equipment is only allowed when: (A</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7920A2"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IFE</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SI</w:t>
      </w:r>
      <w:r w:rsidR="007920A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WS</w:t>
      </w:r>
      <w:r w:rsidR="008E62E4"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2ED0B24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They have the “Calibration not required” (VAECO Form 0018) stamp or Calibration Control Label (VAECO Form 0004) or Calibration Stamp (VAECO Form 0021 attached.</w:t>
      </w:r>
    </w:p>
    <w:p w14:paraId="17542E3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14:paraId="137E382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14:paraId="6C3CAB7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P2C8</w:t>
      </w:r>
    </w:p>
    <w:p w14:paraId="6E8A239B" w14:textId="77777777" w:rsidR="006E5A49" w:rsidRPr="00BC3BF7" w:rsidRDefault="006E5A49" w:rsidP="007157BC">
      <w:pPr>
        <w:spacing w:after="0" w:line="240" w:lineRule="auto"/>
        <w:rPr>
          <w:rFonts w:ascii="Times New Roman" w:hAnsi="Times New Roman" w:cs="Times New Roman"/>
          <w:sz w:val="26"/>
          <w:szCs w:val="26"/>
        </w:rPr>
      </w:pPr>
    </w:p>
    <w:p w14:paraId="4484E06D" w14:textId="639E6DE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shall hand tool be considered lost? (B</w:t>
      </w:r>
      <w:r w:rsidR="00932A3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932A37"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32A37"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38A29DD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14:paraId="518D748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14:paraId="3ABC46D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63F5AFB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14:paraId="6362FFFB" w14:textId="77777777" w:rsidR="006E5A49" w:rsidRPr="00BC3BF7" w:rsidRDefault="006E5A49" w:rsidP="007157BC">
      <w:pPr>
        <w:spacing w:after="0" w:line="240" w:lineRule="auto"/>
        <w:rPr>
          <w:rFonts w:ascii="Times New Roman" w:hAnsi="Times New Roman" w:cs="Times New Roman"/>
          <w:sz w:val="26"/>
          <w:szCs w:val="26"/>
        </w:rPr>
      </w:pPr>
    </w:p>
    <w:p w14:paraId="68032DBA" w14:textId="028E1FDF"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the specific tool and equipment? (A</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7587B"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IFE</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A7587B"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A7587B"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WS) </w:t>
      </w:r>
    </w:p>
    <w:p w14:paraId="5CFE27D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14:paraId="1D4B32D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14:paraId="68E9D30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14:paraId="6D5239A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CAAV MOE 8.2</w:t>
      </w:r>
    </w:p>
    <w:p w14:paraId="067A30F5" w14:textId="77777777" w:rsidR="006E5A49" w:rsidRPr="00BC3BF7" w:rsidRDefault="006E5A49" w:rsidP="007157BC">
      <w:pPr>
        <w:spacing w:after="0" w:line="240" w:lineRule="auto"/>
        <w:rPr>
          <w:rFonts w:ascii="Times New Roman" w:hAnsi="Times New Roman" w:cs="Times New Roman"/>
          <w:sz w:val="26"/>
          <w:szCs w:val="26"/>
        </w:rPr>
      </w:pPr>
    </w:p>
    <w:p w14:paraId="18B4DB88" w14:textId="64323A0C"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bookmarkStart w:id="28" w:name="_Hlk97655909"/>
      <w:r w:rsidRPr="00BC3BF7">
        <w:rPr>
          <w:rFonts w:ascii="Times New Roman" w:hAnsi="Times New Roman" w:cs="Times New Roman"/>
          <w:sz w:val="26"/>
          <w:szCs w:val="26"/>
        </w:rPr>
        <w:t>Is it necessary to use Evaluation of equivalent T&amp;E (VAECO Form 3001) to assess the equivalent of non-specific tool/equipment? (A</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A7D58"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IFE</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2A7D5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C2B83">
        <w:rPr>
          <w:rFonts w:ascii="Times New Roman" w:hAnsi="Times New Roman" w:cs="Times New Roman"/>
          <w:sz w:val="26"/>
          <w:szCs w:val="26"/>
        </w:rPr>
        <w:t>PT;</w:t>
      </w:r>
      <w:r w:rsidRPr="00BC3BF7">
        <w:rPr>
          <w:rFonts w:ascii="Times New Roman" w:hAnsi="Times New Roman" w:cs="Times New Roman"/>
          <w:sz w:val="26"/>
          <w:szCs w:val="26"/>
        </w:rPr>
        <w:t xml:space="preserve"> WS)</w:t>
      </w:r>
    </w:p>
    <w:p w14:paraId="6D56B08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14:paraId="31BFB0E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the Engineering Department (EGD) verifies the equivalency by performing a test to assure that the T&amp;E meet the manufacturer‟s standards and specifications in all respects regarding tolerances, repeatability and accuracy. </w:t>
      </w:r>
    </w:p>
    <w:p w14:paraId="21F2FAE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14:paraId="0190D1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28"/>
    <w:p w14:paraId="2BB49F75" w14:textId="77777777" w:rsidR="006E5A49" w:rsidRPr="00BC3BF7" w:rsidRDefault="006E5A49" w:rsidP="007157BC">
      <w:pPr>
        <w:spacing w:after="0" w:line="240" w:lineRule="auto"/>
        <w:rPr>
          <w:rFonts w:ascii="Times New Roman" w:hAnsi="Times New Roman" w:cs="Times New Roman"/>
          <w:sz w:val="26"/>
          <w:szCs w:val="26"/>
        </w:rPr>
      </w:pPr>
    </w:p>
    <w:p w14:paraId="4B5620A0" w14:textId="29A275EC"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At main station, can maintenance staff use tool/equipment supplied by customers and not from VAECO store? (A</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NDT</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535C1"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535C1"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422E664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14:paraId="0917040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14:paraId="5302E7B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14:paraId="317F7F5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w:t>
      </w:r>
    </w:p>
    <w:p w14:paraId="0345FB9D" w14:textId="77777777" w:rsidR="006E5A49" w:rsidRPr="00BC3BF7" w:rsidRDefault="006E5A49" w:rsidP="007157BC">
      <w:pPr>
        <w:spacing w:after="0" w:line="240" w:lineRule="auto"/>
        <w:rPr>
          <w:rFonts w:ascii="Times New Roman" w:hAnsi="Times New Roman" w:cs="Times New Roman"/>
          <w:sz w:val="26"/>
          <w:szCs w:val="26"/>
        </w:rPr>
      </w:pPr>
    </w:p>
    <w:p w14:paraId="2ED26DEF" w14:textId="57B97A9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returning torque wrench to store, maintenance staff must: (A</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456BBD"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456BBD" w:rsidRPr="00BC3BF7">
        <w:rPr>
          <w:rFonts w:ascii="Times New Roman" w:hAnsi="Times New Roman" w:cs="Times New Roman"/>
          <w:sz w:val="26"/>
          <w:szCs w:val="26"/>
        </w:rPr>
        <w:t>;</w:t>
      </w:r>
      <w:r w:rsidR="00456BBD" w:rsidRPr="00BC3BF7">
        <w:rPr>
          <w:rFonts w:ascii="Times New Roman" w:hAnsi="Times New Roman"/>
          <w:sz w:val="26"/>
          <w:szCs w:val="26"/>
        </w:rPr>
        <w:t xml:space="preserve"> INV;</w:t>
      </w:r>
      <w:r w:rsidRPr="00BC3BF7">
        <w:rPr>
          <w:rFonts w:ascii="Times New Roman" w:hAnsi="Times New Roman" w:cs="Times New Roman"/>
          <w:sz w:val="26"/>
          <w:szCs w:val="26"/>
        </w:rPr>
        <w:t xml:space="preserve"> QC Inspector)</w:t>
      </w:r>
    </w:p>
    <w:p w14:paraId="59D030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14:paraId="22E69A4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14:paraId="03B9976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14:paraId="01F2C6D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14:paraId="59C37103" w14:textId="77777777" w:rsidR="006E5A49" w:rsidRPr="00BC3BF7" w:rsidRDefault="006E5A49" w:rsidP="007157BC">
      <w:pPr>
        <w:spacing w:after="0" w:line="240" w:lineRule="auto"/>
        <w:rPr>
          <w:rFonts w:ascii="Times New Roman" w:hAnsi="Times New Roman" w:cs="Times New Roman"/>
          <w:sz w:val="26"/>
          <w:szCs w:val="26"/>
        </w:rPr>
      </w:pPr>
    </w:p>
    <w:p w14:paraId="39D35570" w14:textId="0ADD4956"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In the case of damaged or unserviceable tools, Lost/ Damaged Tool/Equipment Report (VAECO form 7010) shall be raised within: (A</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BSI</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NDT</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63CB3">
        <w:rPr>
          <w:rFonts w:ascii="Times New Roman" w:hAnsi="Times New Roman" w:cs="Times New Roman"/>
          <w:sz w:val="26"/>
          <w:szCs w:val="26"/>
        </w:rPr>
        <w:t>STR;</w:t>
      </w:r>
      <w:r w:rsidRPr="00BC3BF7">
        <w:rPr>
          <w:rFonts w:ascii="Times New Roman" w:hAnsi="Times New Roman" w:cs="Times New Roman"/>
          <w:sz w:val="26"/>
          <w:szCs w:val="26"/>
        </w:rPr>
        <w:t xml:space="preserve"> AUD</w:t>
      </w:r>
      <w:r w:rsidR="002552AA"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2552AA"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7B816FE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12 hours of discovery.</w:t>
      </w:r>
    </w:p>
    <w:p w14:paraId="2FAE859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24 hours of discovery.</w:t>
      </w:r>
    </w:p>
    <w:p w14:paraId="55481D8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Working shift of discovery.</w:t>
      </w:r>
    </w:p>
    <w:p w14:paraId="4AA130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14:paraId="24BF963D" w14:textId="77777777" w:rsidR="006E5A49" w:rsidRPr="00BC3BF7" w:rsidRDefault="006E5A49" w:rsidP="007157BC">
      <w:pPr>
        <w:spacing w:after="0" w:line="240" w:lineRule="auto"/>
        <w:rPr>
          <w:rFonts w:ascii="Times New Roman" w:hAnsi="Times New Roman" w:cs="Times New Roman"/>
          <w:sz w:val="26"/>
          <w:szCs w:val="26"/>
        </w:rPr>
      </w:pPr>
    </w:p>
    <w:p w14:paraId="64F3637F" w14:textId="2C8267FC"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Concession type is approved by Vietnam Airlines's Safety Quality &amp; Security Department consists of? (AUD; </w:t>
      </w:r>
      <w:r w:rsidR="00B8780B"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14:paraId="683CE7F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14:paraId="039BA6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14:paraId="0554354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14:paraId="0A8D710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14:paraId="6F364A9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2.5.3</w:t>
      </w:r>
    </w:p>
    <w:p w14:paraId="10D8B1BE" w14:textId="77777777" w:rsidR="006E5A49" w:rsidRPr="00BC3BF7" w:rsidRDefault="006E5A49" w:rsidP="007157BC">
      <w:pPr>
        <w:spacing w:after="0" w:line="240" w:lineRule="auto"/>
        <w:rPr>
          <w:rFonts w:ascii="Times New Roman" w:hAnsi="Times New Roman" w:cs="Times New Roman"/>
          <w:sz w:val="26"/>
          <w:szCs w:val="26"/>
        </w:rPr>
      </w:pPr>
    </w:p>
    <w:p w14:paraId="642777B3" w14:textId="21DBFE93"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Minor local modification is approved by: (AUD; </w:t>
      </w:r>
      <w:r w:rsidR="00F37A7B" w:rsidRPr="00BC3BF7">
        <w:rPr>
          <w:rFonts w:ascii="Times New Roman" w:hAnsi="Times New Roman"/>
          <w:sz w:val="26"/>
          <w:szCs w:val="26"/>
        </w:rPr>
        <w:t xml:space="preserve">INV; EE; </w:t>
      </w:r>
      <w:r w:rsidRPr="00BC3BF7">
        <w:rPr>
          <w:rFonts w:ascii="Times New Roman" w:hAnsi="Times New Roman" w:cs="Times New Roman"/>
          <w:sz w:val="26"/>
          <w:szCs w:val="26"/>
        </w:rPr>
        <w:t>A; B; C; ACR)</w:t>
      </w:r>
    </w:p>
    <w:p w14:paraId="5927F846" w14:textId="6FA3057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VAECO </w:t>
      </w:r>
      <w:r w:rsidR="0044741E">
        <w:rPr>
          <w:rFonts w:ascii="Times New Roman" w:hAnsi="Times New Roman"/>
          <w:sz w:val="26"/>
          <w:szCs w:val="26"/>
        </w:rPr>
        <w:t>SQD</w:t>
      </w:r>
      <w:r w:rsidR="0044741E" w:rsidRPr="00BC3BF7">
        <w:rPr>
          <w:rFonts w:ascii="Times New Roman" w:hAnsi="Times New Roman"/>
          <w:sz w:val="26"/>
          <w:szCs w:val="26"/>
        </w:rPr>
        <w:t xml:space="preserve"> </w:t>
      </w:r>
      <w:r w:rsidRPr="00BC3BF7">
        <w:rPr>
          <w:rFonts w:ascii="Times New Roman" w:hAnsi="Times New Roman" w:cs="Times New Roman"/>
          <w:sz w:val="26"/>
          <w:szCs w:val="26"/>
        </w:rPr>
        <w:t>or CAAV</w:t>
      </w:r>
    </w:p>
    <w:p w14:paraId="6D6C84F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DOA or CAAV</w:t>
      </w:r>
    </w:p>
    <w:p w14:paraId="7737163B" w14:textId="77777777" w:rsidR="006E5A49" w:rsidRPr="00BC3BF7" w:rsidRDefault="006E5A49" w:rsidP="007157BC">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14:paraId="175CCF58" w14:textId="77777777" w:rsidR="006E5A49" w:rsidRPr="00BC3BF7" w:rsidRDefault="006E5A49" w:rsidP="007157BC">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14:paraId="5E8B2AD3" w14:textId="77777777" w:rsidR="006E5A49" w:rsidRPr="00BC3BF7" w:rsidRDefault="006E5A49" w:rsidP="007157BC">
      <w:pPr>
        <w:spacing w:after="0" w:line="240" w:lineRule="auto"/>
        <w:rPr>
          <w:rFonts w:ascii="Times New Roman" w:hAnsi="Times New Roman" w:cs="Times New Roman"/>
          <w:sz w:val="26"/>
          <w:szCs w:val="26"/>
          <w:lang w:val="fr-FR"/>
        </w:rPr>
      </w:pPr>
    </w:p>
    <w:p w14:paraId="1BF6C1E9" w14:textId="0FC2009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Completion of VNA Technical Log, shall be performed in accordance with: (AUD; </w:t>
      </w:r>
      <w:r w:rsidR="006A7BAD" w:rsidRPr="00BC3BF7">
        <w:rPr>
          <w:rFonts w:ascii="Times New Roman" w:hAnsi="Times New Roman"/>
          <w:sz w:val="26"/>
          <w:szCs w:val="26"/>
        </w:rPr>
        <w:t xml:space="preserve">INV; </w:t>
      </w:r>
      <w:r w:rsidRPr="00BC3BF7">
        <w:rPr>
          <w:rFonts w:ascii="Times New Roman" w:hAnsi="Times New Roman" w:cs="Times New Roman"/>
          <w:sz w:val="26"/>
          <w:szCs w:val="26"/>
        </w:rPr>
        <w:t>A; B; C; CAB/IFE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479D8A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14:paraId="3178F2F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14:paraId="080E542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14:paraId="28BE8B1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14:paraId="30EB0364" w14:textId="77777777" w:rsidR="006E5A49" w:rsidRPr="00BC3BF7" w:rsidRDefault="006E5A49" w:rsidP="007157BC">
      <w:pPr>
        <w:spacing w:after="0" w:line="240" w:lineRule="auto"/>
        <w:rPr>
          <w:rFonts w:ascii="Times New Roman" w:hAnsi="Times New Roman" w:cs="Times New Roman"/>
          <w:sz w:val="26"/>
          <w:szCs w:val="26"/>
        </w:rPr>
      </w:pPr>
    </w:p>
    <w:p w14:paraId="42EDEDD7" w14:textId="209D09EE"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AMS of VNA A/C shall be kept updated by addition/ amendments/ interval arising from: (AUD; </w:t>
      </w:r>
      <w:r w:rsidR="006A7BAD" w:rsidRPr="00BC3BF7">
        <w:rPr>
          <w:rFonts w:ascii="Times New Roman" w:hAnsi="Times New Roman"/>
          <w:sz w:val="26"/>
          <w:szCs w:val="26"/>
        </w:rPr>
        <w:t xml:space="preserve">INV; PP; CMP; MP; </w:t>
      </w:r>
      <w:r w:rsidRPr="00BC3BF7">
        <w:rPr>
          <w:rFonts w:ascii="Times New Roman" w:hAnsi="Times New Roman" w:cs="Times New Roman"/>
          <w:sz w:val="26"/>
          <w:szCs w:val="26"/>
        </w:rPr>
        <w:t>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CCA3B21" w14:textId="21CFFE9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Change in MPD, MRB, service experience.</w:t>
      </w:r>
    </w:p>
    <w:p w14:paraId="354B3BA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Change of Authority requirements.</w:t>
      </w:r>
    </w:p>
    <w:p w14:paraId="223C474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7D86CE1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MME 3.21</w:t>
      </w:r>
    </w:p>
    <w:p w14:paraId="379E73F9" w14:textId="77777777" w:rsidR="006E5A49" w:rsidRPr="00BC3BF7" w:rsidRDefault="006E5A49" w:rsidP="007157BC">
      <w:pPr>
        <w:spacing w:after="0" w:line="240" w:lineRule="auto"/>
        <w:rPr>
          <w:rFonts w:ascii="Times New Roman" w:hAnsi="Times New Roman" w:cs="Times New Roman"/>
          <w:sz w:val="26"/>
          <w:szCs w:val="26"/>
        </w:rPr>
      </w:pPr>
    </w:p>
    <w:p w14:paraId="54D3E2E9" w14:textId="2EDEE987"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Aircraft Maintenance Schedule (AMS) can be amended by: (AUD; </w:t>
      </w:r>
      <w:r w:rsidR="006A7BAD" w:rsidRPr="00BC3BF7">
        <w:rPr>
          <w:rFonts w:ascii="Times New Roman" w:hAnsi="Times New Roman"/>
          <w:sz w:val="26"/>
          <w:szCs w:val="26"/>
        </w:rPr>
        <w:t xml:space="preserve">INV; PP; CMP; MP;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5FB4DB1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14:paraId="3846B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14:paraId="0B3C2B2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VNA only.</w:t>
      </w:r>
    </w:p>
    <w:p w14:paraId="1E505AE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2.4. &amp; 3.21</w:t>
      </w:r>
    </w:p>
    <w:p w14:paraId="0BBBFA55" w14:textId="77777777" w:rsidR="006E5A49" w:rsidRPr="00BC3BF7" w:rsidRDefault="006E5A49" w:rsidP="007157BC">
      <w:pPr>
        <w:spacing w:after="0" w:line="240" w:lineRule="auto"/>
        <w:rPr>
          <w:rFonts w:ascii="Times New Roman" w:hAnsi="Times New Roman" w:cs="Times New Roman"/>
          <w:sz w:val="26"/>
          <w:szCs w:val="26"/>
        </w:rPr>
      </w:pPr>
    </w:p>
    <w:p w14:paraId="457F3B03" w14:textId="6DE8C72E"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line maintenance for VNA's aircraft, inspection and preparation for preflight shall be performed in accordance with: (AUD; </w:t>
      </w:r>
      <w:r w:rsidR="002F32F0" w:rsidRPr="00BC3BF7">
        <w:rPr>
          <w:rFonts w:ascii="Times New Roman" w:hAnsi="Times New Roman"/>
          <w:sz w:val="26"/>
          <w:szCs w:val="26"/>
        </w:rPr>
        <w:t xml:space="preserve">INV; </w:t>
      </w:r>
      <w:r w:rsidRPr="00BC3BF7">
        <w:rPr>
          <w:rFonts w:ascii="Times New Roman" w:hAnsi="Times New Roman" w:cs="Times New Roman"/>
          <w:sz w:val="26"/>
          <w:szCs w:val="26"/>
        </w:rPr>
        <w:t>A; B</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D07BB6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VNA procedure.</w:t>
      </w:r>
    </w:p>
    <w:p w14:paraId="6CAD4C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procedure.</w:t>
      </w:r>
    </w:p>
    <w:p w14:paraId="4F4AEB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CAAV requirements.</w:t>
      </w:r>
    </w:p>
    <w:p w14:paraId="0839A5F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3.24</w:t>
      </w:r>
    </w:p>
    <w:p w14:paraId="26A15A2A" w14:textId="77777777" w:rsidR="006E5A49" w:rsidRPr="00BC3BF7" w:rsidRDefault="006E5A49" w:rsidP="007157BC">
      <w:pPr>
        <w:spacing w:after="0" w:line="240" w:lineRule="auto"/>
        <w:rPr>
          <w:rFonts w:ascii="Times New Roman" w:hAnsi="Times New Roman" w:cs="Times New Roman"/>
          <w:sz w:val="26"/>
          <w:szCs w:val="26"/>
        </w:rPr>
      </w:pPr>
    </w:p>
    <w:p w14:paraId="170CB7C8" w14:textId="162E2FEB"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Control and approve of fuel quality for a flight shall be performed by: (AUD; </w:t>
      </w:r>
      <w:r w:rsidR="002F32F0"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5DF321D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w:t>
      </w:r>
    </w:p>
    <w:p w14:paraId="5364FE3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Captain or Authorized staff</w:t>
      </w:r>
    </w:p>
    <w:p w14:paraId="6479025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Captain</w:t>
      </w:r>
    </w:p>
    <w:p w14:paraId="115B50D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LMM 2.4</w:t>
      </w:r>
    </w:p>
    <w:p w14:paraId="773A3441" w14:textId="77777777" w:rsidR="006E5A49" w:rsidRPr="00BC3BF7" w:rsidRDefault="006E5A49" w:rsidP="007157BC">
      <w:pPr>
        <w:spacing w:after="0" w:line="240" w:lineRule="auto"/>
        <w:rPr>
          <w:rFonts w:ascii="Times New Roman" w:hAnsi="Times New Roman" w:cs="Times New Roman"/>
          <w:sz w:val="26"/>
          <w:szCs w:val="26"/>
        </w:rPr>
      </w:pPr>
    </w:p>
    <w:p w14:paraId="0EF39921" w14:textId="04F0F5C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Aircraft weighing shall perform when: (AUD; </w:t>
      </w:r>
      <w:r w:rsidR="00F51D7C" w:rsidRPr="00BC3BF7">
        <w:rPr>
          <w:rFonts w:ascii="Times New Roman" w:hAnsi="Times New Roman"/>
          <w:sz w:val="26"/>
          <w:szCs w:val="26"/>
        </w:rPr>
        <w:t xml:space="preserve">INV; MP; EE; </w:t>
      </w:r>
      <w:r w:rsidRPr="00BC3BF7">
        <w:rPr>
          <w:rFonts w:ascii="Times New Roman" w:hAnsi="Times New Roman" w:cs="Times New Roman"/>
          <w:sz w:val="26"/>
          <w:szCs w:val="26"/>
        </w:rPr>
        <w:t>B; C; ACR)</w:t>
      </w:r>
    </w:p>
    <w:p w14:paraId="32462FA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After major modification or AMS requirement.</w:t>
      </w:r>
    </w:p>
    <w:p w14:paraId="499FCB8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major modification or Manufacturer's requirement.</w:t>
      </w:r>
    </w:p>
    <w:p w14:paraId="124FBF0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major modification.</w:t>
      </w:r>
    </w:p>
    <w:p w14:paraId="18613AB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3.26</w:t>
      </w:r>
    </w:p>
    <w:p w14:paraId="6516C5B6" w14:textId="77777777" w:rsidR="006E5A49" w:rsidRPr="00BC3BF7" w:rsidRDefault="006E5A49" w:rsidP="007157BC">
      <w:pPr>
        <w:spacing w:after="0" w:line="240" w:lineRule="auto"/>
        <w:rPr>
          <w:rFonts w:ascii="Times New Roman" w:hAnsi="Times New Roman" w:cs="Times New Roman"/>
          <w:sz w:val="26"/>
          <w:szCs w:val="26"/>
        </w:rPr>
      </w:pPr>
    </w:p>
    <w:p w14:paraId="35ABD6A5" w14:textId="1291632B"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VNA maintenance programme for aircraft type is including: (AUD; </w:t>
      </w:r>
      <w:r w:rsidR="00AA3A93" w:rsidRPr="00BC3BF7">
        <w:rPr>
          <w:rFonts w:ascii="Times New Roman" w:hAnsi="Times New Roman"/>
          <w:sz w:val="26"/>
          <w:szCs w:val="26"/>
        </w:rPr>
        <w:t xml:space="preserve">INV; MP; CMP; PP;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C5657A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14:paraId="376C6D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14:paraId="55A7AE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14:paraId="1CD9845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2.5.2</w:t>
      </w:r>
    </w:p>
    <w:p w14:paraId="5FB629C2" w14:textId="77777777" w:rsidR="006E5A49" w:rsidRPr="00BC3BF7" w:rsidRDefault="006E5A49" w:rsidP="007157BC">
      <w:pPr>
        <w:spacing w:after="0" w:line="240" w:lineRule="auto"/>
        <w:rPr>
          <w:rFonts w:ascii="Times New Roman" w:hAnsi="Times New Roman" w:cs="Times New Roman"/>
          <w:sz w:val="26"/>
          <w:szCs w:val="26"/>
        </w:rPr>
      </w:pPr>
    </w:p>
    <w:p w14:paraId="6A6CEDDC" w14:textId="1116CD5E"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VNA policy, Part Manufacture Approval (PMA) part: (AUD; </w:t>
      </w:r>
      <w:r w:rsidR="00984266"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FEE10D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14:paraId="1B084AD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14:paraId="282AF79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14:paraId="136910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2.5.7</w:t>
      </w:r>
    </w:p>
    <w:p w14:paraId="409DA021" w14:textId="77777777" w:rsidR="006E5A49" w:rsidRPr="00BC3BF7" w:rsidRDefault="006E5A49" w:rsidP="007157BC">
      <w:pPr>
        <w:spacing w:after="0" w:line="240" w:lineRule="auto"/>
        <w:rPr>
          <w:rFonts w:ascii="Times New Roman" w:hAnsi="Times New Roman" w:cs="Times New Roman"/>
          <w:sz w:val="26"/>
          <w:szCs w:val="26"/>
        </w:rPr>
      </w:pPr>
    </w:p>
    <w:p w14:paraId="7A14E468" w14:textId="36DCE2F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VNA Line Maintenance Manual, repetitive defect is defined as: (AUD; </w:t>
      </w:r>
      <w:r w:rsidR="00984266"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0E8B627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defect or defects of the same nature, which has been recorded  more than once in the Technical Log within 03 flights (or  07 consecutive operational days) where trouble shooting action(s) did not rectify the defect.</w:t>
      </w:r>
    </w:p>
    <w:p w14:paraId="144E473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defect or defects of the same nature, which has been recorded  more than once in the Technical Log within 07 flights where trouble shooting action(s) did not rectify the defect.</w:t>
      </w:r>
    </w:p>
    <w:p w14:paraId="1A0F5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acceptable Deferred Defect which had been cleared but re-occur with the same nature during the 03 previous consecutive operational days or 07 previous consecutive flights regardless any trouble shooting action had been done.</w:t>
      </w:r>
    </w:p>
    <w:p w14:paraId="58DE432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61C268BC" w14:textId="77777777" w:rsidR="006E5A49" w:rsidRPr="00BC3BF7" w:rsidRDefault="006E5A49" w:rsidP="007157BC">
      <w:pPr>
        <w:spacing w:after="0" w:line="240" w:lineRule="auto"/>
        <w:rPr>
          <w:rFonts w:ascii="Times New Roman" w:hAnsi="Times New Roman" w:cs="Times New Roman"/>
          <w:sz w:val="26"/>
          <w:szCs w:val="26"/>
        </w:rPr>
      </w:pPr>
    </w:p>
    <w:p w14:paraId="7A38D806" w14:textId="52FB000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the parts to be swapped must be? (AUD; </w:t>
      </w:r>
      <w:r w:rsidR="0021465C" w:rsidRPr="00BC3BF7">
        <w:rPr>
          <w:rFonts w:ascii="Times New Roman" w:hAnsi="Times New Roman"/>
          <w:sz w:val="26"/>
          <w:szCs w:val="26"/>
        </w:rPr>
        <w:t xml:space="preserve">INV; PP; MP; CMP;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1C4555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same P/N, and modification status. If not, the interchangeability of parts must be qualified from the applicable approved documents. </w:t>
      </w:r>
    </w:p>
    <w:p w14:paraId="1409D71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same P/N, and modification status.</w:t>
      </w:r>
    </w:p>
    <w:p w14:paraId="588CB4D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interchangeability of parts must be qualified from the applicable approved documents and the same P/N, and modification status.</w:t>
      </w:r>
    </w:p>
    <w:p w14:paraId="29036E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03B8095B" w14:textId="77777777" w:rsidR="006E5A49" w:rsidRPr="00BC3BF7" w:rsidRDefault="006E5A49" w:rsidP="007157BC">
      <w:pPr>
        <w:spacing w:after="0" w:line="240" w:lineRule="auto"/>
        <w:rPr>
          <w:rFonts w:ascii="Times New Roman" w:hAnsi="Times New Roman" w:cs="Times New Roman"/>
          <w:sz w:val="26"/>
          <w:szCs w:val="26"/>
        </w:rPr>
      </w:pPr>
    </w:p>
    <w:p w14:paraId="464BACFE" w14:textId="023C190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NO swapping of the parts installed on different aircraft is permitted if? (AUD; </w:t>
      </w:r>
      <w:r w:rsidR="001959DF" w:rsidRPr="00BC3BF7">
        <w:rPr>
          <w:rFonts w:ascii="Times New Roman" w:hAnsi="Times New Roman"/>
          <w:sz w:val="26"/>
          <w:szCs w:val="26"/>
        </w:rPr>
        <w:t xml:space="preserve">INV; </w:t>
      </w:r>
      <w:r w:rsidR="00FF3D6C" w:rsidRPr="00BC3BF7">
        <w:rPr>
          <w:rFonts w:ascii="Times New Roman" w:hAnsi="Times New Roman" w:cs="Times New Roman"/>
          <w:sz w:val="26"/>
          <w:szCs w:val="26"/>
        </w:rPr>
        <w:t xml:space="preserve">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60386A4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can only be confirmed during the flight.</w:t>
      </w:r>
    </w:p>
    <w:p w14:paraId="6F5330F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can only be confirmed on ground.</w:t>
      </w:r>
    </w:p>
    <w:p w14:paraId="658A4C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can be confirmed on ground and the defect can be confirmed during the flight.</w:t>
      </w:r>
    </w:p>
    <w:p w14:paraId="05A66D9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5CC753E8" w14:textId="77777777" w:rsidR="006E5A49" w:rsidRPr="00BC3BF7" w:rsidRDefault="006E5A49" w:rsidP="007157BC">
      <w:pPr>
        <w:spacing w:after="0" w:line="240" w:lineRule="auto"/>
        <w:rPr>
          <w:rFonts w:ascii="Times New Roman" w:hAnsi="Times New Roman" w:cs="Times New Roman"/>
          <w:sz w:val="26"/>
          <w:szCs w:val="26"/>
        </w:rPr>
      </w:pPr>
    </w:p>
    <w:p w14:paraId="65EAD680" w14:textId="569811C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after confirmation of the defect by swapping? (AUD; </w:t>
      </w:r>
      <w:r w:rsidR="001959DF"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D33E9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is not require the swapped parts be returned to the original installations.</w:t>
      </w:r>
    </w:p>
    <w:p w14:paraId="4BA22BD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swapped parts must be returned to the original installations. </w:t>
      </w:r>
    </w:p>
    <w:p w14:paraId="2778FC5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swapped parts can or not be returned to the original installations </w:t>
      </w:r>
    </w:p>
    <w:p w14:paraId="6774C37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057C42E5" w14:textId="77777777" w:rsidR="006E5A49" w:rsidRPr="00BC3BF7" w:rsidRDefault="006E5A49" w:rsidP="007157BC">
      <w:pPr>
        <w:spacing w:after="0" w:line="240" w:lineRule="auto"/>
        <w:rPr>
          <w:rFonts w:ascii="Times New Roman" w:hAnsi="Times New Roman" w:cs="Times New Roman"/>
          <w:sz w:val="26"/>
          <w:szCs w:val="26"/>
        </w:rPr>
      </w:pPr>
    </w:p>
    <w:p w14:paraId="0B1EEC50" w14:textId="22EE0384"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 aircraft, swapping is acceptable method of troubleshooting, and must ONLY be used to: (AUD; </w:t>
      </w:r>
      <w:r w:rsidR="001959DF"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C5C777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Confirm the defect, when there is no required spare available or may be the case when the part is suspected to be of un-serviceable.</w:t>
      </w:r>
    </w:p>
    <w:p w14:paraId="426068E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rectify the defect or to avoid the deficiency subjected to limitations in the approved documents such as MEL….</w:t>
      </w:r>
    </w:p>
    <w:p w14:paraId="07A60B4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Defer the defect, to avoid the deficiency subjected to limitations in the approved documents.</w:t>
      </w:r>
    </w:p>
    <w:p w14:paraId="080AE7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256F453D" w14:textId="77777777" w:rsidR="006E5A49" w:rsidRPr="00BC3BF7" w:rsidRDefault="006E5A49" w:rsidP="007157BC">
      <w:pPr>
        <w:spacing w:after="0" w:line="240" w:lineRule="auto"/>
        <w:rPr>
          <w:rFonts w:ascii="Times New Roman" w:hAnsi="Times New Roman" w:cs="Times New Roman"/>
          <w:sz w:val="26"/>
          <w:szCs w:val="26"/>
        </w:rPr>
      </w:pPr>
    </w:p>
    <w:p w14:paraId="38BFF11B" w14:textId="2009A6BD"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 A/C, swapping of component can be used to (AUD; </w:t>
      </w:r>
      <w:r w:rsidR="001959DF" w:rsidRPr="00BC3BF7">
        <w:rPr>
          <w:rFonts w:ascii="Times New Roman" w:hAnsi="Times New Roman"/>
          <w:sz w:val="26"/>
          <w:szCs w:val="26"/>
        </w:rPr>
        <w:t xml:space="preserve">INV; MP; </w:t>
      </w:r>
      <w:r w:rsidRPr="00BC3BF7">
        <w:rPr>
          <w:rFonts w:ascii="Times New Roman" w:hAnsi="Times New Roman" w:cs="Times New Roman"/>
          <w:sz w:val="26"/>
          <w:szCs w:val="26"/>
        </w:rPr>
        <w:t>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691584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Rectify the defect or to avoid the deficiency subjected to limitations in the approved documents such as MEL…</w:t>
      </w:r>
    </w:p>
    <w:p w14:paraId="00F449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Bring the reported defect back to within the MEL limitations.</w:t>
      </w:r>
    </w:p>
    <w:p w14:paraId="36B485B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Defer the defect, to avoid the deficiency subjected to limitations in the approved documents.</w:t>
      </w:r>
    </w:p>
    <w:p w14:paraId="4679E17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4CCB9BCC" w14:textId="77777777" w:rsidR="006E5A49" w:rsidRPr="00BC3BF7" w:rsidRDefault="006E5A49" w:rsidP="007157BC">
      <w:pPr>
        <w:spacing w:after="0" w:line="240" w:lineRule="auto"/>
        <w:rPr>
          <w:rFonts w:ascii="Times New Roman" w:hAnsi="Times New Roman" w:cs="Times New Roman"/>
          <w:sz w:val="26"/>
          <w:szCs w:val="26"/>
        </w:rPr>
      </w:pPr>
    </w:p>
    <w:p w14:paraId="3A24CDD5" w14:textId="2D4E5496"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EDTO maintenance sub-procedure is to ensure compliance to the oil consumption monitoring program, engine oil must be checked and serviced to the FULL level: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0F92D5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Prior to dispatch on EDTO flight.</w:t>
      </w:r>
    </w:p>
    <w:p w14:paraId="624DF9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Prior to dispatch on EDTO flight and on non-EDTO flights, if engine oil level check requires servicing.</w:t>
      </w:r>
    </w:p>
    <w:p w14:paraId="645AAD7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an EDTO flights and engine oil level check requires servicing.</w:t>
      </w:r>
    </w:p>
    <w:p w14:paraId="05BCB51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14:paraId="337B5865" w14:textId="77777777" w:rsidR="006E5A49" w:rsidRPr="00BC3BF7" w:rsidRDefault="006E5A49" w:rsidP="007157BC">
      <w:pPr>
        <w:spacing w:after="0" w:line="240" w:lineRule="auto"/>
        <w:rPr>
          <w:rFonts w:ascii="Times New Roman" w:hAnsi="Times New Roman" w:cs="Times New Roman"/>
          <w:sz w:val="26"/>
          <w:szCs w:val="26"/>
        </w:rPr>
      </w:pPr>
    </w:p>
    <w:p w14:paraId="1DFAE0E7" w14:textId="310FD39D"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accordance with EDTO maintenance procedure for VNA, downgraded EDTO is EDTO restricted to: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3C92B8F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More than the operational approval stipulated time of 120 minutes.</w:t>
      </w:r>
    </w:p>
    <w:p w14:paraId="63CE944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Less than the operational approval stipulated time of 120-180 minutes.</w:t>
      </w:r>
    </w:p>
    <w:p w14:paraId="071C2D2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Less than the operational approval stipulated time of 60 minutes.</w:t>
      </w:r>
    </w:p>
    <w:p w14:paraId="5EFC3F0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14:paraId="0E0BBD6D" w14:textId="77777777" w:rsidR="006E5A49" w:rsidRPr="00BC3BF7" w:rsidRDefault="006E5A49" w:rsidP="007157BC">
      <w:pPr>
        <w:spacing w:after="0" w:line="240" w:lineRule="auto"/>
        <w:rPr>
          <w:rFonts w:ascii="Times New Roman" w:hAnsi="Times New Roman" w:cs="Times New Roman"/>
          <w:sz w:val="26"/>
          <w:szCs w:val="26"/>
        </w:rPr>
      </w:pPr>
    </w:p>
    <w:p w14:paraId="736EC10E" w14:textId="4735EEB3"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Non- EDTO are flights that: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7AF13AB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Remain within 60 minutes of landing at suitable airport. </w:t>
      </w:r>
    </w:p>
    <w:p w14:paraId="13661F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Remain more than 120 minutes of landing at suitable airport.</w:t>
      </w:r>
    </w:p>
    <w:p w14:paraId="4FC2F65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Remain within 90 minutes of landing at suitable airport.</w:t>
      </w:r>
    </w:p>
    <w:p w14:paraId="05714A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2.9</w:t>
      </w:r>
    </w:p>
    <w:p w14:paraId="664A142D" w14:textId="77777777" w:rsidR="006E5A49" w:rsidRPr="00BC3BF7" w:rsidRDefault="006E5A49" w:rsidP="007157BC">
      <w:pPr>
        <w:spacing w:after="0" w:line="240" w:lineRule="auto"/>
        <w:rPr>
          <w:rFonts w:ascii="Times New Roman" w:hAnsi="Times New Roman" w:cs="Times New Roman"/>
          <w:sz w:val="26"/>
          <w:szCs w:val="26"/>
        </w:rPr>
      </w:pPr>
    </w:p>
    <w:p w14:paraId="42F4F9EF" w14:textId="7B13197F"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Preflight/Transit check of aircraft is limited to: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4B251BC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Certifying staff who has achieved a required level of practical experience.</w:t>
      </w:r>
    </w:p>
    <w:p w14:paraId="69A7152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Certifying staff who has achieved a required level of practical experience and training relating to the specific tasks.</w:t>
      </w:r>
    </w:p>
    <w:p w14:paraId="49E3690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Any maintenance staff who has achieved a required level of practical experience and training relating to the specific tasks.</w:t>
      </w:r>
    </w:p>
    <w:p w14:paraId="34415F6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14:paraId="4AF4CF4C" w14:textId="77777777" w:rsidR="006E5A49" w:rsidRPr="00BC3BF7" w:rsidRDefault="006E5A49" w:rsidP="007157BC">
      <w:pPr>
        <w:spacing w:after="0" w:line="240" w:lineRule="auto"/>
        <w:rPr>
          <w:rFonts w:ascii="Times New Roman" w:hAnsi="Times New Roman" w:cs="Times New Roman"/>
          <w:sz w:val="26"/>
          <w:szCs w:val="26"/>
        </w:rPr>
      </w:pPr>
    </w:p>
    <w:p w14:paraId="2CC18641" w14:textId="26C6207D"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Preflight/Transit checks are Line Maintenance Checks to be performed: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174837D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At each transit or before each flight, but not earlier than two (2) hours before the flight. This check includes also the correction of troubles reported in the Aircraft Technical Log if the airworthiness of the aircraft is affected.</w:t>
      </w:r>
    </w:p>
    <w:p w14:paraId="48921C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Before each flight, two hours before the fight.</w:t>
      </w:r>
    </w:p>
    <w:p w14:paraId="285670D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At each transit or before each flight, but not earlier than two (2) hours before the flight. This check does not include the correction of troubles reported in the Aircraft Technical Log.</w:t>
      </w:r>
    </w:p>
    <w:p w14:paraId="173431F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14:paraId="486D913E" w14:textId="77777777" w:rsidR="006E5A49" w:rsidRPr="00BC3BF7" w:rsidRDefault="006E5A49" w:rsidP="007157BC">
      <w:pPr>
        <w:spacing w:after="0" w:line="240" w:lineRule="auto"/>
        <w:rPr>
          <w:rFonts w:ascii="Times New Roman" w:hAnsi="Times New Roman" w:cs="Times New Roman"/>
          <w:sz w:val="26"/>
          <w:szCs w:val="26"/>
        </w:rPr>
      </w:pPr>
    </w:p>
    <w:p w14:paraId="2E69E06D" w14:textId="19D91EEC"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line maintenance operation, the chocks must be installed in front of and behind: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2ED3747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nose wheels after the headset being connected.</w:t>
      </w:r>
    </w:p>
    <w:p w14:paraId="0127BBE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nose wheels prior to the headset being connected and the main wheels after engines shutdown or propellers completely stop.</w:t>
      </w:r>
    </w:p>
    <w:p w14:paraId="6C60F32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nose wheels and main wheels prior to the headset being connected.</w:t>
      </w:r>
    </w:p>
    <w:p w14:paraId="5E5DBFC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2.12</w:t>
      </w:r>
    </w:p>
    <w:p w14:paraId="4D93A7D6" w14:textId="77777777" w:rsidR="006E5A49" w:rsidRPr="00BC3BF7" w:rsidRDefault="006E5A49" w:rsidP="007157BC">
      <w:pPr>
        <w:spacing w:after="0" w:line="240" w:lineRule="auto"/>
        <w:rPr>
          <w:rFonts w:ascii="Times New Roman" w:hAnsi="Times New Roman" w:cs="Times New Roman"/>
          <w:sz w:val="26"/>
          <w:szCs w:val="26"/>
        </w:rPr>
      </w:pPr>
    </w:p>
    <w:p w14:paraId="349A9575" w14:textId="39841076"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preflight/ transit checks, a final walk around check of the aircraft is to be carried out: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296485B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Once all doors are closed to ensure the aircraft is fit for flight.</w:t>
      </w:r>
    </w:p>
    <w:p w14:paraId="106B94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Once all doors are closed to ensure the aircraft is fit for flight, particular attention must be paid to especially the re-fuel cap.</w:t>
      </w:r>
    </w:p>
    <w:p w14:paraId="0A2CE17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Once all doors are closed to ensure the aircraft is fit for flight. Particular attention must be paid to doors and panels normally opened during transit and especially the re-fuel cap. </w:t>
      </w:r>
    </w:p>
    <w:p w14:paraId="76D292C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w:t>
      </w:r>
    </w:p>
    <w:p w14:paraId="0756DD5A" w14:textId="77777777" w:rsidR="006E5A49" w:rsidRPr="00BC3BF7" w:rsidRDefault="006E5A49" w:rsidP="007157BC">
      <w:pPr>
        <w:spacing w:after="0" w:line="240" w:lineRule="auto"/>
        <w:rPr>
          <w:rFonts w:ascii="Times New Roman" w:hAnsi="Times New Roman" w:cs="Times New Roman"/>
          <w:sz w:val="26"/>
          <w:szCs w:val="26"/>
        </w:rPr>
      </w:pPr>
    </w:p>
    <w:p w14:paraId="2A768A8E" w14:textId="1A7858B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Authorized Staff, in association with VAECO, has the authority to defer items that meet one or more of the following criteria: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14:paraId="20AE40A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14:paraId="57F3230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14:paraId="2594A88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14:paraId="53111D3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529B1508" w14:textId="77777777" w:rsidR="006E5A49" w:rsidRPr="00BC3BF7" w:rsidRDefault="006E5A49" w:rsidP="007157BC">
      <w:pPr>
        <w:spacing w:after="0" w:line="240" w:lineRule="auto"/>
        <w:rPr>
          <w:rFonts w:ascii="Times New Roman" w:hAnsi="Times New Roman" w:cs="Times New Roman"/>
          <w:sz w:val="26"/>
          <w:szCs w:val="26"/>
        </w:rPr>
      </w:pPr>
    </w:p>
    <w:p w14:paraId="2282C161" w14:textId="15EFE96E"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fueling Authorised staff has be sure that fuel delivered onto aircraft is: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0D41682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Free of contamination and specification for each aircraft type.</w:t>
      </w:r>
    </w:p>
    <w:p w14:paraId="21465A3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Free of contamination and correct grade for each aircraft type.</w:t>
      </w:r>
    </w:p>
    <w:p w14:paraId="22FEED7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Free of contamination, correct grade and specification for each aircraft type. </w:t>
      </w:r>
    </w:p>
    <w:p w14:paraId="28E86B4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w:t>
      </w:r>
    </w:p>
    <w:p w14:paraId="77698C50" w14:textId="77777777" w:rsidR="006E5A49" w:rsidRPr="00BC3BF7" w:rsidRDefault="006E5A49" w:rsidP="007157BC">
      <w:pPr>
        <w:spacing w:after="0" w:line="240" w:lineRule="auto"/>
        <w:rPr>
          <w:rFonts w:ascii="Times New Roman" w:hAnsi="Times New Roman" w:cs="Times New Roman"/>
          <w:sz w:val="26"/>
          <w:szCs w:val="26"/>
        </w:rPr>
      </w:pPr>
    </w:p>
    <w:p w14:paraId="2738D85E" w14:textId="2FDAD3FD"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VNA Line maintenance TELEX are: (AUD; </w:t>
      </w:r>
      <w:r w:rsidR="00077DB1"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4AD1590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departure TELEX; Aircraft Technical Delay Telex; Aircraft Night Stop/Remote Scheduled Check Telex.</w:t>
      </w:r>
    </w:p>
    <w:p w14:paraId="5C50407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Technical Delay Telex and Aircraft Night Stop/Remote Scheduled Check Telex.</w:t>
      </w:r>
    </w:p>
    <w:p w14:paraId="0DC5416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departure TELEX; Aircraft Technical Delay Telex.</w:t>
      </w:r>
    </w:p>
    <w:p w14:paraId="636A42F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2.5</w:t>
      </w:r>
    </w:p>
    <w:p w14:paraId="7E98BD72" w14:textId="77777777" w:rsidR="006E5A49" w:rsidRPr="00BC3BF7" w:rsidRDefault="006E5A49" w:rsidP="007157BC">
      <w:pPr>
        <w:spacing w:after="0" w:line="240" w:lineRule="auto"/>
        <w:rPr>
          <w:rFonts w:ascii="Times New Roman" w:hAnsi="Times New Roman" w:cs="Times New Roman"/>
          <w:sz w:val="26"/>
          <w:szCs w:val="26"/>
        </w:rPr>
      </w:pPr>
    </w:p>
    <w:p w14:paraId="18FEA137" w14:textId="79035F2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Required inspection items (RII) inspection is imposed on: (AUD; </w:t>
      </w:r>
      <w:r w:rsidR="00077DB1" w:rsidRPr="00BC3BF7">
        <w:rPr>
          <w:rFonts w:ascii="Times New Roman" w:hAnsi="Times New Roman"/>
          <w:sz w:val="26"/>
          <w:szCs w:val="26"/>
        </w:rPr>
        <w:t xml:space="preserve">INV; PP; MP; CMP; EE; </w:t>
      </w:r>
      <w:r w:rsidRPr="00BC3BF7">
        <w:rPr>
          <w:rFonts w:ascii="Times New Roman" w:hAnsi="Times New Roman" w:cs="Times New Roman"/>
          <w:sz w:val="26"/>
          <w:szCs w:val="26"/>
        </w:rPr>
        <w:t>B; C)</w:t>
      </w:r>
    </w:p>
    <w:p w14:paraId="7B7B6F4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any adjustment, overhaul, repair, replacement or modification of any part of Flight or Engine Control Systems/Vital Points.</w:t>
      </w:r>
    </w:p>
    <w:p w14:paraId="4968EEC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any adjustment, overhaul, repair, replacement or modification of any part of Engine Control Systems/Vital Points.</w:t>
      </w:r>
    </w:p>
    <w:p w14:paraId="599C349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those tasks that could result in a failure, malfunction, or defect that endangers the safe operation of the aircraft if the task is not completed properly or if you use improper parts or material. </w:t>
      </w:r>
    </w:p>
    <w:p w14:paraId="589B1DF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51DA3A2B" w14:textId="77777777" w:rsidR="006E5A49" w:rsidRPr="00BC3BF7" w:rsidRDefault="006E5A49" w:rsidP="007157BC">
      <w:pPr>
        <w:spacing w:after="0" w:line="240" w:lineRule="auto"/>
        <w:rPr>
          <w:rFonts w:ascii="Times New Roman" w:hAnsi="Times New Roman" w:cs="Times New Roman"/>
          <w:sz w:val="26"/>
          <w:szCs w:val="26"/>
        </w:rPr>
      </w:pPr>
    </w:p>
    <w:p w14:paraId="3BF6537F" w14:textId="11658D78"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RII inspection is: (AUD; </w:t>
      </w:r>
      <w:r w:rsidR="00AF0177" w:rsidRPr="00BC3BF7">
        <w:rPr>
          <w:rFonts w:ascii="Times New Roman" w:hAnsi="Times New Roman"/>
          <w:sz w:val="26"/>
          <w:szCs w:val="26"/>
        </w:rPr>
        <w:t xml:space="preserve">INV; </w:t>
      </w:r>
      <w:r w:rsidR="00077DB1" w:rsidRPr="00BC3BF7">
        <w:rPr>
          <w:rFonts w:ascii="Times New Roman" w:hAnsi="Times New Roman" w:cs="Times New Roman"/>
          <w:sz w:val="26"/>
          <w:szCs w:val="26"/>
        </w:rPr>
        <w:t xml:space="preserve">PP; </w:t>
      </w:r>
      <w:r w:rsidRPr="00BC3BF7">
        <w:rPr>
          <w:rFonts w:ascii="Times New Roman" w:hAnsi="Times New Roman" w:cs="Times New Roman"/>
          <w:sz w:val="26"/>
          <w:szCs w:val="26"/>
        </w:rPr>
        <w:t>B; C)</w:t>
      </w:r>
    </w:p>
    <w:p w14:paraId="73EDFAB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and certified by one qualified person, and subsequently made and certified by same person, but not at the same time.</w:t>
      </w:r>
    </w:p>
    <w:p w14:paraId="0BB9091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An inspection first made and certified by one qualified person, and subsequently made and certified by a second qualified person, at the same time, but independently after each other.</w:t>
      </w:r>
    </w:p>
    <w:p w14:paraId="549D93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inspection performed by the VNA RII-authorized person, who did not perform any maintenance or alteration on that Required Inspection Item.</w:t>
      </w:r>
    </w:p>
    <w:p w14:paraId="3C4131F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2C2660B1" w14:textId="77777777" w:rsidR="006E5A49" w:rsidRPr="00BC3BF7" w:rsidRDefault="006E5A49" w:rsidP="007157BC">
      <w:pPr>
        <w:spacing w:after="0" w:line="240" w:lineRule="auto"/>
        <w:rPr>
          <w:rFonts w:ascii="Times New Roman" w:hAnsi="Times New Roman" w:cs="Times New Roman"/>
          <w:sz w:val="26"/>
          <w:szCs w:val="26"/>
        </w:rPr>
      </w:pPr>
    </w:p>
    <w:p w14:paraId="5758343A" w14:textId="7FF100A4"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the correct answer: (AUD; </w:t>
      </w:r>
      <w:r w:rsidR="00AF0177" w:rsidRPr="00BC3BF7">
        <w:rPr>
          <w:rFonts w:ascii="Times New Roman" w:hAnsi="Times New Roman"/>
          <w:sz w:val="26"/>
          <w:szCs w:val="26"/>
        </w:rPr>
        <w:t xml:space="preserve">INV; PP; MP; CMP; EE; </w:t>
      </w:r>
      <w:r w:rsidRPr="00BC3BF7">
        <w:rPr>
          <w:rFonts w:ascii="Times New Roman" w:hAnsi="Times New Roman" w:cs="Times New Roman"/>
          <w:sz w:val="26"/>
          <w:szCs w:val="26"/>
        </w:rPr>
        <w:t>B; C)</w:t>
      </w:r>
    </w:p>
    <w:p w14:paraId="6DD86B4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RII inspection can be used as an alternative compliance method for other inspection (for example duplicate inspection, EDTO inspection and verification action…) required by OEM documents and VNA other specific manuals. </w:t>
      </w:r>
    </w:p>
    <w:p w14:paraId="2299B88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RII inspection cannot be used as an alternative compliance method for other inspection required by OEM documents and VNA other specific manuals. </w:t>
      </w:r>
    </w:p>
    <w:p w14:paraId="7E48CC3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In some cases, RII inspection can be used as an alternative compliance method for other inspection required by OEM documents and VNA other specific manuals. </w:t>
      </w:r>
    </w:p>
    <w:p w14:paraId="49CF242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2AAB0C24" w14:textId="77777777" w:rsidR="006E5A49" w:rsidRPr="00BC3BF7" w:rsidRDefault="006E5A49" w:rsidP="007157BC">
      <w:pPr>
        <w:spacing w:after="0" w:line="240" w:lineRule="auto"/>
        <w:rPr>
          <w:rFonts w:ascii="Times New Roman" w:hAnsi="Times New Roman" w:cs="Times New Roman"/>
          <w:sz w:val="26"/>
          <w:szCs w:val="26"/>
        </w:rPr>
      </w:pPr>
    </w:p>
    <w:p w14:paraId="7EFD9359" w14:textId="5BB2A1CA"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Regarding to Technical log entrance for RII inspection: (AUD; </w:t>
      </w:r>
      <w:r w:rsidR="00EF7DD7" w:rsidRPr="00BC3BF7">
        <w:rPr>
          <w:rFonts w:ascii="Times New Roman" w:hAnsi="Times New Roman"/>
          <w:sz w:val="26"/>
          <w:szCs w:val="26"/>
        </w:rPr>
        <w:t xml:space="preserve">INV; </w:t>
      </w:r>
      <w:r w:rsidRPr="00BC3BF7">
        <w:rPr>
          <w:rFonts w:ascii="Times New Roman" w:hAnsi="Times New Roman" w:cs="Times New Roman"/>
          <w:sz w:val="26"/>
          <w:szCs w:val="26"/>
        </w:rPr>
        <w:t>B; C)</w:t>
      </w:r>
    </w:p>
    <w:p w14:paraId="610AA81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CRS staff shall create one item on TLP for recording the performed work.</w:t>
      </w:r>
    </w:p>
    <w:p w14:paraId="70DFE78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CRS staff shall create two items on TLP for recording the performed work: one for work performance and one for RII inspection. </w:t>
      </w:r>
    </w:p>
    <w:p w14:paraId="58C1159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Two items on TLP shall be created for recording the performed work: one for work performance and signed by CRS staff; one for RII inspection and signed by RII inspector.</w:t>
      </w:r>
    </w:p>
    <w:p w14:paraId="0265C72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4.1.5</w:t>
      </w:r>
    </w:p>
    <w:p w14:paraId="1596DF38" w14:textId="77777777" w:rsidR="006E5A49" w:rsidRPr="00BC3BF7" w:rsidRDefault="006E5A49" w:rsidP="007157BC">
      <w:pPr>
        <w:spacing w:after="0" w:line="240" w:lineRule="auto"/>
        <w:rPr>
          <w:rFonts w:ascii="Times New Roman" w:hAnsi="Times New Roman" w:cs="Times New Roman"/>
          <w:sz w:val="26"/>
          <w:szCs w:val="26"/>
        </w:rPr>
      </w:pPr>
    </w:p>
    <w:p w14:paraId="57FE20F7" w14:textId="6EF5B94B"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Line Maintenance Checklist are approved data which acceptable to CAAV and they are: (AUD; </w:t>
      </w:r>
      <w:r w:rsidR="00E32491"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4B43885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part of VNA’s LMM</w:t>
      </w:r>
    </w:p>
    <w:p w14:paraId="78D3091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part of VNA’s AMS.</w:t>
      </w:r>
    </w:p>
    <w:p w14:paraId="53107EC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part of VNA’s MME</w:t>
      </w:r>
    </w:p>
    <w:p w14:paraId="3ADBDCB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3.1</w:t>
      </w:r>
    </w:p>
    <w:p w14:paraId="1FAF95E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b/>
      </w:r>
    </w:p>
    <w:p w14:paraId="2E167997" w14:textId="63D25633"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a flight, if a cabin defect found to be affecting to aircraft airworthiness, it must be transferred immediately to Technical logbook by: (AUD; </w:t>
      </w:r>
      <w:r w:rsidR="006A51E6" w:rsidRPr="00BC3BF7">
        <w:rPr>
          <w:rFonts w:ascii="Times New Roman" w:hAnsi="Times New Roman"/>
          <w:sz w:val="26"/>
          <w:szCs w:val="26"/>
        </w:rPr>
        <w:t xml:space="preserve">INV; CMP; MP; </w:t>
      </w:r>
      <w:r w:rsidRPr="00BC3BF7">
        <w:rPr>
          <w:rFonts w:ascii="Times New Roman" w:hAnsi="Times New Roman" w:cs="Times New Roman"/>
          <w:sz w:val="26"/>
          <w:szCs w:val="26"/>
        </w:rPr>
        <w:t>A; B; CAB/IFE)</w:t>
      </w:r>
    </w:p>
    <w:p w14:paraId="2F4351F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Flight crew or CRS staff.</w:t>
      </w:r>
    </w:p>
    <w:p w14:paraId="44ABA4A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Flight crew.</w:t>
      </w:r>
    </w:p>
    <w:p w14:paraId="07D9730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CRS staff.</w:t>
      </w:r>
    </w:p>
    <w:p w14:paraId="3C1F199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4.2</w:t>
      </w:r>
    </w:p>
    <w:p w14:paraId="10251F88" w14:textId="77777777" w:rsidR="006E5A49" w:rsidRPr="00BC3BF7" w:rsidRDefault="006E5A49" w:rsidP="007157BC">
      <w:pPr>
        <w:spacing w:after="0" w:line="240" w:lineRule="auto"/>
        <w:rPr>
          <w:rFonts w:ascii="Times New Roman" w:hAnsi="Times New Roman" w:cs="Times New Roman"/>
          <w:sz w:val="26"/>
          <w:szCs w:val="26"/>
        </w:rPr>
      </w:pPr>
    </w:p>
    <w:p w14:paraId="7B3752EF" w14:textId="1741C85C"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line maintenance, paper works such as: Technical log entry/certification, cabin defect log completion, spare serviceable/un-serviceable tag completion shall be done in accordance with: (AUD; </w:t>
      </w:r>
      <w:r w:rsidR="00FB67D5" w:rsidRPr="00BC3BF7">
        <w:rPr>
          <w:rFonts w:ascii="Times New Roman" w:hAnsi="Times New Roman"/>
          <w:sz w:val="26"/>
          <w:szCs w:val="26"/>
        </w:rPr>
        <w:t xml:space="preserve">INV; MP; CMP; </w:t>
      </w:r>
      <w:r w:rsidRPr="00BC3BF7">
        <w:rPr>
          <w:rFonts w:ascii="Times New Roman" w:hAnsi="Times New Roman" w:cs="Times New Roman"/>
          <w:sz w:val="26"/>
          <w:szCs w:val="26"/>
        </w:rPr>
        <w:t>A; B)</w:t>
      </w:r>
    </w:p>
    <w:p w14:paraId="1475935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CAAV requirements.</w:t>
      </w:r>
    </w:p>
    <w:p w14:paraId="7DA11A8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VNA requirements.</w:t>
      </w:r>
    </w:p>
    <w:p w14:paraId="2883D5A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requirements.</w:t>
      </w:r>
    </w:p>
    <w:p w14:paraId="64A7760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4.1.8</w:t>
      </w:r>
    </w:p>
    <w:p w14:paraId="0766C927" w14:textId="77777777" w:rsidR="006E5A49" w:rsidRPr="00BC3BF7" w:rsidRDefault="006E5A49" w:rsidP="007157BC">
      <w:pPr>
        <w:spacing w:after="0" w:line="240" w:lineRule="auto"/>
        <w:rPr>
          <w:rFonts w:ascii="Times New Roman" w:hAnsi="Times New Roman" w:cs="Times New Roman"/>
          <w:sz w:val="26"/>
          <w:szCs w:val="26"/>
        </w:rPr>
      </w:pPr>
    </w:p>
    <w:p w14:paraId="0D3F86E8" w14:textId="51B01F2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the recurring ADD: (AUD; </w:t>
      </w:r>
      <w:r w:rsidR="00B40876"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59272C6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 note to crews and engineers must be raised by the CRS engineer to inform all flight crews and maintenance engineers working further on the aircraft of the recurrence of the defect.</w:t>
      </w:r>
    </w:p>
    <w:p w14:paraId="4EE029A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CRS engineer must inform flight crews the repetitiveness of the defect.</w:t>
      </w:r>
    </w:p>
    <w:p w14:paraId="08AA3C7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CRS engineer must inform maintenance engineers working further on the aircraft of the repetitiveness of the defect.</w:t>
      </w:r>
    </w:p>
    <w:p w14:paraId="05DE6A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40A60FEC" w14:textId="77777777" w:rsidR="006E5A49" w:rsidRPr="00BC3BF7" w:rsidRDefault="006E5A49" w:rsidP="007157BC">
      <w:pPr>
        <w:spacing w:after="0" w:line="240" w:lineRule="auto"/>
        <w:rPr>
          <w:rFonts w:ascii="Times New Roman" w:hAnsi="Times New Roman" w:cs="Times New Roman"/>
          <w:sz w:val="26"/>
          <w:szCs w:val="26"/>
        </w:rPr>
      </w:pPr>
    </w:p>
    <w:p w14:paraId="3DBDA448" w14:textId="6CA7072F"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when raising, progressing or clearing an ADD, it is necessary to: (AUD; </w:t>
      </w:r>
      <w:r w:rsidR="00B40876" w:rsidRPr="00BC3BF7">
        <w:rPr>
          <w:rFonts w:ascii="Times New Roman" w:hAnsi="Times New Roman"/>
          <w:sz w:val="26"/>
          <w:szCs w:val="26"/>
        </w:rPr>
        <w:t xml:space="preserve">INV; MP; CMP; </w:t>
      </w:r>
      <w:r w:rsidRPr="00BC3BF7">
        <w:rPr>
          <w:rFonts w:ascii="Times New Roman" w:hAnsi="Times New Roman" w:cs="Times New Roman"/>
          <w:sz w:val="26"/>
          <w:szCs w:val="26"/>
        </w:rPr>
        <w:t>A; B; CAB/IFE)</w:t>
      </w:r>
    </w:p>
    <w:p w14:paraId="2F5425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14:paraId="4A40427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14:paraId="1E43177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Complete an entry on the MEL or Non-MEL related ADD sheets as well as on the Technical Log page.</w:t>
      </w:r>
    </w:p>
    <w:p w14:paraId="0EE70AB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5092DEF4" w14:textId="77777777" w:rsidR="006E5A49" w:rsidRPr="00BC3BF7" w:rsidRDefault="006E5A49" w:rsidP="007157BC">
      <w:pPr>
        <w:spacing w:after="0" w:line="240" w:lineRule="auto"/>
        <w:rPr>
          <w:rFonts w:ascii="Times New Roman" w:hAnsi="Times New Roman" w:cs="Times New Roman"/>
          <w:sz w:val="26"/>
          <w:szCs w:val="26"/>
        </w:rPr>
      </w:pPr>
    </w:p>
    <w:p w14:paraId="2D8013A1" w14:textId="5ECB79E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in order to clear an ADDs, you should: (AUD; </w:t>
      </w:r>
      <w:r w:rsidR="00970662" w:rsidRPr="00BC3BF7">
        <w:rPr>
          <w:rFonts w:ascii="Times New Roman" w:hAnsi="Times New Roman"/>
          <w:sz w:val="26"/>
          <w:szCs w:val="26"/>
        </w:rPr>
        <w:t xml:space="preserve">INV; </w:t>
      </w:r>
      <w:r w:rsidRPr="00BC3BF7">
        <w:rPr>
          <w:rFonts w:ascii="Times New Roman" w:hAnsi="Times New Roman" w:cs="Times New Roman"/>
          <w:sz w:val="26"/>
          <w:szCs w:val="26"/>
        </w:rPr>
        <w:t>A; B; CAB/IFE)</w:t>
      </w:r>
    </w:p>
    <w:p w14:paraId="257DCA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14:paraId="65DEABD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14:paraId="2A73CE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14:paraId="37C6959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14:paraId="586684F2" w14:textId="77777777" w:rsidR="006E5A49" w:rsidRPr="00BC3BF7" w:rsidRDefault="006E5A49" w:rsidP="007157BC">
      <w:pPr>
        <w:spacing w:after="0" w:line="240" w:lineRule="auto"/>
        <w:rPr>
          <w:rFonts w:ascii="Times New Roman" w:hAnsi="Times New Roman" w:cs="Times New Roman"/>
          <w:sz w:val="26"/>
          <w:szCs w:val="26"/>
        </w:rPr>
      </w:pPr>
    </w:p>
    <w:p w14:paraId="70071ABE" w14:textId="3F0F847B"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during defueling, Authorised staff has to: (AUD; </w:t>
      </w:r>
      <w:r w:rsidR="00970662" w:rsidRPr="00BC3BF7">
        <w:rPr>
          <w:rFonts w:ascii="Times New Roman" w:hAnsi="Times New Roman"/>
          <w:sz w:val="26"/>
          <w:szCs w:val="26"/>
        </w:rPr>
        <w:t xml:space="preserve">INV; </w:t>
      </w:r>
      <w:r w:rsidRPr="00BC3BF7">
        <w:rPr>
          <w:rFonts w:ascii="Times New Roman" w:hAnsi="Times New Roman" w:cs="Times New Roman"/>
          <w:sz w:val="26"/>
          <w:szCs w:val="26"/>
        </w:rPr>
        <w:t>A; B; ACR)</w:t>
      </w:r>
    </w:p>
    <w:p w14:paraId="5B99DB4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14:paraId="387D9D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14:paraId="460DB47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14:paraId="16D03C5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w:t>
      </w:r>
    </w:p>
    <w:p w14:paraId="4DA71DDC" w14:textId="77777777" w:rsidR="006E5A49" w:rsidRPr="00BC3BF7" w:rsidRDefault="006E5A49" w:rsidP="007157BC">
      <w:pPr>
        <w:spacing w:after="0" w:line="240" w:lineRule="auto"/>
        <w:rPr>
          <w:rFonts w:ascii="Times New Roman" w:hAnsi="Times New Roman" w:cs="Times New Roman"/>
          <w:sz w:val="26"/>
          <w:szCs w:val="26"/>
        </w:rPr>
      </w:pPr>
    </w:p>
    <w:p w14:paraId="1F31555E" w14:textId="515A310F"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accordance with De/ Anti-Icing procedure, performing final check before aircraft dispatch (pre-taxi check) to ensure: (AUD; </w:t>
      </w:r>
      <w:r w:rsidR="00970662" w:rsidRPr="00BC3BF7">
        <w:rPr>
          <w:rFonts w:ascii="Times New Roman" w:hAnsi="Times New Roman"/>
          <w:sz w:val="26"/>
          <w:szCs w:val="26"/>
        </w:rPr>
        <w:t xml:space="preserve">INV; </w:t>
      </w:r>
      <w:r w:rsidRPr="00BC3BF7">
        <w:rPr>
          <w:rFonts w:ascii="Times New Roman" w:hAnsi="Times New Roman" w:cs="Times New Roman"/>
          <w:sz w:val="26"/>
          <w:szCs w:val="26"/>
        </w:rPr>
        <w:t>A; B)</w:t>
      </w:r>
    </w:p>
    <w:p w14:paraId="42A4C5D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is cleaned. This check is normally performed from inside the flight deck.</w:t>
      </w:r>
    </w:p>
    <w:p w14:paraId="4645FED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is cleaned. This check is only performed outside the aircraft.</w:t>
      </w:r>
    </w:p>
    <w:p w14:paraId="064ECAD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is cleaned. This check is normally performed from both outside the aircraft and inside the Cabin.</w:t>
      </w:r>
    </w:p>
    <w:p w14:paraId="17C74A5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2.6</w:t>
      </w:r>
    </w:p>
    <w:p w14:paraId="537B5E44" w14:textId="77777777" w:rsidR="006E5A49" w:rsidRPr="00BC3BF7" w:rsidRDefault="006E5A49" w:rsidP="007157BC">
      <w:pPr>
        <w:spacing w:after="0" w:line="240" w:lineRule="auto"/>
        <w:rPr>
          <w:rFonts w:ascii="Times New Roman" w:hAnsi="Times New Roman" w:cs="Times New Roman"/>
          <w:sz w:val="26"/>
          <w:szCs w:val="26"/>
        </w:rPr>
      </w:pPr>
    </w:p>
    <w:p w14:paraId="3EDC4A2B" w14:textId="0C18E624"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Controlling/monitoring of movement of aircraft components on line maintenance, the authorized staff must identify the correct parts need for removal/installation from/onto the aircraft for the following purpose: (AUD; </w:t>
      </w:r>
      <w:r w:rsidR="00BB6D2F"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241629F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Returning the aircraft to the airworthy condition or just for correct spare handling of VNA.</w:t>
      </w:r>
    </w:p>
    <w:p w14:paraId="0153BF9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Returning the aircraft to the airworthy condition.</w:t>
      </w:r>
    </w:p>
    <w:p w14:paraId="04EAEB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correct spare handling of VNA (VNA may have to return a loan item/pooling part to a specified partner at that particular line station at a particular time).</w:t>
      </w:r>
    </w:p>
    <w:p w14:paraId="435F95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2.7</w:t>
      </w:r>
    </w:p>
    <w:p w14:paraId="44F26730" w14:textId="77777777" w:rsidR="006E5A49" w:rsidRPr="00BC3BF7" w:rsidRDefault="006E5A49" w:rsidP="007157BC">
      <w:pPr>
        <w:spacing w:after="0" w:line="240" w:lineRule="auto"/>
        <w:rPr>
          <w:rFonts w:ascii="Times New Roman" w:hAnsi="Times New Roman" w:cs="Times New Roman"/>
          <w:sz w:val="26"/>
          <w:szCs w:val="26"/>
        </w:rPr>
      </w:pPr>
    </w:p>
    <w:p w14:paraId="226D78D4" w14:textId="3241B6D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00621DA7" w:rsidRPr="00BC3BF7">
        <w:rPr>
          <w:rFonts w:ascii="Times New Roman" w:hAnsi="Times New Roman"/>
          <w:sz w:val="26"/>
          <w:szCs w:val="26"/>
        </w:rPr>
        <w:t xml:space="preserve">INV; </w:t>
      </w:r>
      <w:r w:rsidRPr="00BC3BF7">
        <w:rPr>
          <w:rFonts w:ascii="Times New Roman" w:hAnsi="Times New Roman" w:cs="Times New Roman"/>
          <w:sz w:val="26"/>
          <w:szCs w:val="26"/>
        </w:rPr>
        <w:t>A; B; C; CAB/IFE)</w:t>
      </w:r>
    </w:p>
    <w:p w14:paraId="5CC10F1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part is removed properly from the aircraft; all data (P/N, S/N) must be entered accurately into the Technical Log page and a Technical Log entry in the Action Taken column will be made to record the reason for the removal.</w:t>
      </w:r>
    </w:p>
    <w:p w14:paraId="756BE5E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part is removed properly from the aircraft; all removal data (P/N, S/N) must be entered accurately into the Technical Log page and A Technical Log entry in the Defect column will be made to record the reason for the removal. </w:t>
      </w:r>
    </w:p>
    <w:p w14:paraId="475FA9E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14:paraId="3C050A5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2.7</w:t>
      </w:r>
    </w:p>
    <w:p w14:paraId="286B3B4C" w14:textId="77777777" w:rsidR="006E5A49" w:rsidRPr="00BC3BF7" w:rsidRDefault="006E5A49" w:rsidP="007157BC">
      <w:pPr>
        <w:spacing w:after="0" w:line="240" w:lineRule="auto"/>
        <w:rPr>
          <w:rFonts w:ascii="Times New Roman" w:hAnsi="Times New Roman" w:cs="Times New Roman"/>
          <w:sz w:val="26"/>
          <w:szCs w:val="26"/>
        </w:rPr>
      </w:pPr>
    </w:p>
    <w:p w14:paraId="34CE9E37" w14:textId="1E0F2B3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Regarding to one-off authorization, upon receipt the approval and before signing off the technical log, the approved person must be sure that: (AUD; </w:t>
      </w:r>
      <w:r w:rsidR="00CF5DD6" w:rsidRPr="00BC3BF7">
        <w:rPr>
          <w:rFonts w:ascii="Times New Roman" w:hAnsi="Times New Roman"/>
          <w:sz w:val="26"/>
          <w:szCs w:val="26"/>
        </w:rPr>
        <w:t xml:space="preserve">INV; </w:t>
      </w:r>
      <w:r w:rsidRPr="00BC3BF7">
        <w:rPr>
          <w:rFonts w:ascii="Times New Roman" w:hAnsi="Times New Roman" w:cs="Times New Roman"/>
          <w:sz w:val="26"/>
          <w:szCs w:val="26"/>
        </w:rPr>
        <w:t>A; B; C)</w:t>
      </w:r>
    </w:p>
    <w:p w14:paraId="75986205" w14:textId="4365D771"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All maintenance actions have been completely done I.A.W VAECO MOE and instructions from the related VAECO </w:t>
      </w:r>
      <w:r w:rsidR="0044741E">
        <w:rPr>
          <w:rFonts w:ascii="Times New Roman" w:hAnsi="Times New Roman"/>
          <w:sz w:val="26"/>
          <w:szCs w:val="26"/>
        </w:rPr>
        <w:t>SQD</w:t>
      </w:r>
      <w:r w:rsidRPr="00BC3BF7">
        <w:rPr>
          <w:rFonts w:ascii="Times New Roman" w:hAnsi="Times New Roman" w:cs="Times New Roman"/>
          <w:sz w:val="26"/>
          <w:szCs w:val="26"/>
        </w:rPr>
        <w:t>.</w:t>
      </w:r>
    </w:p>
    <w:p w14:paraId="71F542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maintenance actions have been completely done I.A.W VAECO MOE.</w:t>
      </w:r>
    </w:p>
    <w:p w14:paraId="6915EB6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maintenance actions have been completely done in accordance with VNA Line Maintenance Manual’s procedures and instructions from MOC/MCC.</w:t>
      </w:r>
    </w:p>
    <w:p w14:paraId="08F4656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2.10</w:t>
      </w:r>
    </w:p>
    <w:p w14:paraId="22E3B102" w14:textId="77777777" w:rsidR="006E5A49" w:rsidRPr="00BC3BF7" w:rsidRDefault="006E5A49" w:rsidP="007157BC">
      <w:pPr>
        <w:spacing w:after="0" w:line="240" w:lineRule="auto"/>
        <w:rPr>
          <w:rFonts w:ascii="Times New Roman" w:hAnsi="Times New Roman" w:cs="Times New Roman"/>
          <w:sz w:val="26"/>
          <w:szCs w:val="26"/>
        </w:rPr>
      </w:pPr>
    </w:p>
    <w:p w14:paraId="140A6C3A" w14:textId="22267817"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An Acceptable Deferred Defect may be raised: (AUD; </w:t>
      </w:r>
      <w:r w:rsidR="00CF5DD6" w:rsidRPr="00BC3BF7">
        <w:rPr>
          <w:rFonts w:ascii="Times New Roman" w:hAnsi="Times New Roman"/>
          <w:sz w:val="26"/>
          <w:szCs w:val="26"/>
        </w:rPr>
        <w:t xml:space="preserve">INV; PP; </w:t>
      </w:r>
      <w:r w:rsidRPr="00BC3BF7">
        <w:rPr>
          <w:rFonts w:ascii="Times New Roman" w:hAnsi="Times New Roman" w:cs="Times New Roman"/>
          <w:sz w:val="26"/>
          <w:szCs w:val="26"/>
        </w:rPr>
        <w:t xml:space="preserve">A; B; C;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14:paraId="6EE6A00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14:paraId="2095CD7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a defect occurs on an aircraft which can not be rectified immediately due to lack of spares.</w:t>
      </w:r>
    </w:p>
    <w:p w14:paraId="2DF711A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14:paraId="7A6C6CC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14:paraId="2C963B4E" w14:textId="77777777" w:rsidR="006E5A49" w:rsidRPr="00BC3BF7" w:rsidRDefault="006E5A49" w:rsidP="007157BC">
      <w:pPr>
        <w:spacing w:after="0" w:line="240" w:lineRule="auto"/>
        <w:rPr>
          <w:rFonts w:ascii="Times New Roman" w:hAnsi="Times New Roman" w:cs="Times New Roman"/>
          <w:sz w:val="26"/>
          <w:szCs w:val="26"/>
        </w:rPr>
      </w:pPr>
    </w:p>
    <w:p w14:paraId="1A6DE28D" w14:textId="564E685F"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Line Maintenance, during maintenance or calibration of aircraft systems/aircraft components/test equipment: (AUD; </w:t>
      </w:r>
      <w:r w:rsidR="00CF5DD6" w:rsidRPr="00BC3BF7">
        <w:rPr>
          <w:rFonts w:ascii="Times New Roman" w:hAnsi="Times New Roman"/>
          <w:sz w:val="26"/>
          <w:szCs w:val="26"/>
        </w:rPr>
        <w:t xml:space="preserve">INV; </w:t>
      </w:r>
      <w:r w:rsidRPr="00BC3BF7">
        <w:rPr>
          <w:rFonts w:ascii="Times New Roman" w:hAnsi="Times New Roman" w:cs="Times New Roman"/>
          <w:sz w:val="26"/>
          <w:szCs w:val="26"/>
        </w:rPr>
        <w:t>A; B; C</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0498EC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type, P/N and S/N of the tooling/equipment used to perform the task must be recorded in the Technical Log by the engineer who has performed the task. </w:t>
      </w:r>
    </w:p>
    <w:p w14:paraId="79A57F3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type and S/N of the tooling/equipment used to perform the task must be recorded in the Technical Log by the engineer who has performed the task.</w:t>
      </w:r>
    </w:p>
    <w:p w14:paraId="5D0EA43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type and P/N of the tooling/equipment used to perform the task must be recorded in the Technical Log by the engineer who has performed the task.</w:t>
      </w:r>
    </w:p>
    <w:p w14:paraId="15BFC62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4.1.6</w:t>
      </w:r>
    </w:p>
    <w:p w14:paraId="792181A8" w14:textId="77777777" w:rsidR="006E5A49" w:rsidRPr="00BC3BF7" w:rsidRDefault="006E5A49" w:rsidP="007157BC">
      <w:pPr>
        <w:pStyle w:val="oancuaDanhsach"/>
        <w:spacing w:after="0" w:line="240" w:lineRule="auto"/>
        <w:rPr>
          <w:rFonts w:ascii="Times New Roman" w:hAnsi="Times New Roman" w:cs="Times New Roman"/>
          <w:sz w:val="26"/>
          <w:szCs w:val="26"/>
        </w:rPr>
      </w:pPr>
    </w:p>
    <w:p w14:paraId="157812C7" w14:textId="1906F9B4"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an OPM reaches its deadline but there is not a Work Order, the maintenance staff must: (A</w:t>
      </w:r>
      <w:r w:rsidR="00CF5DD6"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CF5DD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CF5DD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CF5DD6" w:rsidRPr="00BC3BF7">
        <w:rPr>
          <w:rFonts w:ascii="Times New Roman" w:hAnsi="Times New Roman"/>
          <w:sz w:val="26"/>
          <w:szCs w:val="26"/>
        </w:rPr>
        <w:t xml:space="preserve">INV; PP; CMP; MP; </w:t>
      </w:r>
      <w:r w:rsidRPr="00BC3BF7">
        <w:rPr>
          <w:rFonts w:ascii="Times New Roman" w:hAnsi="Times New Roman" w:cs="Times New Roman"/>
          <w:sz w:val="26"/>
          <w:szCs w:val="26"/>
        </w:rPr>
        <w:t>QC Inspector)</w:t>
      </w:r>
    </w:p>
    <w:p w14:paraId="3A7522C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Only carry out maintenance required by the OPM.</w:t>
      </w:r>
    </w:p>
    <w:p w14:paraId="3AC4E96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Request respected TD and MCC to issue Work Order for performance.</w:t>
      </w:r>
    </w:p>
    <w:p w14:paraId="2F3A6FC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None of these answers is correct..</w:t>
      </w:r>
    </w:p>
    <w:p w14:paraId="6FDF05F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11.6.5.1.11</w:t>
      </w:r>
    </w:p>
    <w:p w14:paraId="59F42141" w14:textId="77777777" w:rsidR="006E5A49" w:rsidRPr="00BC3BF7" w:rsidRDefault="006E5A49" w:rsidP="007157BC">
      <w:pPr>
        <w:spacing w:after="0" w:line="240" w:lineRule="auto"/>
        <w:rPr>
          <w:rFonts w:ascii="Times New Roman" w:hAnsi="Times New Roman" w:cs="Times New Roman"/>
          <w:sz w:val="26"/>
          <w:szCs w:val="26"/>
        </w:rPr>
      </w:pPr>
    </w:p>
    <w:p w14:paraId="05AC9CB3" w14:textId="3BA6252A"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Before releasing the aircraft to service, the maintenance staff must ensure all line check deadlines: (A</w:t>
      </w:r>
      <w:r w:rsidR="00013879"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013879"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013879"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86ECF" w:rsidRPr="00BC3BF7">
        <w:rPr>
          <w:rFonts w:ascii="Times New Roman" w:hAnsi="Times New Roman"/>
          <w:sz w:val="26"/>
          <w:szCs w:val="26"/>
        </w:rPr>
        <w:t xml:space="preserve">INV; </w:t>
      </w:r>
      <w:r w:rsidR="00013879" w:rsidRPr="00BC3BF7">
        <w:rPr>
          <w:rFonts w:ascii="Times New Roman" w:hAnsi="Times New Roman" w:cs="Times New Roman"/>
          <w:sz w:val="26"/>
          <w:szCs w:val="26"/>
        </w:rPr>
        <w:t xml:space="preserve">MP; </w:t>
      </w:r>
      <w:r w:rsidRPr="00BC3BF7">
        <w:rPr>
          <w:rFonts w:ascii="Times New Roman" w:hAnsi="Times New Roman" w:cs="Times New Roman"/>
          <w:sz w:val="26"/>
          <w:szCs w:val="26"/>
        </w:rPr>
        <w:t>QC Inspector)</w:t>
      </w:r>
    </w:p>
    <w:p w14:paraId="4A04299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Have enough time for the aircraft to return to the station that can perform the due maintenance check.</w:t>
      </w:r>
    </w:p>
    <w:p w14:paraId="1CBC3F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Have not passed the expected time of release to service.</w:t>
      </w:r>
    </w:p>
    <w:p w14:paraId="7CED382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Have been deferred IAW approved maintenance documents.</w:t>
      </w:r>
    </w:p>
    <w:p w14:paraId="3390B7F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11.6.5.1.10</w:t>
      </w:r>
    </w:p>
    <w:p w14:paraId="51EF542E" w14:textId="77777777" w:rsidR="006E5A49" w:rsidRPr="00BC3BF7" w:rsidRDefault="006E5A49" w:rsidP="007157BC">
      <w:pPr>
        <w:spacing w:after="0" w:line="240" w:lineRule="auto"/>
        <w:rPr>
          <w:rFonts w:ascii="Times New Roman" w:hAnsi="Times New Roman" w:cs="Times New Roman"/>
          <w:sz w:val="26"/>
          <w:szCs w:val="26"/>
        </w:rPr>
      </w:pPr>
    </w:p>
    <w:p w14:paraId="657D386F" w14:textId="6FEC8DA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 new OPM needs to be raised, the maintenance staff: (A</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1F3B5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1F3B52"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0FEADE5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Fill in VAECO Form 1003 – OOP Maintenance Requirement Control Sheet, which is attached to the Technical log.</w:t>
      </w:r>
    </w:p>
    <w:p w14:paraId="40610F5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Fill in VAECO Form 5004 Out of</w:t>
      </w:r>
      <w:r w:rsidR="00600CF3" w:rsidRPr="00BC3BF7">
        <w:rPr>
          <w:rFonts w:ascii="Times New Roman" w:hAnsi="Times New Roman" w:cs="Times New Roman"/>
          <w:sz w:val="26"/>
          <w:szCs w:val="26"/>
        </w:rPr>
        <w:t xml:space="preserve"> </w:t>
      </w:r>
      <w:r w:rsidRPr="00BC3BF7">
        <w:rPr>
          <w:rFonts w:ascii="Times New Roman" w:hAnsi="Times New Roman" w:cs="Times New Roman"/>
          <w:sz w:val="26"/>
          <w:szCs w:val="26"/>
        </w:rPr>
        <w:t xml:space="preserve"> Phase Maintenance Requirement Notice and send to respective TD.</w:t>
      </w:r>
    </w:p>
    <w:p w14:paraId="669664FB"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Write request to raise new OPM in Technical log entry.</w:t>
      </w:r>
    </w:p>
    <w:p w14:paraId="32ACCBF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11.6.5.2.6</w:t>
      </w:r>
    </w:p>
    <w:p w14:paraId="2A1AD52C" w14:textId="77777777" w:rsidR="006E5A49" w:rsidRPr="00BC3BF7" w:rsidRDefault="006E5A49" w:rsidP="007157BC">
      <w:pPr>
        <w:spacing w:after="0" w:line="240" w:lineRule="auto"/>
        <w:rPr>
          <w:rFonts w:ascii="Times New Roman" w:hAnsi="Times New Roman" w:cs="Times New Roman"/>
          <w:sz w:val="26"/>
          <w:szCs w:val="26"/>
        </w:rPr>
      </w:pPr>
    </w:p>
    <w:p w14:paraId="6270C329" w14:textId="17C9BE39" w:rsidR="006E5A49" w:rsidRPr="007157BC" w:rsidRDefault="006E5A49" w:rsidP="00434A7F">
      <w:pPr>
        <w:pStyle w:val="oancuaDanhsac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VNA </w:t>
      </w:r>
      <w:r w:rsidRPr="00434A7F">
        <w:rPr>
          <w:rFonts w:ascii="Times New Roman" w:hAnsi="Times New Roman" w:cs="Times New Roman"/>
          <w:sz w:val="26"/>
          <w:szCs w:val="26"/>
        </w:rPr>
        <w:t>aircraft</w:t>
      </w:r>
      <w:r w:rsidRPr="007157BC">
        <w:rPr>
          <w:rFonts w:ascii="Times New Roman" w:hAnsi="Times New Roman" w:cs="Times New Roman"/>
          <w:color w:val="000000" w:themeColor="text1"/>
          <w:sz w:val="26"/>
          <w:szCs w:val="26"/>
        </w:rPr>
        <w:t>, when the expiry date of an emergency equipment cannot be determined due to damaged inspection tag, the maintenance staff must: (A</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B</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w:t>
      </w:r>
      <w:r w:rsidR="00367542">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C</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CAB</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AUD</w:t>
      </w:r>
      <w:r w:rsidR="009C3C8F" w:rsidRPr="007157BC">
        <w:rPr>
          <w:rFonts w:ascii="Times New Roman" w:hAnsi="Times New Roman" w:cs="Times New Roman"/>
          <w:color w:val="000000" w:themeColor="text1"/>
          <w:sz w:val="26"/>
          <w:szCs w:val="26"/>
        </w:rPr>
        <w:t>;</w:t>
      </w:r>
      <w:r w:rsidRPr="007157BC">
        <w:rPr>
          <w:rFonts w:ascii="Times New Roman" w:hAnsi="Times New Roman" w:cs="Times New Roman"/>
          <w:color w:val="000000" w:themeColor="text1"/>
          <w:sz w:val="26"/>
          <w:szCs w:val="26"/>
        </w:rPr>
        <w:t xml:space="preserve"> </w:t>
      </w:r>
      <w:r w:rsidR="009C3C8F"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QC Inspector)</w:t>
      </w:r>
    </w:p>
    <w:p w14:paraId="1AFBF55B" w14:textId="3506F0EE"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a. Look up the expiry date on </w:t>
      </w:r>
      <w:r w:rsidR="00004395" w:rsidRPr="007157BC">
        <w:rPr>
          <w:rFonts w:ascii="Times New Roman" w:hAnsi="Times New Roman" w:cs="Times New Roman"/>
          <w:color w:val="000000" w:themeColor="text1"/>
          <w:sz w:val="26"/>
          <w:szCs w:val="26"/>
        </w:rPr>
        <w:t xml:space="preserve">AMOS </w:t>
      </w:r>
      <w:r w:rsidRPr="007157BC">
        <w:rPr>
          <w:rFonts w:ascii="Times New Roman" w:hAnsi="Times New Roman" w:cs="Times New Roman"/>
          <w:color w:val="000000" w:themeColor="text1"/>
          <w:sz w:val="26"/>
          <w:szCs w:val="26"/>
        </w:rPr>
        <w:t>system and complete another tag and affix to the equipment.</w:t>
      </w:r>
    </w:p>
    <w:p w14:paraId="4F006865"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14:paraId="5DB1B757"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14:paraId="05D37DD8" w14:textId="77777777" w:rsidR="006E5A49" w:rsidRPr="007157BC" w:rsidRDefault="006E5A49" w:rsidP="007157BC">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14:paraId="1D8F76E7" w14:textId="77777777" w:rsidR="006E5A49" w:rsidRPr="00BC3BF7" w:rsidRDefault="006E5A49" w:rsidP="007157BC">
      <w:pPr>
        <w:spacing w:after="0" w:line="240" w:lineRule="auto"/>
        <w:rPr>
          <w:rFonts w:ascii="Times New Roman" w:hAnsi="Times New Roman" w:cs="Times New Roman"/>
          <w:sz w:val="26"/>
          <w:szCs w:val="26"/>
        </w:rPr>
      </w:pPr>
    </w:p>
    <w:p w14:paraId="23D12E92" w14:textId="154F7138"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VNA aircraft, the correct way to manage the Cabin defect log is: (CAB</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A</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9C3C8F"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9C3C8F" w:rsidRPr="00BC3BF7">
        <w:rPr>
          <w:rFonts w:ascii="Times New Roman" w:hAnsi="Times New Roman"/>
          <w:sz w:val="26"/>
          <w:szCs w:val="26"/>
        </w:rPr>
        <w:t xml:space="preserve">INV; CMP;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2AF468C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14:paraId="7D64C7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14:paraId="1E419E5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last copy of Cabin defect log (yellow color) is gathered by maintenance staff and kept at performed station for at least 12 hours. The second copy (pink color) and first copy (white color) is gathered together upon the Cabin defect log completion.</w:t>
      </w:r>
    </w:p>
    <w:p w14:paraId="5664622B" w14:textId="1FACAE79" w:rsidR="006E5A49"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14:paraId="3EAE1B51" w14:textId="1E0376EF" w:rsidR="00434A7F" w:rsidRPr="00BC3BF7" w:rsidRDefault="00434A7F" w:rsidP="007157BC">
      <w:pPr>
        <w:spacing w:after="0" w:line="240" w:lineRule="auto"/>
        <w:rPr>
          <w:rFonts w:ascii="Times New Roman" w:hAnsi="Times New Roman" w:cs="Times New Roman"/>
          <w:sz w:val="26"/>
          <w:szCs w:val="26"/>
        </w:rPr>
      </w:pPr>
    </w:p>
    <w:p w14:paraId="619DE14C" w14:textId="438DE3A7"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VNA aircraft, in the event of conflict between the regulations of the maintenance manual (LMM) and MEL/CDL/DDG, which document will govern? (A</w:t>
      </w:r>
      <w:r w:rsidR="00A837C3"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A837C3"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A837C3"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837C3" w:rsidRPr="00BC3BF7">
        <w:rPr>
          <w:rFonts w:ascii="Times New Roman" w:hAnsi="Times New Roman"/>
          <w:sz w:val="26"/>
          <w:szCs w:val="26"/>
        </w:rPr>
        <w:t xml:space="preserve">INV;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00D91DB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LMM.</w:t>
      </w:r>
    </w:p>
    <w:p w14:paraId="2456C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MEL/CDL/DDG.</w:t>
      </w:r>
    </w:p>
    <w:p w14:paraId="2F71EAA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document which have stricter regulations.</w:t>
      </w:r>
    </w:p>
    <w:p w14:paraId="404492DA" w14:textId="604E0DAA" w:rsidR="006E5A49"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LMM 2.3</w:t>
      </w:r>
    </w:p>
    <w:p w14:paraId="2D6F1EA8" w14:textId="77777777" w:rsidR="00434A7F" w:rsidRPr="00BC3BF7" w:rsidRDefault="00434A7F" w:rsidP="007157BC">
      <w:pPr>
        <w:spacing w:after="0" w:line="240" w:lineRule="auto"/>
        <w:rPr>
          <w:rFonts w:ascii="Times New Roman" w:hAnsi="Times New Roman" w:cs="Times New Roman"/>
          <w:sz w:val="26"/>
          <w:szCs w:val="26"/>
        </w:rPr>
      </w:pPr>
    </w:p>
    <w:p w14:paraId="3EAFDC95" w14:textId="59C6414D"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VNA aircraft, a hold item can be confirmed as serviceable when: (B</w:t>
      </w:r>
      <w:r w:rsidR="004E056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4E056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4E0566" w:rsidRPr="00BC3BF7">
        <w:rPr>
          <w:rFonts w:ascii="Times New Roman" w:hAnsi="Times New Roman"/>
          <w:sz w:val="26"/>
          <w:szCs w:val="26"/>
        </w:rPr>
        <w:t>INV; MP;</w:t>
      </w:r>
      <w:r w:rsidR="00DA3E12" w:rsidRPr="00BC3BF7">
        <w:rPr>
          <w:rFonts w:ascii="Times New Roman" w:hAnsi="Times New Roman"/>
          <w:sz w:val="26"/>
          <w:szCs w:val="26"/>
        </w:rPr>
        <w:t xml:space="preserve"> </w:t>
      </w:r>
      <w:r w:rsidRPr="00BC3BF7">
        <w:rPr>
          <w:rFonts w:ascii="Times New Roman" w:hAnsi="Times New Roman" w:cs="Times New Roman"/>
          <w:sz w:val="26"/>
          <w:szCs w:val="26"/>
        </w:rPr>
        <w:t>QC Inspector)</w:t>
      </w:r>
    </w:p>
    <w:p w14:paraId="7BAE1D6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3 flight days.</w:t>
      </w:r>
    </w:p>
    <w:p w14:paraId="61AB4AD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is not recurred in minimum of 3 flights but not excess 7 flight days.</w:t>
      </w:r>
    </w:p>
    <w:p w14:paraId="03620F9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is recurred in minimum of 3 flights but not excess 3 flight days.</w:t>
      </w:r>
    </w:p>
    <w:p w14:paraId="63FBE6C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w:t>
      </w:r>
    </w:p>
    <w:p w14:paraId="51D0FD24" w14:textId="77777777" w:rsidR="006E5A49" w:rsidRPr="00BC3BF7" w:rsidRDefault="006E5A49" w:rsidP="007157BC">
      <w:pPr>
        <w:spacing w:after="0" w:line="240" w:lineRule="auto"/>
        <w:rPr>
          <w:rFonts w:ascii="Times New Roman" w:hAnsi="Times New Roman" w:cs="Times New Roman"/>
          <w:sz w:val="26"/>
          <w:szCs w:val="26"/>
        </w:rPr>
      </w:pPr>
    </w:p>
    <w:p w14:paraId="598C254B" w14:textId="25C40DED"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use of Variation/Concession is as follow: (B</w:t>
      </w:r>
      <w:r w:rsidR="00DA3E12"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DA3E12"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DA3E12"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A3E12"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707F9891"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Variation is for maintenance task(s) or check(s) cannot be completed within AMS, CMS time limit. Concession is for extending the ADD time limit or deviation from current approved/ accepted maintenance data.</w:t>
      </w:r>
    </w:p>
    <w:p w14:paraId="6A0CE93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Concession is for maintenance task(s) or check(s) cannot be completed within AMS, CMS time limit. Variation is for extending the ADD time limit or deviation from current approved/ accepted maintenance data.</w:t>
      </w:r>
    </w:p>
    <w:p w14:paraId="0C5BA43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Variation is for maintenance task(s) or check(s) cannot be completed within AMS, CMS time limit, or deviation from current approved/ accepted maintenance data. Concession is for extending the ADD time limit.</w:t>
      </w:r>
    </w:p>
    <w:p w14:paraId="32B8C062"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11.29.5</w:t>
      </w:r>
    </w:p>
    <w:p w14:paraId="74B92B9E" w14:textId="77777777" w:rsidR="006E5A49" w:rsidRPr="00BC3BF7" w:rsidRDefault="006E5A49" w:rsidP="007157BC">
      <w:pPr>
        <w:spacing w:after="0" w:line="240" w:lineRule="auto"/>
        <w:rPr>
          <w:rFonts w:ascii="Times New Roman" w:hAnsi="Times New Roman" w:cs="Times New Roman"/>
          <w:sz w:val="26"/>
          <w:szCs w:val="26"/>
        </w:rPr>
      </w:pPr>
    </w:p>
    <w:p w14:paraId="7ECB3931" w14:textId="3D7D3AC8"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 defect affects the aircraft’s CAT III landing capability, the maintenance staff must: (B</w:t>
      </w:r>
      <w:r w:rsidR="00D94B96"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D94B9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94B96" w:rsidRPr="00BC3BF7">
        <w:rPr>
          <w:rFonts w:ascii="Times New Roman" w:hAnsi="Times New Roman"/>
          <w:sz w:val="26"/>
          <w:szCs w:val="26"/>
        </w:rPr>
        <w:t xml:space="preserve">INV; PP; 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00D205B5"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14:paraId="555E031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Raise an ADD type B.</w:t>
      </w:r>
    </w:p>
    <w:p w14:paraId="12AA422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Raise an ADD type C.</w:t>
      </w:r>
    </w:p>
    <w:p w14:paraId="28B9C5F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Raise an ADD type B and raise an OOP item with a 5 flight cycle deadline.</w:t>
      </w:r>
    </w:p>
    <w:p w14:paraId="79EC53B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MME 33.2.6.2</w:t>
      </w:r>
    </w:p>
    <w:p w14:paraId="7A559702" w14:textId="77777777" w:rsidR="006E5A49" w:rsidRPr="00BC3BF7" w:rsidRDefault="006E5A49" w:rsidP="007157BC">
      <w:pPr>
        <w:spacing w:after="0" w:line="240" w:lineRule="auto"/>
        <w:rPr>
          <w:rFonts w:ascii="Times New Roman" w:hAnsi="Times New Roman" w:cs="Times New Roman"/>
          <w:sz w:val="26"/>
          <w:szCs w:val="26"/>
        </w:rPr>
      </w:pPr>
    </w:p>
    <w:p w14:paraId="408F12A6" w14:textId="3EA5230E"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defueling the aircraft in operation: (A</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4AC8"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14:paraId="4BCB4BF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maintenance staff must communicate with the flight crew before doing so.</w:t>
      </w:r>
    </w:p>
    <w:p w14:paraId="512D03A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maintenance staff can carry out the defueling without informing the flight crew when permitted by local authority.</w:t>
      </w:r>
    </w:p>
    <w:p w14:paraId="46F2638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maintenance staff can carry out the defueling without informing the flight crew if the task is to draining water in the fuel tanks.</w:t>
      </w:r>
    </w:p>
    <w:p w14:paraId="5BE20D6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LMM 2.4</w:t>
      </w:r>
    </w:p>
    <w:p w14:paraId="0A295249" w14:textId="77777777" w:rsidR="006E5A49" w:rsidRPr="00BC3BF7" w:rsidRDefault="006E5A49" w:rsidP="007157BC">
      <w:pPr>
        <w:spacing w:after="0" w:line="240" w:lineRule="auto"/>
        <w:rPr>
          <w:rFonts w:ascii="Times New Roman" w:hAnsi="Times New Roman" w:cs="Times New Roman"/>
          <w:sz w:val="26"/>
          <w:szCs w:val="26"/>
        </w:rPr>
      </w:pPr>
    </w:p>
    <w:p w14:paraId="6E466587" w14:textId="603E932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mean of the Line Checks? (A</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B44AC8"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4AC8"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1DB1CFE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Checks are performed by Line Maintenance Centers.</w:t>
      </w:r>
    </w:p>
    <w:p w14:paraId="49826F8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Defined as Pre-flight/ Transit check, Terminal/ Daily check, Weekly check, Line check</w:t>
      </w:r>
    </w:p>
    <w:p w14:paraId="2BFD128A"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Defined as Pre-flight/ Transit check, Terminal/ Daily check, Weekly check, Line check, Phase check (except A12)</w:t>
      </w:r>
    </w:p>
    <w:p w14:paraId="26BD0E1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11.6.4.2.c</w:t>
      </w:r>
    </w:p>
    <w:p w14:paraId="1EA3D2EC" w14:textId="77777777" w:rsidR="00311741" w:rsidRPr="00BC3BF7" w:rsidRDefault="00311741" w:rsidP="007157BC">
      <w:pPr>
        <w:spacing w:after="0" w:line="240" w:lineRule="auto"/>
        <w:rPr>
          <w:rFonts w:ascii="Times New Roman" w:hAnsi="Times New Roman" w:cs="Times New Roman"/>
          <w:sz w:val="26"/>
          <w:szCs w:val="26"/>
        </w:rPr>
      </w:pPr>
    </w:p>
    <w:p w14:paraId="0DDF6ACC" w14:textId="5B9FE215"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controlling all daily/ terminal checks and other OPM requirements with interval not more than daily and ensure that they are not due at outstation where does not have capability to perform? (AUD</w:t>
      </w:r>
      <w:r w:rsidR="006D685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6D6855"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4F10DD6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w:t>
      </w:r>
    </w:p>
    <w:p w14:paraId="550A118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Assigned Technical Division</w:t>
      </w:r>
    </w:p>
    <w:p w14:paraId="7E4F5DD4"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Line Maintenance Center</w:t>
      </w:r>
    </w:p>
    <w:p w14:paraId="45CF7C8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11.6.5.1.5</w:t>
      </w:r>
    </w:p>
    <w:p w14:paraId="43E96A9D" w14:textId="77777777" w:rsidR="006E5A49" w:rsidRPr="00BC3BF7" w:rsidRDefault="006E5A49" w:rsidP="007157BC">
      <w:pPr>
        <w:spacing w:after="0" w:line="240" w:lineRule="auto"/>
        <w:rPr>
          <w:rFonts w:ascii="Times New Roman" w:hAnsi="Times New Roman" w:cs="Times New Roman"/>
          <w:sz w:val="26"/>
          <w:szCs w:val="26"/>
        </w:rPr>
      </w:pPr>
    </w:p>
    <w:p w14:paraId="6CABD084" w14:textId="1FB13232"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an OPM Requirement is closed or raised during line maintenance, the authorized staff: (A</w:t>
      </w:r>
      <w:r w:rsidR="00895E45" w:rsidRPr="00BC3BF7">
        <w:rPr>
          <w:rFonts w:ascii="Times New Roman" w:hAnsi="Times New Roman" w:cs="Times New Roman"/>
          <w:sz w:val="26"/>
          <w:szCs w:val="26"/>
        </w:rPr>
        <w:t>;</w:t>
      </w:r>
      <w:r w:rsidRPr="00BC3BF7">
        <w:rPr>
          <w:rFonts w:ascii="Times New Roman" w:hAnsi="Times New Roman" w:cs="Times New Roman"/>
          <w:sz w:val="26"/>
          <w:szCs w:val="26"/>
        </w:rPr>
        <w:t xml:space="preserve"> B</w:t>
      </w:r>
      <w:r w:rsidR="00895E45"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895E45"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895E45" w:rsidRPr="00BC3BF7">
        <w:rPr>
          <w:rFonts w:ascii="Times New Roman" w:hAnsi="Times New Roman"/>
          <w:sz w:val="26"/>
          <w:szCs w:val="26"/>
        </w:rPr>
        <w:t xml:space="preserve">INV; MP; CMP; </w:t>
      </w:r>
      <w:r w:rsidRPr="00BC3BF7">
        <w:rPr>
          <w:rFonts w:ascii="Times New Roman" w:hAnsi="Times New Roman" w:cs="Times New Roman"/>
          <w:sz w:val="26"/>
          <w:szCs w:val="26"/>
        </w:rPr>
        <w:t>QC Inspector)</w:t>
      </w:r>
    </w:p>
    <w:p w14:paraId="166B3CB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Closes/ raises into OPM Maintenance Requirement Control Sheet (VAECO form 1003) on Techlog</w:t>
      </w:r>
    </w:p>
    <w:p w14:paraId="2B05B79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Fills in VAECO Form 5004 (Out of Phase Maintenance Requirement Notice) and sends to MCC</w:t>
      </w:r>
    </w:p>
    <w:p w14:paraId="1561C82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6348F40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11.6.5.1</w:t>
      </w:r>
    </w:p>
    <w:p w14:paraId="00C7C682" w14:textId="77777777" w:rsidR="006E5A49" w:rsidRPr="00BC3BF7" w:rsidRDefault="006E5A49" w:rsidP="007157BC">
      <w:pPr>
        <w:spacing w:after="0" w:line="240" w:lineRule="auto"/>
        <w:rPr>
          <w:rFonts w:ascii="Times New Roman" w:hAnsi="Times New Roman" w:cs="Times New Roman"/>
          <w:sz w:val="26"/>
          <w:szCs w:val="26"/>
        </w:rPr>
      </w:pPr>
    </w:p>
    <w:p w14:paraId="0B1721A7" w14:textId="541BC389"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purpose of </w:t>
      </w:r>
      <w:r w:rsidR="00CF2FF5" w:rsidRPr="00BC3BF7">
        <w:rPr>
          <w:rFonts w:ascii="Times New Roman" w:hAnsi="Times New Roman" w:cs="Times New Roman"/>
          <w:sz w:val="26"/>
          <w:szCs w:val="26"/>
        </w:rPr>
        <w:t xml:space="preserve"> </w:t>
      </w:r>
      <w:r w:rsidRPr="00BC3BF7">
        <w:rPr>
          <w:rFonts w:ascii="Times New Roman" w:hAnsi="Times New Roman" w:cs="Times New Roman"/>
          <w:sz w:val="26"/>
          <w:szCs w:val="26"/>
        </w:rPr>
        <w:t>Variation Request? (AUD</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1026" w:rsidRPr="00BC3BF7">
        <w:rPr>
          <w:rFonts w:ascii="Times New Roman" w:hAnsi="Times New Roman"/>
          <w:sz w:val="26"/>
          <w:szCs w:val="26"/>
        </w:rPr>
        <w:t xml:space="preserve">INV; MP; CMP;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172AE8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14:paraId="779E527C"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14:paraId="0FCF54A6"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14:paraId="1FEF2E43"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14:paraId="35CE7E88" w14:textId="77777777" w:rsidR="006E5A49" w:rsidRPr="00BC3BF7" w:rsidRDefault="006E5A49" w:rsidP="007157BC">
      <w:pPr>
        <w:spacing w:after="0" w:line="240" w:lineRule="auto"/>
        <w:rPr>
          <w:rFonts w:ascii="Times New Roman" w:hAnsi="Times New Roman" w:cs="Times New Roman"/>
          <w:sz w:val="26"/>
          <w:szCs w:val="26"/>
        </w:rPr>
      </w:pPr>
    </w:p>
    <w:p w14:paraId="4DD8F81A" w14:textId="70A14803"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purpose of Concession Request? (AUD</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B41026" w:rsidRPr="00BC3BF7">
        <w:rPr>
          <w:rFonts w:ascii="Times New Roman" w:hAnsi="Times New Roman"/>
          <w:sz w:val="26"/>
          <w:szCs w:val="26"/>
        </w:rPr>
        <w:t xml:space="preserve">INV; MP; CMP;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CAB</w:t>
      </w:r>
      <w:r w:rsidR="00B41026"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17B2EF57"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14:paraId="469493AD"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14:paraId="4CF24118"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14:paraId="04B8091E"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14:paraId="23427DBF" w14:textId="77777777" w:rsidR="006E5A49" w:rsidRPr="00BC3BF7" w:rsidRDefault="006E5A49" w:rsidP="007157BC">
      <w:pPr>
        <w:spacing w:after="0" w:line="240" w:lineRule="auto"/>
        <w:rPr>
          <w:rFonts w:ascii="Times New Roman" w:hAnsi="Times New Roman" w:cs="Times New Roman"/>
          <w:sz w:val="26"/>
          <w:szCs w:val="26"/>
        </w:rPr>
      </w:pPr>
    </w:p>
    <w:p w14:paraId="48DEC48E" w14:textId="2726DA60"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is the Hold Item considered serviceable? (B</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367542">
        <w:rPr>
          <w:rFonts w:ascii="Times New Roman" w:hAnsi="Times New Roman" w:cs="Times New Roman"/>
          <w:sz w:val="26"/>
          <w:szCs w:val="26"/>
        </w:rPr>
        <w:t>ACR;</w:t>
      </w:r>
      <w:r w:rsidRPr="00BC3BF7">
        <w:rPr>
          <w:rFonts w:ascii="Times New Roman" w:hAnsi="Times New Roman" w:cs="Times New Roman"/>
          <w:sz w:val="26"/>
          <w:szCs w:val="26"/>
        </w:rPr>
        <w:t xml:space="preserve"> AUD</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D22494" w:rsidRPr="00BC3BF7">
        <w:rPr>
          <w:rFonts w:ascii="Times New Roman" w:hAnsi="Times New Roman"/>
          <w:sz w:val="26"/>
          <w:szCs w:val="26"/>
        </w:rPr>
        <w:t xml:space="preserve">INV; MP; </w:t>
      </w:r>
      <w:r w:rsidR="008B3A37">
        <w:rPr>
          <w:rFonts w:ascii="Times New Roman" w:hAnsi="Times New Roman" w:cs="Times New Roman"/>
          <w:sz w:val="26"/>
          <w:szCs w:val="26"/>
        </w:rPr>
        <w:t xml:space="preserve">QC </w:t>
      </w:r>
      <w:r w:rsidR="007D3C68">
        <w:rPr>
          <w:rFonts w:ascii="Times New Roman" w:hAnsi="Times New Roman" w:cs="Times New Roman"/>
          <w:sz w:val="26"/>
          <w:szCs w:val="26"/>
        </w:rPr>
        <w:t>Inspector;</w:t>
      </w:r>
      <w:r w:rsidRPr="00BC3BF7">
        <w:rPr>
          <w:rFonts w:ascii="Times New Roman" w:hAnsi="Times New Roman" w:cs="Times New Roman"/>
          <w:sz w:val="26"/>
          <w:szCs w:val="26"/>
        </w:rPr>
        <w:t xml:space="preserve"> CAB</w:t>
      </w:r>
      <w:r w:rsidR="00D22494" w:rsidRPr="00BC3BF7">
        <w:rPr>
          <w:rFonts w:ascii="Times New Roman" w:hAnsi="Times New Roman" w:cs="Times New Roman"/>
          <w:sz w:val="26"/>
          <w:szCs w:val="26"/>
        </w:rPr>
        <w:t>;</w:t>
      </w:r>
      <w:r w:rsidRPr="00BC3BF7">
        <w:rPr>
          <w:rFonts w:ascii="Times New Roman" w:hAnsi="Times New Roman" w:cs="Times New Roman"/>
          <w:sz w:val="26"/>
          <w:szCs w:val="26"/>
        </w:rPr>
        <w:t xml:space="preserve"> IFE</w:t>
      </w:r>
      <w:r w:rsidR="00D205B5" w:rsidRPr="007157BC">
        <w:rPr>
          <w:rFonts w:ascii="Times New Roman" w:hAnsi="Times New Roman" w:cs="Times New Roman"/>
          <w:sz w:val="26"/>
          <w:szCs w:val="26"/>
        </w:rPr>
        <w:t>; EE</w:t>
      </w:r>
      <w:r w:rsidRPr="00BC3BF7">
        <w:rPr>
          <w:rFonts w:ascii="Times New Roman" w:hAnsi="Times New Roman" w:cs="Times New Roman"/>
          <w:sz w:val="26"/>
          <w:szCs w:val="26"/>
        </w:rPr>
        <w:t>)</w:t>
      </w:r>
    </w:p>
    <w:p w14:paraId="25274FF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14:paraId="703331B5"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14:paraId="7706E66F"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14:paraId="5EC32FED" w14:textId="77777777" w:rsidR="006E5A49" w:rsidRPr="00BC3BF7" w:rsidRDefault="006E5A49" w:rsidP="007157BC">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14:paraId="01127DD4" w14:textId="77777777" w:rsidR="00940FCF" w:rsidRPr="00BC3BF7" w:rsidRDefault="00940FCF" w:rsidP="007157BC">
      <w:pPr>
        <w:spacing w:after="0" w:line="240" w:lineRule="auto"/>
        <w:rPr>
          <w:rFonts w:ascii="Times New Roman" w:hAnsi="Times New Roman" w:cs="Times New Roman"/>
          <w:sz w:val="26"/>
          <w:szCs w:val="26"/>
        </w:rPr>
      </w:pPr>
    </w:p>
    <w:p w14:paraId="550F8E81" w14:textId="7781E161" w:rsidR="006E5A49" w:rsidRPr="00BC3BF7" w:rsidRDefault="006E5A49"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When raising an ADD that has the operation limit or causes EDTO, RVSM to be downgraded, the authorized staff must: (B</w:t>
      </w:r>
      <w:r w:rsidR="00A97C73" w:rsidRPr="00BC3BF7">
        <w:rPr>
          <w:rFonts w:ascii="Times New Roman" w:hAnsi="Times New Roman" w:cs="Times New Roman"/>
          <w:sz w:val="26"/>
          <w:szCs w:val="26"/>
        </w:rPr>
        <w:t>;</w:t>
      </w:r>
      <w:r w:rsidRPr="00BC3BF7">
        <w:rPr>
          <w:rFonts w:ascii="Times New Roman" w:hAnsi="Times New Roman" w:cs="Times New Roman"/>
          <w:sz w:val="26"/>
          <w:szCs w:val="26"/>
        </w:rPr>
        <w:t xml:space="preserve"> C</w:t>
      </w:r>
      <w:r w:rsidR="00A97C73" w:rsidRPr="00BC3BF7">
        <w:rPr>
          <w:rFonts w:ascii="Times New Roman" w:hAnsi="Times New Roman" w:cs="Times New Roman"/>
          <w:sz w:val="26"/>
          <w:szCs w:val="26"/>
        </w:rPr>
        <w:t>;</w:t>
      </w:r>
      <w:r w:rsidRPr="00BC3BF7">
        <w:rPr>
          <w:rFonts w:ascii="Times New Roman" w:hAnsi="Times New Roman" w:cs="Times New Roman"/>
          <w:sz w:val="26"/>
          <w:szCs w:val="26"/>
        </w:rPr>
        <w:t xml:space="preserve"> AUD</w:t>
      </w:r>
      <w:r w:rsidR="00A97C73" w:rsidRPr="00BC3BF7">
        <w:rPr>
          <w:rFonts w:ascii="Times New Roman" w:hAnsi="Times New Roman" w:cs="Times New Roman"/>
          <w:sz w:val="26"/>
          <w:szCs w:val="26"/>
        </w:rPr>
        <w:t>;</w:t>
      </w:r>
      <w:r w:rsidRPr="00BC3BF7">
        <w:rPr>
          <w:rFonts w:ascii="Times New Roman" w:hAnsi="Times New Roman" w:cs="Times New Roman"/>
          <w:sz w:val="26"/>
          <w:szCs w:val="26"/>
        </w:rPr>
        <w:t xml:space="preserve"> </w:t>
      </w:r>
      <w:r w:rsidR="00A97C73" w:rsidRPr="00BC3BF7">
        <w:rPr>
          <w:rFonts w:ascii="Times New Roman" w:hAnsi="Times New Roman"/>
          <w:sz w:val="26"/>
          <w:szCs w:val="26"/>
        </w:rPr>
        <w:t xml:space="preserve">INV; PP; MP; CMP; </w:t>
      </w:r>
      <w:r w:rsidRPr="00BC3BF7">
        <w:rPr>
          <w:rFonts w:ascii="Times New Roman" w:hAnsi="Times New Roman" w:cs="Times New Roman"/>
          <w:sz w:val="26"/>
          <w:szCs w:val="26"/>
        </w:rPr>
        <w:t>QC Inspector)</w:t>
      </w:r>
    </w:p>
    <w:p w14:paraId="50DADEA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Notify to Flight Crew of affected flight</w:t>
      </w:r>
    </w:p>
    <w:p w14:paraId="779B925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Open another ADD for EDTO, RVSM to be downgraded</w:t>
      </w:r>
    </w:p>
    <w:p w14:paraId="26490060"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Notify to respective RTD/ BTD and MCC before commencing the affected flight</w:t>
      </w:r>
    </w:p>
    <w:p w14:paraId="59A01959" w14:textId="77777777" w:rsidR="006E5A49" w:rsidRPr="00BC3BF7" w:rsidRDefault="006E5A49"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11.9.5.3</w:t>
      </w:r>
    </w:p>
    <w:p w14:paraId="6DF94731" w14:textId="77777777" w:rsidR="003B2FC2" w:rsidRPr="00BC3BF7" w:rsidRDefault="003B2FC2" w:rsidP="007157BC">
      <w:pPr>
        <w:spacing w:after="0" w:line="240" w:lineRule="auto"/>
        <w:rPr>
          <w:rFonts w:ascii="Times New Roman" w:hAnsi="Times New Roman" w:cs="Times New Roman"/>
          <w:sz w:val="26"/>
          <w:szCs w:val="26"/>
        </w:rPr>
      </w:pPr>
    </w:p>
    <w:p w14:paraId="730BA514" w14:textId="1E7A722E" w:rsidR="00095298" w:rsidRPr="00BC3BF7" w:rsidRDefault="00095298"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RVSM?</w:t>
      </w:r>
      <w:r w:rsidR="00CA6D9D" w:rsidRPr="00BC3BF7">
        <w:rPr>
          <w:rFonts w:ascii="Times New Roman" w:hAnsi="Times New Roman" w:cs="Times New Roman"/>
          <w:sz w:val="26"/>
          <w:szCs w:val="26"/>
        </w:rPr>
        <w:t xml:space="preserve"> (EE)</w:t>
      </w:r>
    </w:p>
    <w:p w14:paraId="20C8EDD9"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095298" w:rsidRPr="00BC3BF7">
        <w:rPr>
          <w:rFonts w:ascii="Times New Roman" w:hAnsi="Times New Roman" w:cs="Times New Roman"/>
          <w:sz w:val="26"/>
          <w:szCs w:val="26"/>
        </w:rPr>
        <w:t>Lateral separation minima between aircrafts in airfield.</w:t>
      </w:r>
    </w:p>
    <w:p w14:paraId="575961CA"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7363BE" w:rsidRPr="00BC3BF7">
        <w:rPr>
          <w:rFonts w:ascii="Times New Roman" w:hAnsi="Times New Roman" w:cs="Times New Roman"/>
          <w:sz w:val="26"/>
          <w:szCs w:val="26"/>
        </w:rPr>
        <w:t xml:space="preserve">b. </w:t>
      </w:r>
      <w:r w:rsidRPr="00BC3BF7">
        <w:rPr>
          <w:rFonts w:ascii="Times New Roman" w:hAnsi="Times New Roman" w:cs="Times New Roman"/>
          <w:sz w:val="26"/>
          <w:szCs w:val="26"/>
        </w:rPr>
        <w:t>Vertical separation minima between aircrafts in airfield.</w:t>
      </w:r>
    </w:p>
    <w:p w14:paraId="1B0978EC"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RVSM belongs to GNSS-based which navigate all aircrafts in airfield for void collision.</w:t>
      </w:r>
    </w:p>
    <w:p w14:paraId="5570B6D9" w14:textId="77777777" w:rsidR="00095298" w:rsidRPr="00BC3BF7" w:rsidRDefault="00095298" w:rsidP="00095298">
      <w:pPr>
        <w:spacing w:after="0" w:line="240" w:lineRule="auto"/>
        <w:rPr>
          <w:rFonts w:ascii="Times New Roman" w:hAnsi="Times New Roman" w:cs="Times New Roman"/>
          <w:sz w:val="26"/>
          <w:szCs w:val="26"/>
        </w:rPr>
      </w:pPr>
    </w:p>
    <w:p w14:paraId="36FBC4DC" w14:textId="41F38FA9" w:rsidR="00095298" w:rsidRPr="00BC3BF7" w:rsidRDefault="00095298"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Which of the following documents belongs to VNA’s documents?</w:t>
      </w:r>
      <w:r w:rsidR="007E3E9F" w:rsidRPr="00BC3BF7">
        <w:rPr>
          <w:rFonts w:ascii="Times New Roman" w:hAnsi="Times New Roman" w:cs="Times New Roman"/>
          <w:sz w:val="26"/>
          <w:szCs w:val="26"/>
        </w:rPr>
        <w:t xml:space="preserve"> (EE)</w:t>
      </w:r>
    </w:p>
    <w:p w14:paraId="73BBF041"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7363BE" w:rsidRPr="00BC3BF7">
        <w:rPr>
          <w:rFonts w:ascii="Times New Roman" w:hAnsi="Times New Roman" w:cs="Times New Roman"/>
          <w:sz w:val="26"/>
          <w:szCs w:val="26"/>
        </w:rPr>
        <w:t xml:space="preserve"> a. </w:t>
      </w:r>
      <w:r w:rsidRPr="00BC3BF7">
        <w:rPr>
          <w:rFonts w:ascii="Times New Roman" w:hAnsi="Times New Roman" w:cs="Times New Roman"/>
          <w:sz w:val="26"/>
          <w:szCs w:val="26"/>
        </w:rPr>
        <w:t>Aircraft Maintenance Schedule</w:t>
      </w:r>
    </w:p>
    <w:p w14:paraId="0BFCE0A2"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Aircraft Maintenance Manual</w:t>
      </w:r>
    </w:p>
    <w:p w14:paraId="7F42536E" w14:textId="77777777" w:rsidR="00095298" w:rsidRPr="00BC3BF7" w:rsidRDefault="007363BE"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Maintenance Organization Exposistion</w:t>
      </w:r>
    </w:p>
    <w:p w14:paraId="0CA9929D" w14:textId="77777777" w:rsidR="00095298" w:rsidRPr="00BC3BF7" w:rsidRDefault="00095298" w:rsidP="00095298">
      <w:pPr>
        <w:spacing w:after="0" w:line="240" w:lineRule="auto"/>
        <w:rPr>
          <w:rFonts w:ascii="Times New Roman" w:hAnsi="Times New Roman" w:cs="Times New Roman"/>
          <w:sz w:val="26"/>
          <w:szCs w:val="26"/>
        </w:rPr>
      </w:pPr>
    </w:p>
    <w:p w14:paraId="606A5751" w14:textId="3AA312CB" w:rsidR="00095298" w:rsidRPr="00BC3BF7" w:rsidRDefault="00095298"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A/C fleet must be ETDO maintenance?</w:t>
      </w:r>
      <w:r w:rsidR="007E3E9F" w:rsidRPr="00BC3BF7">
        <w:rPr>
          <w:rFonts w:ascii="Times New Roman" w:hAnsi="Times New Roman" w:cs="Times New Roman"/>
          <w:sz w:val="26"/>
          <w:szCs w:val="26"/>
        </w:rPr>
        <w:t xml:space="preserve"> (EE)</w:t>
      </w:r>
    </w:p>
    <w:p w14:paraId="6AA4A6CC"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095298" w:rsidRPr="00BC3BF7">
        <w:rPr>
          <w:rFonts w:ascii="Times New Roman" w:hAnsi="Times New Roman" w:cs="Times New Roman"/>
          <w:sz w:val="26"/>
          <w:szCs w:val="26"/>
        </w:rPr>
        <w:t>All A/C Fleet of VNA must be ETDO maintenance</w:t>
      </w:r>
    </w:p>
    <w:p w14:paraId="499FE149"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b. </w:t>
      </w:r>
      <w:r w:rsidRPr="00BC3BF7">
        <w:rPr>
          <w:rFonts w:ascii="Times New Roman" w:hAnsi="Times New Roman" w:cs="Times New Roman"/>
          <w:sz w:val="26"/>
          <w:szCs w:val="26"/>
        </w:rPr>
        <w:t>A350 và B787 Fleet must be ETDO maintenance</w:t>
      </w:r>
    </w:p>
    <w:p w14:paraId="15928D0E"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Only B787 Fleet must be ETDO maintenance</w:t>
      </w:r>
    </w:p>
    <w:p w14:paraId="323A1C44" w14:textId="77777777" w:rsidR="00095298" w:rsidRPr="00BC3BF7" w:rsidRDefault="00095298" w:rsidP="00095298">
      <w:pPr>
        <w:spacing w:after="0" w:line="240" w:lineRule="auto"/>
        <w:rPr>
          <w:rFonts w:ascii="Times New Roman" w:hAnsi="Times New Roman" w:cs="Times New Roman"/>
          <w:sz w:val="26"/>
          <w:szCs w:val="26"/>
        </w:rPr>
      </w:pPr>
    </w:p>
    <w:p w14:paraId="7A5B2FCC" w14:textId="1D14C433" w:rsidR="00095298" w:rsidRPr="00BC3BF7" w:rsidRDefault="00095298"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requirements must VNA's MME documents meet?</w:t>
      </w:r>
      <w:r w:rsidR="007E3E9F" w:rsidRPr="00BC3BF7">
        <w:rPr>
          <w:rFonts w:ascii="Times New Roman" w:hAnsi="Times New Roman" w:cs="Times New Roman"/>
          <w:sz w:val="26"/>
          <w:szCs w:val="26"/>
        </w:rPr>
        <w:t>(EE)</w:t>
      </w:r>
    </w:p>
    <w:p w14:paraId="17458FCF"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a. </w:t>
      </w:r>
      <w:r w:rsidRPr="00BC3BF7">
        <w:rPr>
          <w:rFonts w:ascii="Times New Roman" w:hAnsi="Times New Roman" w:cs="Times New Roman"/>
          <w:sz w:val="26"/>
          <w:szCs w:val="26"/>
        </w:rPr>
        <w:t>Meets VAR and Aircraft Manufacturer requirements</w:t>
      </w:r>
    </w:p>
    <w:p w14:paraId="62AAC4D9"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Meets VAR and VAECO requirements</w:t>
      </w:r>
    </w:p>
    <w:p w14:paraId="4C4EB211"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Meets Aircraft Manufacturer and AMO requirements</w:t>
      </w:r>
    </w:p>
    <w:p w14:paraId="5EA7FE5B" w14:textId="77777777" w:rsidR="00095298" w:rsidRPr="00BC3BF7" w:rsidRDefault="00095298" w:rsidP="00095298">
      <w:pPr>
        <w:spacing w:after="0" w:line="240" w:lineRule="auto"/>
        <w:rPr>
          <w:rFonts w:ascii="Times New Roman" w:hAnsi="Times New Roman" w:cs="Times New Roman"/>
          <w:sz w:val="26"/>
          <w:szCs w:val="26"/>
        </w:rPr>
      </w:pPr>
    </w:p>
    <w:p w14:paraId="6DD5E1D7" w14:textId="0C22B0FC" w:rsidR="00095298" w:rsidRPr="00BC3BF7" w:rsidRDefault="00095298"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Purpose EDTO Maintenance Procedures?</w:t>
      </w:r>
      <w:r w:rsidR="007E3E9F" w:rsidRPr="00BC3BF7">
        <w:rPr>
          <w:rFonts w:ascii="Times New Roman" w:hAnsi="Times New Roman" w:cs="Times New Roman"/>
          <w:sz w:val="26"/>
          <w:szCs w:val="26"/>
        </w:rPr>
        <w:t xml:space="preserve"> (EE)</w:t>
      </w:r>
    </w:p>
    <w:p w14:paraId="4145EDD1"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a. </w:t>
      </w:r>
      <w:r w:rsidRPr="00BC3BF7">
        <w:rPr>
          <w:rFonts w:ascii="Times New Roman" w:hAnsi="Times New Roman" w:cs="Times New Roman"/>
          <w:sz w:val="26"/>
          <w:szCs w:val="26"/>
        </w:rPr>
        <w:t>This is a procedure for all additional maintenance to be performed on the VNA, B787 and A350 fleet for meeting the upto 180-240 minute EDTO operation requirements regardless the nature of the intended flight (EDTO or non-EDTO).</w:t>
      </w:r>
    </w:p>
    <w:p w14:paraId="32C13661"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This is a procedure for all additional maintenance to be performed on the VNA Fleet</w:t>
      </w:r>
    </w:p>
    <w:p w14:paraId="394FFDB5"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This is a procedure for all additional maintenance to be performed on the VNA A350 fleet for meeting the upto 180-240 minute EDTO operation requirements regardless the nature of the intended flight (EDTO or non-EDTO).</w:t>
      </w:r>
    </w:p>
    <w:p w14:paraId="4CC4D3C2" w14:textId="77777777" w:rsidR="00095298" w:rsidRPr="00BC3BF7" w:rsidRDefault="00095298" w:rsidP="00095298">
      <w:pPr>
        <w:spacing w:after="0" w:line="240" w:lineRule="auto"/>
        <w:rPr>
          <w:rFonts w:ascii="Times New Roman" w:hAnsi="Times New Roman" w:cs="Times New Roman"/>
          <w:sz w:val="26"/>
          <w:szCs w:val="26"/>
        </w:rPr>
      </w:pPr>
    </w:p>
    <w:p w14:paraId="4A16EA61" w14:textId="6CD7673F" w:rsidR="00095298" w:rsidRPr="00BC3BF7" w:rsidRDefault="00095298"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Definition of RII</w:t>
      </w:r>
      <w:r w:rsidR="00657BF9" w:rsidRPr="00BC3BF7">
        <w:rPr>
          <w:rFonts w:ascii="Times New Roman" w:hAnsi="Times New Roman" w:cs="Times New Roman"/>
          <w:sz w:val="26"/>
          <w:szCs w:val="26"/>
        </w:rPr>
        <w:t xml:space="preserve"> (EE)</w:t>
      </w:r>
    </w:p>
    <w:p w14:paraId="6C2A56FD" w14:textId="77777777" w:rsidR="00095298" w:rsidRPr="00BC3BF7" w:rsidRDefault="00095298"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w:t>
      </w:r>
      <w:r w:rsidR="00301CC4" w:rsidRPr="00BC3BF7">
        <w:rPr>
          <w:rFonts w:ascii="Times New Roman" w:hAnsi="Times New Roman" w:cs="Times New Roman"/>
          <w:sz w:val="26"/>
          <w:szCs w:val="26"/>
        </w:rPr>
        <w:t xml:space="preserve"> a. </w:t>
      </w:r>
      <w:r w:rsidRPr="00BC3BF7">
        <w:rPr>
          <w:rFonts w:ascii="Times New Roman" w:hAnsi="Times New Roman" w:cs="Times New Roman"/>
          <w:sz w:val="26"/>
          <w:szCs w:val="26"/>
        </w:rPr>
        <w:t>RII inspection is imposed on those tasks that could result in a failure, malfunction, or defect that endangers the safe operation of the aircraft if the task is not completed properly or if you use improper parts or material.</w:t>
      </w:r>
    </w:p>
    <w:p w14:paraId="2F581A41"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095298" w:rsidRPr="00BC3BF7">
        <w:rPr>
          <w:rFonts w:ascii="Times New Roman" w:hAnsi="Times New Roman" w:cs="Times New Roman"/>
          <w:sz w:val="26"/>
          <w:szCs w:val="26"/>
        </w:rPr>
        <w:t>RII inspection is imposed on those tasks that could result in a failure, malfunction, or defect that endangers the safe operation of the aircraft if you use improper parts or material.</w:t>
      </w:r>
    </w:p>
    <w:p w14:paraId="61F3EA48" w14:textId="77777777" w:rsidR="00095298" w:rsidRPr="00BC3BF7" w:rsidRDefault="00301CC4" w:rsidP="00095298">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095298" w:rsidRPr="00BC3BF7">
        <w:rPr>
          <w:rFonts w:ascii="Times New Roman" w:hAnsi="Times New Roman" w:cs="Times New Roman"/>
          <w:sz w:val="26"/>
          <w:szCs w:val="26"/>
        </w:rPr>
        <w:t>RII inspection is imposed on those tasks that could result in a failure, malfunction, or defect that endangers the safe operation of the aircraft if the task is not completed properly.</w:t>
      </w:r>
    </w:p>
    <w:p w14:paraId="656FAE9C" w14:textId="77777777" w:rsidR="00095298" w:rsidRPr="00BC3BF7" w:rsidRDefault="00095298" w:rsidP="00095298">
      <w:pPr>
        <w:spacing w:after="0" w:line="240" w:lineRule="auto"/>
        <w:rPr>
          <w:rFonts w:ascii="Times New Roman" w:hAnsi="Times New Roman" w:cs="Times New Roman"/>
          <w:sz w:val="26"/>
          <w:szCs w:val="26"/>
        </w:rPr>
      </w:pPr>
    </w:p>
    <w:p w14:paraId="68F67964" w14:textId="3F012105"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The information contained in the VAR Part 21 are</w:t>
      </w:r>
      <w:r w:rsidR="0092290E" w:rsidRPr="00BC3BF7">
        <w:rPr>
          <w:rFonts w:ascii="Times New Roman" w:hAnsi="Times New Roman" w:cs="Times New Roman"/>
          <w:sz w:val="26"/>
          <w:szCs w:val="26"/>
        </w:rPr>
        <w:t xml:space="preserve"> (EE)</w:t>
      </w:r>
    </w:p>
    <w:p w14:paraId="529BE3F8" w14:textId="77777777" w:rsidR="00902641" w:rsidRPr="007157BC" w:rsidRDefault="00C1065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Air Operator Certification and Administration. </w:t>
      </w:r>
    </w:p>
    <w:p w14:paraId="4185777C" w14:textId="77777777" w:rsidR="00902641" w:rsidRPr="007157BC" w:rsidRDefault="00C10658"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Option B. Issuance, Recognition, Renewal of the Certificate of Airworthiness. </w:t>
      </w:r>
    </w:p>
    <w:p w14:paraId="3845BA72" w14:textId="77777777" w:rsidR="00902641" w:rsidRPr="007157BC" w:rsidRDefault="00902641"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C10658" w:rsidRPr="00BC3BF7">
        <w:rPr>
          <w:rFonts w:ascii="Times New Roman" w:hAnsi="Times New Roman" w:cs="Times New Roman"/>
          <w:sz w:val="26"/>
          <w:szCs w:val="26"/>
        </w:rPr>
        <w:t xml:space="preserve">c. </w:t>
      </w:r>
      <w:r w:rsidRPr="007157BC">
        <w:rPr>
          <w:rFonts w:ascii="Times New Roman" w:hAnsi="Times New Roman" w:cs="Times New Roman"/>
          <w:sz w:val="26"/>
          <w:szCs w:val="26"/>
        </w:rPr>
        <w:t xml:space="preserve">Option C. Issuance of Certificate for Aircraft and Products, Equipment’s of Aircraft. </w:t>
      </w:r>
    </w:p>
    <w:p w14:paraId="660E7E8E"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Option D. Approved Maintenance Organization.</w:t>
      </w:r>
    </w:p>
    <w:p w14:paraId="5519F0F1" w14:textId="77777777" w:rsidR="00902641" w:rsidRPr="00BC3BF7" w:rsidRDefault="00902641" w:rsidP="007157BC">
      <w:pPr>
        <w:spacing w:after="0" w:line="240" w:lineRule="auto"/>
        <w:rPr>
          <w:rFonts w:ascii="Times New Roman" w:hAnsi="Times New Roman" w:cs="Times New Roman"/>
          <w:sz w:val="26"/>
          <w:szCs w:val="26"/>
        </w:rPr>
      </w:pPr>
    </w:p>
    <w:p w14:paraId="5F3D21D8" w14:textId="2F1CB4AF"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TSO (Technical Standard Organizati</w:t>
      </w:r>
      <w:r w:rsidR="0092290E" w:rsidRPr="00BC3BF7">
        <w:rPr>
          <w:rFonts w:ascii="Times New Roman" w:hAnsi="Times New Roman" w:cs="Times New Roman"/>
          <w:sz w:val="26"/>
          <w:szCs w:val="26"/>
        </w:rPr>
        <w:t>on) authorization holder must  (EE)</w:t>
      </w:r>
    </w:p>
    <w:p w14:paraId="4748429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 comply with VAR Part 7 </w:t>
      </w:r>
    </w:p>
    <w:p w14:paraId="3A2EB27B"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comply with VAR Part 10  </w:t>
      </w:r>
    </w:p>
    <w:p w14:paraId="2C81F18D"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 provide all maintenance, overhaul and repair manual to operators </w:t>
      </w:r>
    </w:p>
    <w:p w14:paraId="101C7209"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keep a record of aircraft maintenance following VAR Part 5</w:t>
      </w:r>
    </w:p>
    <w:p w14:paraId="3BC19595" w14:textId="77777777" w:rsidR="009038FD" w:rsidRPr="00BC3BF7" w:rsidRDefault="009038FD" w:rsidP="007157BC">
      <w:pPr>
        <w:spacing w:after="0" w:line="240" w:lineRule="auto"/>
        <w:rPr>
          <w:rFonts w:ascii="Times New Roman" w:hAnsi="Times New Roman" w:cs="Times New Roman"/>
          <w:sz w:val="26"/>
          <w:szCs w:val="26"/>
        </w:rPr>
      </w:pPr>
    </w:p>
    <w:p w14:paraId="0C94484E" w14:textId="7EB855ED"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The requirements for approval a design</w:t>
      </w:r>
      <w:r w:rsidR="0092290E" w:rsidRPr="00BC3BF7">
        <w:rPr>
          <w:rFonts w:ascii="Times New Roman" w:hAnsi="Times New Roman" w:cs="Times New Roman"/>
          <w:sz w:val="26"/>
          <w:szCs w:val="26"/>
        </w:rPr>
        <w:t xml:space="preserve"> organization is specified in  (EE)</w:t>
      </w:r>
    </w:p>
    <w:p w14:paraId="2FA67D47"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VAR Part 21.  </w:t>
      </w:r>
    </w:p>
    <w:p w14:paraId="2120D553"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maintenance manual.</w:t>
      </w:r>
    </w:p>
    <w:p w14:paraId="03A4A467"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VAR Part 18.</w:t>
      </w:r>
    </w:p>
    <w:p w14:paraId="5E43AF53"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VAR Part 9.</w:t>
      </w:r>
    </w:p>
    <w:p w14:paraId="65A9EDEC" w14:textId="77777777" w:rsidR="009038FD" w:rsidRPr="00BC3BF7" w:rsidRDefault="009038FD" w:rsidP="007157BC">
      <w:pPr>
        <w:spacing w:after="0" w:line="240" w:lineRule="auto"/>
        <w:rPr>
          <w:rFonts w:ascii="Times New Roman" w:hAnsi="Times New Roman" w:cs="Times New Roman"/>
          <w:sz w:val="26"/>
          <w:szCs w:val="26"/>
        </w:rPr>
      </w:pPr>
    </w:p>
    <w:p w14:paraId="431970B8" w14:textId="287AA1ED"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Approval of Design Organization is described in.</w:t>
      </w:r>
      <w:r w:rsidR="0092290E" w:rsidRPr="00BC3BF7">
        <w:rPr>
          <w:rFonts w:ascii="Times New Roman" w:hAnsi="Times New Roman" w:cs="Times New Roman"/>
          <w:sz w:val="26"/>
          <w:szCs w:val="26"/>
        </w:rPr>
        <w:t xml:space="preserve"> (EE)</w:t>
      </w:r>
    </w:p>
    <w:p w14:paraId="42061198"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VAR Part 21 – Subpart G.</w:t>
      </w:r>
    </w:p>
    <w:p w14:paraId="7DDDCA62"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VAR Part 21 – Subpart J.</w:t>
      </w:r>
    </w:p>
    <w:p w14:paraId="40AA0D7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VAR Part 21 – Subpart Q.</w:t>
      </w:r>
    </w:p>
    <w:p w14:paraId="56D3251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VAR Part 5.</w:t>
      </w:r>
    </w:p>
    <w:p w14:paraId="7D427FD3" w14:textId="77777777" w:rsidR="00902641" w:rsidRPr="007157BC" w:rsidRDefault="00902641" w:rsidP="007157BC">
      <w:pPr>
        <w:spacing w:after="0" w:line="240" w:lineRule="auto"/>
        <w:rPr>
          <w:rFonts w:ascii="Times New Roman" w:hAnsi="Times New Roman" w:cs="Times New Roman"/>
          <w:sz w:val="26"/>
          <w:szCs w:val="26"/>
        </w:rPr>
      </w:pPr>
    </w:p>
    <w:p w14:paraId="7B2EC2C0" w14:textId="1660DFF4" w:rsidR="00902641" w:rsidRPr="007157BC" w:rsidRDefault="009038FD" w:rsidP="00434A7F">
      <w:pPr>
        <w:pStyle w:val="oancuaDanhsac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 </w:t>
      </w:r>
      <w:r w:rsidR="00902641" w:rsidRPr="007157BC">
        <w:rPr>
          <w:rFonts w:ascii="Times New Roman" w:hAnsi="Times New Roman" w:cs="Times New Roman"/>
          <w:sz w:val="26"/>
          <w:szCs w:val="26"/>
        </w:rPr>
        <w:t xml:space="preserve">In the case CAAV issues Airworthiness Directive relating to safety occurrence that required to have specific inspection </w:t>
      </w:r>
      <w:r w:rsidR="0092290E" w:rsidRPr="00BC3BF7">
        <w:rPr>
          <w:rFonts w:ascii="Times New Roman" w:hAnsi="Times New Roman" w:cs="Times New Roman"/>
          <w:sz w:val="26"/>
          <w:szCs w:val="26"/>
        </w:rPr>
        <w:t>(EE)</w:t>
      </w:r>
    </w:p>
    <w:p w14:paraId="4BF23EC1"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the proposal of corrective action or inspection or both must be proposed by operator.  </w:t>
      </w:r>
    </w:p>
    <w:p w14:paraId="275E4775" w14:textId="00777A33"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Proposal of corrective action or inspection or both by TC/ STC holder must be approved by CAAV.  </w:t>
      </w:r>
    </w:p>
    <w:p w14:paraId="66E8291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the proposal of corrective action or inspection or both must be followed by operator</w:t>
      </w:r>
    </w:p>
    <w:p w14:paraId="737C820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the holder of type certificate requires operator to follow the proposal of documents and manuals</w:t>
      </w:r>
    </w:p>
    <w:p w14:paraId="0A948B34" w14:textId="77777777" w:rsidR="009038FD" w:rsidRPr="00BC3BF7" w:rsidRDefault="009038FD" w:rsidP="007157BC">
      <w:pPr>
        <w:spacing w:after="0" w:line="240" w:lineRule="auto"/>
        <w:rPr>
          <w:rFonts w:ascii="Times New Roman" w:hAnsi="Times New Roman" w:cs="Times New Roman"/>
          <w:sz w:val="26"/>
          <w:szCs w:val="26"/>
        </w:rPr>
      </w:pPr>
    </w:p>
    <w:p w14:paraId="7FAD02C2" w14:textId="154C4DB0"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What modifications are recorded in the aircraft logbook? </w:t>
      </w:r>
      <w:r w:rsidR="0092290E" w:rsidRPr="00BC3BF7">
        <w:rPr>
          <w:rFonts w:ascii="Times New Roman" w:hAnsi="Times New Roman" w:cs="Times New Roman"/>
          <w:sz w:val="26"/>
          <w:szCs w:val="26"/>
        </w:rPr>
        <w:t>(EE)</w:t>
      </w:r>
    </w:p>
    <w:p w14:paraId="2B4FC783" w14:textId="0297988D"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Modifications on the aircraft only. </w:t>
      </w:r>
    </w:p>
    <w:p w14:paraId="2EA5A9F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Modifications on Engine, propeller and aircraft.  </w:t>
      </w:r>
    </w:p>
    <w:p w14:paraId="2475ECC7" w14:textId="0CC3F82C"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Modifications on engine and propeller.</w:t>
      </w:r>
    </w:p>
    <w:p w14:paraId="5B0960CA"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Modifications on APU. </w:t>
      </w:r>
    </w:p>
    <w:p w14:paraId="11D2FEB3" w14:textId="77777777" w:rsidR="00902641" w:rsidRPr="00BC3BF7" w:rsidRDefault="00902641" w:rsidP="007157BC">
      <w:pPr>
        <w:spacing w:after="0" w:line="240" w:lineRule="auto"/>
        <w:rPr>
          <w:rFonts w:ascii="Times New Roman" w:hAnsi="Times New Roman" w:cs="Times New Roman"/>
          <w:sz w:val="26"/>
          <w:szCs w:val="26"/>
        </w:rPr>
      </w:pPr>
    </w:p>
    <w:p w14:paraId="6681E048" w14:textId="470FE29A"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An MMEL is comp</w:t>
      </w:r>
      <w:r w:rsidR="0092290E" w:rsidRPr="00BC3BF7">
        <w:rPr>
          <w:rFonts w:ascii="Times New Roman" w:hAnsi="Times New Roman" w:cs="Times New Roman"/>
          <w:sz w:val="26"/>
          <w:szCs w:val="26"/>
        </w:rPr>
        <w:t>iled by. (EE)</w:t>
      </w:r>
    </w:p>
    <w:p w14:paraId="1F862065" w14:textId="55146FA2"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 an air operator and approved by the state of design. </w:t>
      </w:r>
    </w:p>
    <w:p w14:paraId="77958E4A"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the manufacturer and the AOC company. </w:t>
      </w:r>
    </w:p>
    <w:p w14:paraId="3F80B7A6" w14:textId="0C0B7B89"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the design organization.</w:t>
      </w:r>
    </w:p>
    <w:p w14:paraId="4812446E" w14:textId="2F8EDD6F"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 xml:space="preserve">the state of design.   </w:t>
      </w:r>
    </w:p>
    <w:p w14:paraId="7FD803BA" w14:textId="77777777" w:rsidR="009038FD" w:rsidRPr="00BC3BF7" w:rsidRDefault="009038FD" w:rsidP="007157BC">
      <w:pPr>
        <w:spacing w:after="0" w:line="240" w:lineRule="auto"/>
        <w:rPr>
          <w:rFonts w:ascii="Times New Roman" w:hAnsi="Times New Roman" w:cs="Times New Roman"/>
          <w:sz w:val="26"/>
          <w:szCs w:val="26"/>
        </w:rPr>
      </w:pPr>
    </w:p>
    <w:p w14:paraId="1D13F99F" w14:textId="6E0C2EF5"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CAAV Airwort</w:t>
      </w:r>
      <w:r w:rsidR="0092290E" w:rsidRPr="00BC3BF7">
        <w:rPr>
          <w:rFonts w:ascii="Times New Roman" w:hAnsi="Times New Roman" w:cs="Times New Roman"/>
          <w:sz w:val="26"/>
          <w:szCs w:val="26"/>
        </w:rPr>
        <w:t>hiness Directive shall cover. (EE)</w:t>
      </w:r>
    </w:p>
    <w:p w14:paraId="225C16C4"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 Vietnam registered civil aircraft of the type identified in that airworthiness directive. </w:t>
      </w:r>
    </w:p>
    <w:p w14:paraId="41E2140D"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 civil aircrafts.  </w:t>
      </w:r>
    </w:p>
    <w:p w14:paraId="19280F11"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 aircraft above and below 5700Kg MTWA and equipment fitted to them. </w:t>
      </w:r>
    </w:p>
    <w:p w14:paraId="30D6B89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aircraft above 5700Kg MTWA and equipment fitted to them. </w:t>
      </w:r>
    </w:p>
    <w:p w14:paraId="38739820" w14:textId="77777777" w:rsidR="00902641" w:rsidRPr="00BC3BF7" w:rsidRDefault="00902641" w:rsidP="007157BC">
      <w:pPr>
        <w:spacing w:after="0" w:line="240" w:lineRule="auto"/>
        <w:rPr>
          <w:rFonts w:ascii="Times New Roman" w:hAnsi="Times New Roman" w:cs="Times New Roman"/>
          <w:sz w:val="26"/>
          <w:szCs w:val="26"/>
        </w:rPr>
      </w:pPr>
    </w:p>
    <w:p w14:paraId="459FCA5B" w14:textId="14CBBC51"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An Airworthiness Directive carried out on an engine is </w:t>
      </w:r>
      <w:r w:rsidR="0092290E" w:rsidRPr="00BC3BF7">
        <w:rPr>
          <w:rFonts w:ascii="Times New Roman" w:hAnsi="Times New Roman" w:cs="Times New Roman"/>
          <w:sz w:val="26"/>
          <w:szCs w:val="26"/>
        </w:rPr>
        <w:t>recorded in. (EE)</w:t>
      </w:r>
    </w:p>
    <w:p w14:paraId="1E22F0E2"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the Engine Logbook. </w:t>
      </w:r>
    </w:p>
    <w:p w14:paraId="3D7FD030"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the Aircraft Logbook.  </w:t>
      </w:r>
    </w:p>
    <w:p w14:paraId="6B62A337"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the Modification Record Book.  </w:t>
      </w:r>
    </w:p>
    <w:p w14:paraId="421C76C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 xml:space="preserve">the Technical Logbook.  </w:t>
      </w:r>
    </w:p>
    <w:p w14:paraId="5904BB07" w14:textId="77777777" w:rsidR="009038FD" w:rsidRPr="00BC3BF7" w:rsidRDefault="009038FD" w:rsidP="007157BC">
      <w:pPr>
        <w:spacing w:after="0" w:line="240" w:lineRule="auto"/>
        <w:rPr>
          <w:rFonts w:ascii="Times New Roman" w:hAnsi="Times New Roman" w:cs="Times New Roman"/>
          <w:sz w:val="26"/>
          <w:szCs w:val="26"/>
        </w:rPr>
      </w:pPr>
    </w:p>
    <w:p w14:paraId="2587F17B" w14:textId="26508162"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If an Airworthiness Directive has not been complied with within the flying hour limitations given on the directive, what effect would this have on the engine</w:t>
      </w:r>
      <w:r w:rsidRPr="007157BC" w:rsidDel="00787481">
        <w:rPr>
          <w:rFonts w:ascii="Times New Roman" w:hAnsi="Times New Roman" w:cs="Times New Roman"/>
          <w:sz w:val="26"/>
          <w:szCs w:val="26"/>
        </w:rPr>
        <w:t xml:space="preserve"> </w:t>
      </w:r>
      <w:r w:rsidRPr="007157BC">
        <w:rPr>
          <w:rFonts w:ascii="Times New Roman" w:hAnsi="Times New Roman" w:cs="Times New Roman"/>
          <w:sz w:val="26"/>
          <w:szCs w:val="26"/>
        </w:rPr>
        <w:t xml:space="preserve">? </w:t>
      </w:r>
      <w:r w:rsidR="0092290E" w:rsidRPr="00BC3BF7">
        <w:rPr>
          <w:rFonts w:ascii="Times New Roman" w:hAnsi="Times New Roman" w:cs="Times New Roman"/>
          <w:sz w:val="26"/>
          <w:szCs w:val="26"/>
        </w:rPr>
        <w:t>(EE)</w:t>
      </w:r>
      <w:r w:rsidRPr="007157BC">
        <w:rPr>
          <w:rFonts w:ascii="Times New Roman" w:hAnsi="Times New Roman" w:cs="Times New Roman"/>
          <w:sz w:val="26"/>
          <w:szCs w:val="26"/>
        </w:rPr>
        <w:t xml:space="preserve">  </w:t>
      </w:r>
    </w:p>
    <w:p w14:paraId="6B47D1C6"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The aircraft can be certified fit for flight and continue operation for the period of validity of the certificate. </w:t>
      </w:r>
    </w:p>
    <w:p w14:paraId="3D478DD1"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The engine and thus the aircraft is grounded until the directive has been complied with. </w:t>
      </w:r>
    </w:p>
    <w:p w14:paraId="7D18728C" w14:textId="56310908"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The manufacturer can award an extension to the compliance time to enable the engine to remain in operation. </w:t>
      </w:r>
    </w:p>
    <w:p w14:paraId="2DEF6D1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The aircraft can be certified fit for flight and continue operation for 24 hours.</w:t>
      </w:r>
    </w:p>
    <w:p w14:paraId="55387ACC" w14:textId="77777777" w:rsidR="009038FD" w:rsidRPr="00BC3BF7" w:rsidRDefault="009038FD" w:rsidP="007157BC">
      <w:pPr>
        <w:spacing w:after="0" w:line="240" w:lineRule="auto"/>
        <w:rPr>
          <w:rFonts w:ascii="Times New Roman" w:hAnsi="Times New Roman" w:cs="Times New Roman"/>
          <w:sz w:val="26"/>
          <w:szCs w:val="26"/>
        </w:rPr>
      </w:pPr>
    </w:p>
    <w:p w14:paraId="72CBB87A" w14:textId="79804A6A"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Airworthiness Directive (AD) applicable for Vietnam registered aircraft is issued by.</w:t>
      </w:r>
      <w:r w:rsidR="0092290E" w:rsidRPr="00BC3BF7">
        <w:rPr>
          <w:rFonts w:ascii="Times New Roman" w:hAnsi="Times New Roman" w:cs="Times New Roman"/>
          <w:sz w:val="26"/>
          <w:szCs w:val="26"/>
        </w:rPr>
        <w:t xml:space="preserve"> (EE)</w:t>
      </w:r>
      <w:r w:rsidRPr="007157BC">
        <w:rPr>
          <w:rFonts w:ascii="Times New Roman" w:hAnsi="Times New Roman" w:cs="Times New Roman"/>
          <w:sz w:val="26"/>
          <w:szCs w:val="26"/>
        </w:rPr>
        <w:t xml:space="preserve">   </w:t>
      </w:r>
    </w:p>
    <w:p w14:paraId="0C710E65" w14:textId="1EF9BDFD"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The TC holder. </w:t>
      </w:r>
    </w:p>
    <w:p w14:paraId="6841E5B9" w14:textId="6DFA53B8"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ICAO. </w:t>
      </w:r>
    </w:p>
    <w:p w14:paraId="4316CA6A" w14:textId="376ABE9E"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CAAV and Competent Authority of the State of Design. </w:t>
      </w:r>
    </w:p>
    <w:p w14:paraId="5C602709" w14:textId="151F8825"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The manufacture.</w:t>
      </w:r>
    </w:p>
    <w:p w14:paraId="6FC67F00" w14:textId="77777777" w:rsidR="00902641" w:rsidRPr="00BC3BF7" w:rsidRDefault="00902641" w:rsidP="007157BC">
      <w:pPr>
        <w:spacing w:after="0" w:line="240" w:lineRule="auto"/>
        <w:rPr>
          <w:rFonts w:ascii="Times New Roman" w:hAnsi="Times New Roman" w:cs="Times New Roman"/>
          <w:sz w:val="26"/>
          <w:szCs w:val="26"/>
        </w:rPr>
      </w:pPr>
    </w:p>
    <w:p w14:paraId="2D031112" w14:textId="49B3BF17"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VAR</w:t>
      </w:r>
      <w:r w:rsidR="0092290E" w:rsidRPr="00BC3BF7">
        <w:rPr>
          <w:rFonts w:ascii="Times New Roman" w:hAnsi="Times New Roman" w:cs="Times New Roman"/>
          <w:sz w:val="26"/>
          <w:szCs w:val="26"/>
        </w:rPr>
        <w:t xml:space="preserve"> Part 21 Subpart G applies to. (EE)</w:t>
      </w:r>
    </w:p>
    <w:p w14:paraId="69B2B2EF"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a. </w:t>
      </w:r>
      <w:r w:rsidR="00902641" w:rsidRPr="007157BC">
        <w:rPr>
          <w:rFonts w:ascii="Times New Roman" w:hAnsi="Times New Roman" w:cs="Times New Roman"/>
          <w:sz w:val="26"/>
          <w:szCs w:val="26"/>
        </w:rPr>
        <w:t xml:space="preserve">Manufacture approval </w:t>
      </w:r>
    </w:p>
    <w:p w14:paraId="07875B09"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Maintenance Organization approval </w:t>
      </w:r>
    </w:p>
    <w:p w14:paraId="6EBC246F"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Air Operator approval</w:t>
      </w:r>
    </w:p>
    <w:p w14:paraId="42CEB10F"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Design Organization Approval</w:t>
      </w:r>
    </w:p>
    <w:p w14:paraId="0E6B544F" w14:textId="77777777" w:rsidR="00902641" w:rsidRPr="00BC3BF7" w:rsidRDefault="00902641" w:rsidP="007157BC">
      <w:pPr>
        <w:spacing w:after="0" w:line="240" w:lineRule="auto"/>
        <w:rPr>
          <w:rFonts w:ascii="Times New Roman" w:hAnsi="Times New Roman" w:cs="Times New Roman"/>
          <w:sz w:val="26"/>
          <w:szCs w:val="26"/>
        </w:rPr>
      </w:pPr>
    </w:p>
    <w:p w14:paraId="468E1598" w14:textId="1D5776FD"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By CAAV requirement, the airworthiness directive is </w:t>
      </w:r>
      <w:r w:rsidR="0092290E" w:rsidRPr="00BC3BF7">
        <w:rPr>
          <w:rFonts w:ascii="Times New Roman" w:hAnsi="Times New Roman" w:cs="Times New Roman"/>
          <w:sz w:val="26"/>
          <w:szCs w:val="26"/>
        </w:rPr>
        <w:t>(EE)</w:t>
      </w:r>
    </w:p>
    <w:p w14:paraId="53DF3937"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issued or recognized by CAAV.</w:t>
      </w:r>
    </w:p>
    <w:p w14:paraId="35A2DA62"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issued by CAAV. </w:t>
      </w:r>
    </w:p>
    <w:p w14:paraId="43A0AE8E"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recognized by CAAV.</w:t>
      </w:r>
    </w:p>
    <w:p w14:paraId="065545F8"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issued or recognized by aircraft manufacturer.</w:t>
      </w:r>
    </w:p>
    <w:p w14:paraId="106A0068" w14:textId="77777777" w:rsidR="00902641" w:rsidRPr="00BC3BF7" w:rsidRDefault="00902641" w:rsidP="007157BC">
      <w:pPr>
        <w:spacing w:after="0" w:line="240" w:lineRule="auto"/>
        <w:rPr>
          <w:rFonts w:ascii="Times New Roman" w:hAnsi="Times New Roman" w:cs="Times New Roman"/>
          <w:sz w:val="26"/>
          <w:szCs w:val="26"/>
        </w:rPr>
      </w:pPr>
    </w:p>
    <w:p w14:paraId="4D9E49EE" w14:textId="254B9A00"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Who shall be responsible for performing all airworthiness directives and operation directives applicable to aircraft in full and on time?</w:t>
      </w:r>
      <w:r w:rsidR="0092290E" w:rsidRPr="00BC3BF7">
        <w:rPr>
          <w:rFonts w:ascii="Times New Roman" w:hAnsi="Times New Roman" w:cs="Times New Roman"/>
          <w:sz w:val="26"/>
          <w:szCs w:val="26"/>
        </w:rPr>
        <w:t xml:space="preserve"> (EE)</w:t>
      </w:r>
    </w:p>
    <w:p w14:paraId="4C87197C" w14:textId="46E0069A"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The AMO.</w:t>
      </w:r>
    </w:p>
    <w:p w14:paraId="75E984B5" w14:textId="1B6A12CC"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The CAAV. </w:t>
      </w:r>
    </w:p>
    <w:p w14:paraId="1A950BB7" w14:textId="4F5FCF36"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The Operator. </w:t>
      </w:r>
    </w:p>
    <w:p w14:paraId="62EF3DFA" w14:textId="299D1FD0"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w:t>
      </w:r>
      <w:r w:rsidR="00902641" w:rsidRPr="007157BC">
        <w:rPr>
          <w:rFonts w:ascii="Times New Roman" w:hAnsi="Times New Roman" w:cs="Times New Roman"/>
          <w:sz w:val="26"/>
          <w:szCs w:val="26"/>
        </w:rPr>
        <w:t xml:space="preserve"> The manufacture.</w:t>
      </w:r>
    </w:p>
    <w:p w14:paraId="0F297923" w14:textId="77777777" w:rsidR="00902641" w:rsidRPr="00BC3BF7" w:rsidRDefault="00902641" w:rsidP="007157BC">
      <w:pPr>
        <w:spacing w:after="0" w:line="240" w:lineRule="auto"/>
        <w:rPr>
          <w:rFonts w:ascii="Times New Roman" w:hAnsi="Times New Roman" w:cs="Times New Roman"/>
          <w:sz w:val="26"/>
          <w:szCs w:val="26"/>
        </w:rPr>
      </w:pPr>
    </w:p>
    <w:p w14:paraId="4518FAF9" w14:textId="54D9D743" w:rsidR="00902641" w:rsidRPr="007157BC" w:rsidRDefault="00902641" w:rsidP="00434A7F">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Which are Airworthiness directives source is</w:t>
      </w:r>
      <w:r w:rsidR="0092290E" w:rsidRPr="00BC3BF7">
        <w:rPr>
          <w:rFonts w:ascii="Times New Roman" w:hAnsi="Times New Roman" w:cs="Times New Roman"/>
          <w:sz w:val="26"/>
          <w:szCs w:val="26"/>
        </w:rPr>
        <w:t>sued and accepted at Vietnam: (EE)</w:t>
      </w:r>
    </w:p>
    <w:p w14:paraId="6A60F254"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Aircraft operator/ owner / lessee</w:t>
      </w:r>
    </w:p>
    <w:p w14:paraId="243D727C"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00902641" w:rsidRPr="007157BC">
        <w:rPr>
          <w:rFonts w:ascii="Times New Roman" w:hAnsi="Times New Roman" w:cs="Times New Roman"/>
          <w:sz w:val="26"/>
          <w:szCs w:val="26"/>
        </w:rPr>
        <w:t xml:space="preserve">EASA, FAA. </w:t>
      </w:r>
    </w:p>
    <w:p w14:paraId="645DBD16"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 xml:space="preserve">c. </w:t>
      </w:r>
      <w:r w:rsidR="00902641" w:rsidRPr="007157BC">
        <w:rPr>
          <w:rFonts w:ascii="Times New Roman" w:hAnsi="Times New Roman" w:cs="Times New Roman"/>
          <w:sz w:val="26"/>
          <w:szCs w:val="26"/>
        </w:rPr>
        <w:t xml:space="preserve">Issued by CAAV or issued by the national aviation authorities of the designer, manufacturer. </w:t>
      </w:r>
    </w:p>
    <w:p w14:paraId="7B2BDE1D" w14:textId="5FD4EA35" w:rsidR="00902641"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CAAV</w:t>
      </w:r>
    </w:p>
    <w:p w14:paraId="0629E393" w14:textId="77777777" w:rsidR="0064710D" w:rsidRPr="007157BC" w:rsidRDefault="0064710D" w:rsidP="007157BC">
      <w:pPr>
        <w:spacing w:after="0" w:line="240" w:lineRule="auto"/>
        <w:rPr>
          <w:rFonts w:ascii="Times New Roman" w:hAnsi="Times New Roman" w:cs="Times New Roman"/>
          <w:sz w:val="26"/>
          <w:szCs w:val="26"/>
        </w:rPr>
      </w:pPr>
    </w:p>
    <w:p w14:paraId="5CF4F8AB" w14:textId="407D63EB" w:rsidR="00902641" w:rsidRPr="007157BC" w:rsidRDefault="00902641" w:rsidP="0064710D">
      <w:pPr>
        <w:pStyle w:val="oancuaDanhsac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An airworthiness directive</w:t>
      </w:r>
      <w:r w:rsidR="0092290E" w:rsidRPr="00BC3BF7">
        <w:rPr>
          <w:rFonts w:ascii="Times New Roman" w:hAnsi="Times New Roman" w:cs="Times New Roman"/>
          <w:sz w:val="26"/>
          <w:szCs w:val="26"/>
        </w:rPr>
        <w:t xml:space="preserve"> must be complied with. (EE)</w:t>
      </w:r>
    </w:p>
    <w:p w14:paraId="3CF494F5"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w:t>
      </w:r>
      <w:r w:rsidR="00902641" w:rsidRPr="007157BC">
        <w:rPr>
          <w:rFonts w:ascii="Times New Roman" w:hAnsi="Times New Roman" w:cs="Times New Roman"/>
          <w:sz w:val="26"/>
          <w:szCs w:val="26"/>
        </w:rPr>
        <w:t xml:space="preserve"> before further flight. </w:t>
      </w:r>
    </w:p>
    <w:p w14:paraId="0E0356DF" w14:textId="77777777" w:rsidR="00902641" w:rsidRPr="007157BC"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w:t>
      </w:r>
      <w:r w:rsidR="00902641" w:rsidRPr="007157BC">
        <w:rPr>
          <w:rFonts w:ascii="Times New Roman" w:hAnsi="Times New Roman" w:cs="Times New Roman"/>
          <w:sz w:val="26"/>
          <w:szCs w:val="26"/>
        </w:rPr>
        <w:t xml:space="preserve"> as soon as practicable following receipt of the directive.  </w:t>
      </w:r>
    </w:p>
    <w:p w14:paraId="312850A6" w14:textId="77777777" w:rsidR="00902641" w:rsidRPr="007157BC" w:rsidRDefault="009B79E6" w:rsidP="007157BC">
      <w:pPr>
        <w:spacing w:after="0" w:line="240" w:lineRule="auto"/>
        <w:rPr>
          <w:rFonts w:ascii="Times New Roman" w:hAnsi="Times New Roman" w:cs="Times New Roman"/>
          <w:sz w:val="26"/>
          <w:szCs w:val="26"/>
        </w:rPr>
      </w:pPr>
      <w:r w:rsidRPr="007157BC">
        <w:rPr>
          <w:rFonts w:ascii="Times New Roman" w:hAnsi="Times New Roman" w:cs="Times New Roman"/>
          <w:sz w:val="26"/>
          <w:szCs w:val="26"/>
        </w:rPr>
        <w:t>*</w:t>
      </w:r>
      <w:r w:rsidR="009038FD" w:rsidRPr="00BC3BF7">
        <w:rPr>
          <w:rFonts w:ascii="Times New Roman" w:hAnsi="Times New Roman" w:cs="Times New Roman"/>
          <w:sz w:val="26"/>
          <w:szCs w:val="26"/>
        </w:rPr>
        <w:t>c.</w:t>
      </w:r>
      <w:r w:rsidR="00902641" w:rsidRPr="007157BC">
        <w:rPr>
          <w:rFonts w:ascii="Times New Roman" w:hAnsi="Times New Roman" w:cs="Times New Roman"/>
          <w:sz w:val="26"/>
          <w:szCs w:val="26"/>
        </w:rPr>
        <w:t xml:space="preserve"> within the time or flying hours limitations given on the directive. </w:t>
      </w:r>
    </w:p>
    <w:p w14:paraId="72AACD83" w14:textId="75EC04A7" w:rsidR="00902641" w:rsidRDefault="009038FD" w:rsidP="007157BC">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d. </w:t>
      </w:r>
      <w:r w:rsidR="00902641" w:rsidRPr="007157BC">
        <w:rPr>
          <w:rFonts w:ascii="Times New Roman" w:hAnsi="Times New Roman" w:cs="Times New Roman"/>
          <w:sz w:val="26"/>
          <w:szCs w:val="26"/>
        </w:rPr>
        <w:t>may or may not perfor</w:t>
      </w:r>
      <w:r w:rsidR="00262046">
        <w:rPr>
          <w:rFonts w:ascii="Times New Roman" w:hAnsi="Times New Roman" w:cs="Times New Roman"/>
          <w:sz w:val="26"/>
          <w:szCs w:val="26"/>
        </w:rPr>
        <w:t>m, same as normal modification</w:t>
      </w:r>
    </w:p>
    <w:p w14:paraId="7A7B782B" w14:textId="6DBE1369" w:rsidR="00262046" w:rsidRDefault="00262046" w:rsidP="007157BC">
      <w:pPr>
        <w:spacing w:after="0" w:line="240" w:lineRule="auto"/>
        <w:rPr>
          <w:rFonts w:ascii="Times New Roman" w:hAnsi="Times New Roman" w:cs="Times New Roman"/>
          <w:sz w:val="26"/>
          <w:szCs w:val="26"/>
        </w:rPr>
      </w:pPr>
    </w:p>
    <w:p w14:paraId="7243A5F5" w14:textId="77777777" w:rsidR="002C763A" w:rsidRDefault="002C763A" w:rsidP="002C763A">
      <w:pPr>
        <w:pStyle w:val="oancuaDanhsach"/>
        <w:numPr>
          <w:ilvl w:val="0"/>
          <w:numId w:val="5"/>
        </w:numPr>
        <w:spacing w:after="0" w:line="240" w:lineRule="auto"/>
        <w:ind w:left="0" w:firstLine="0"/>
        <w:rPr>
          <w:ins w:id="29" w:author="Lo Quang Nam" w:date="2025-08-18T10:57:00Z"/>
          <w:rFonts w:ascii="Times New Roman" w:hAnsi="Times New Roman" w:cs="Times New Roman"/>
          <w:sz w:val="26"/>
          <w:szCs w:val="26"/>
        </w:rPr>
      </w:pPr>
      <w:ins w:id="30" w:author="Lo Quang Nam" w:date="2025-08-18T10:57:00Z">
        <w:r w:rsidRPr="00262046">
          <w:rPr>
            <w:rFonts w:ascii="Times New Roman" w:hAnsi="Times New Roman" w:cs="Times New Roman"/>
            <w:sz w:val="26"/>
            <w:szCs w:val="26"/>
          </w:rPr>
          <w:t>Based on the supply responsibilities stated in the contract with each customer</w:t>
        </w:r>
        <w:r>
          <w:rPr>
            <w:rFonts w:ascii="Times New Roman" w:hAnsi="Times New Roman" w:cs="Times New Roman"/>
            <w:sz w:val="26"/>
            <w:szCs w:val="26"/>
          </w:rPr>
          <w:t>, who evaluates part request assessment? (MAP; SI)</w:t>
        </w:r>
      </w:ins>
    </w:p>
    <w:p w14:paraId="28429B18" w14:textId="77777777" w:rsidR="002C763A" w:rsidRDefault="002C763A" w:rsidP="002C763A">
      <w:pPr>
        <w:pStyle w:val="oancuaDanhsach"/>
        <w:spacing w:after="0" w:line="240" w:lineRule="auto"/>
        <w:ind w:left="0"/>
        <w:rPr>
          <w:ins w:id="31" w:author="Lo Quang Nam" w:date="2025-08-18T10:57:00Z"/>
          <w:rFonts w:ascii="Times New Roman" w:hAnsi="Times New Roman" w:cs="Times New Roman"/>
          <w:sz w:val="26"/>
          <w:szCs w:val="26"/>
        </w:rPr>
      </w:pPr>
      <w:ins w:id="32" w:author="Lo Quang Nam" w:date="2025-08-18T10:57:00Z">
        <w:r>
          <w:rPr>
            <w:rFonts w:ascii="Times New Roman" w:hAnsi="Times New Roman" w:cs="Times New Roman"/>
            <w:sz w:val="26"/>
            <w:szCs w:val="26"/>
          </w:rPr>
          <w:t xml:space="preserve">a. </w:t>
        </w:r>
        <w:r w:rsidRPr="00A56863">
          <w:rPr>
            <w:rFonts w:ascii="Times New Roman" w:hAnsi="Times New Roman" w:cs="Times New Roman"/>
            <w:sz w:val="26"/>
            <w:szCs w:val="26"/>
          </w:rPr>
          <w:t>Store Inspector</w:t>
        </w:r>
      </w:ins>
    </w:p>
    <w:p w14:paraId="1E44C18F" w14:textId="77777777" w:rsidR="002C763A" w:rsidRDefault="002C763A" w:rsidP="002C763A">
      <w:pPr>
        <w:pStyle w:val="oancuaDanhsach"/>
        <w:spacing w:after="0" w:line="240" w:lineRule="auto"/>
        <w:ind w:left="0"/>
        <w:rPr>
          <w:ins w:id="33" w:author="Lo Quang Nam" w:date="2025-08-18T10:57:00Z"/>
          <w:rFonts w:ascii="Times New Roman" w:hAnsi="Times New Roman" w:cs="Times New Roman"/>
          <w:sz w:val="26"/>
          <w:szCs w:val="26"/>
        </w:rPr>
      </w:pPr>
      <w:ins w:id="34" w:author="Lo Quang Nam" w:date="2025-08-18T10:57:00Z">
        <w:r>
          <w:rPr>
            <w:rFonts w:ascii="Times New Roman" w:hAnsi="Times New Roman" w:cs="Times New Roman"/>
            <w:sz w:val="26"/>
            <w:szCs w:val="26"/>
          </w:rPr>
          <w:t>*b. Material planner</w:t>
        </w:r>
      </w:ins>
    </w:p>
    <w:p w14:paraId="4EC25C9F" w14:textId="77777777" w:rsidR="002C763A" w:rsidRDefault="002C763A" w:rsidP="002C763A">
      <w:pPr>
        <w:pStyle w:val="oancuaDanhsach"/>
        <w:spacing w:after="0" w:line="240" w:lineRule="auto"/>
        <w:ind w:left="0"/>
        <w:rPr>
          <w:ins w:id="35" w:author="Lo Quang Nam" w:date="2025-08-18T10:57:00Z"/>
          <w:rFonts w:ascii="Times New Roman" w:hAnsi="Times New Roman" w:cs="Times New Roman"/>
          <w:sz w:val="26"/>
          <w:szCs w:val="26"/>
        </w:rPr>
      </w:pPr>
      <w:ins w:id="36" w:author="Lo Quang Nam" w:date="2025-08-18T10:57:00Z">
        <w:r>
          <w:rPr>
            <w:rFonts w:ascii="Times New Roman" w:hAnsi="Times New Roman" w:cs="Times New Roman"/>
            <w:sz w:val="26"/>
            <w:szCs w:val="26"/>
          </w:rPr>
          <w:t>c. Store keeper</w:t>
        </w:r>
      </w:ins>
    </w:p>
    <w:p w14:paraId="6AC589CE" w14:textId="1CF86119" w:rsidR="00A56863" w:rsidRDefault="00A56863" w:rsidP="00262046">
      <w:pPr>
        <w:pStyle w:val="oancuaDanhsach"/>
        <w:spacing w:after="0" w:line="240" w:lineRule="auto"/>
        <w:ind w:left="0"/>
        <w:rPr>
          <w:ins w:id="37" w:author="Lo Quang Nam" w:date="2025-08-18T11:00:00Z"/>
          <w:rFonts w:ascii="Times New Roman" w:hAnsi="Times New Roman" w:cs="Times New Roman"/>
          <w:sz w:val="26"/>
          <w:szCs w:val="26"/>
        </w:rPr>
      </w:pPr>
    </w:p>
    <w:p w14:paraId="7FB1C8BB" w14:textId="4FCFC587" w:rsidR="008A2914" w:rsidRDefault="008A2914" w:rsidP="008A2914">
      <w:pPr>
        <w:pStyle w:val="oancuaDanhsach"/>
        <w:numPr>
          <w:ilvl w:val="0"/>
          <w:numId w:val="5"/>
        </w:numPr>
        <w:spacing w:after="0" w:line="240" w:lineRule="auto"/>
        <w:ind w:left="0" w:firstLine="0"/>
        <w:rPr>
          <w:ins w:id="38" w:author="Lo Quang Nam" w:date="2025-08-18T11:01:00Z"/>
          <w:rFonts w:ascii="Times New Roman" w:hAnsi="Times New Roman" w:cs="Times New Roman"/>
          <w:sz w:val="26"/>
          <w:szCs w:val="26"/>
        </w:rPr>
      </w:pPr>
      <w:ins w:id="39" w:author="Lo Quang Nam" w:date="2025-08-18T11:00:00Z">
        <w:r w:rsidRPr="008A2914">
          <w:rPr>
            <w:rFonts w:ascii="Times New Roman" w:hAnsi="Times New Roman" w:cs="Times New Roman"/>
            <w:sz w:val="26"/>
            <w:szCs w:val="26"/>
          </w:rPr>
          <w:t>All Part Requests from MCC, Maintenance center, Internal Shop… will be compiled and displayed at</w:t>
        </w:r>
      </w:ins>
      <w:ins w:id="40" w:author="Lo Quang Nam" w:date="2025-08-18T11:01:00Z">
        <w:r>
          <w:rPr>
            <w:rFonts w:ascii="Times New Roman" w:hAnsi="Times New Roman" w:cs="Times New Roman"/>
            <w:sz w:val="26"/>
            <w:szCs w:val="26"/>
          </w:rPr>
          <w:t>?</w:t>
        </w:r>
        <w:r w:rsidR="000132EB">
          <w:rPr>
            <w:rFonts w:ascii="Times New Roman" w:hAnsi="Times New Roman" w:cs="Times New Roman"/>
            <w:sz w:val="26"/>
            <w:szCs w:val="26"/>
          </w:rPr>
          <w:t xml:space="preserve"> (MAP, SI)</w:t>
        </w:r>
        <w:r>
          <w:rPr>
            <w:rFonts w:ascii="Times New Roman" w:hAnsi="Times New Roman" w:cs="Times New Roman"/>
            <w:sz w:val="26"/>
            <w:szCs w:val="26"/>
          </w:rPr>
          <w:br/>
          <w:t>a. APN</w:t>
        </w:r>
      </w:ins>
      <w:ins w:id="41" w:author="Lo Quang Nam" w:date="2025-08-18T11:26:00Z">
        <w:r w:rsidR="00EC1F00">
          <w:rPr>
            <w:rFonts w:ascii="Times New Roman" w:hAnsi="Times New Roman" w:cs="Times New Roman"/>
            <w:sz w:val="26"/>
            <w:szCs w:val="26"/>
          </w:rPr>
          <w:t xml:space="preserve"> </w:t>
        </w:r>
      </w:ins>
      <w:ins w:id="42" w:author="Lo Quang Nam" w:date="2025-08-18T11:01:00Z">
        <w:r>
          <w:rPr>
            <w:rFonts w:ascii="Times New Roman" w:hAnsi="Times New Roman" w:cs="Times New Roman"/>
            <w:sz w:val="26"/>
            <w:szCs w:val="26"/>
          </w:rPr>
          <w:t>203</w:t>
        </w:r>
      </w:ins>
    </w:p>
    <w:p w14:paraId="46621E87" w14:textId="61D552A1" w:rsidR="008A2914" w:rsidRDefault="008A2914" w:rsidP="008A2914">
      <w:pPr>
        <w:pStyle w:val="oancuaDanhsach"/>
        <w:spacing w:after="0" w:line="240" w:lineRule="auto"/>
        <w:ind w:left="0"/>
        <w:rPr>
          <w:ins w:id="43" w:author="Lo Quang Nam" w:date="2025-08-18T11:01:00Z"/>
          <w:rFonts w:ascii="Times New Roman" w:hAnsi="Times New Roman" w:cs="Times New Roman"/>
          <w:sz w:val="26"/>
          <w:szCs w:val="26"/>
        </w:rPr>
      </w:pPr>
      <w:ins w:id="44" w:author="Lo Quang Nam" w:date="2025-08-18T11:01:00Z">
        <w:r>
          <w:rPr>
            <w:rFonts w:ascii="Times New Roman" w:hAnsi="Times New Roman" w:cs="Times New Roman"/>
            <w:sz w:val="26"/>
            <w:szCs w:val="26"/>
          </w:rPr>
          <w:t>*b. APN</w:t>
        </w:r>
      </w:ins>
      <w:ins w:id="45" w:author="Lo Quang Nam" w:date="2025-08-18T11:26:00Z">
        <w:r w:rsidR="00EC1F00">
          <w:rPr>
            <w:rFonts w:ascii="Times New Roman" w:hAnsi="Times New Roman" w:cs="Times New Roman"/>
            <w:sz w:val="26"/>
            <w:szCs w:val="26"/>
          </w:rPr>
          <w:t xml:space="preserve"> </w:t>
        </w:r>
      </w:ins>
      <w:ins w:id="46" w:author="Lo Quang Nam" w:date="2025-08-18T11:01:00Z">
        <w:r>
          <w:rPr>
            <w:rFonts w:ascii="Times New Roman" w:hAnsi="Times New Roman" w:cs="Times New Roman"/>
            <w:sz w:val="26"/>
            <w:szCs w:val="26"/>
          </w:rPr>
          <w:t>204</w:t>
        </w:r>
      </w:ins>
    </w:p>
    <w:p w14:paraId="309FB7D7" w14:textId="7DFCAF12" w:rsidR="008A2914" w:rsidRDefault="008A2914" w:rsidP="008A2914">
      <w:pPr>
        <w:pStyle w:val="oancuaDanhsach"/>
        <w:spacing w:after="0" w:line="240" w:lineRule="auto"/>
        <w:ind w:left="0"/>
        <w:rPr>
          <w:ins w:id="47" w:author="Lo Quang Nam" w:date="2025-08-18T11:01:00Z"/>
          <w:rFonts w:ascii="Times New Roman" w:hAnsi="Times New Roman" w:cs="Times New Roman"/>
          <w:sz w:val="26"/>
          <w:szCs w:val="26"/>
        </w:rPr>
      </w:pPr>
      <w:ins w:id="48" w:author="Lo Quang Nam" w:date="2025-08-18T11:01:00Z">
        <w:r>
          <w:rPr>
            <w:rFonts w:ascii="Times New Roman" w:hAnsi="Times New Roman" w:cs="Times New Roman"/>
            <w:sz w:val="26"/>
            <w:szCs w:val="26"/>
          </w:rPr>
          <w:t>c.</w:t>
        </w:r>
        <w:r w:rsidR="003E7B2D">
          <w:rPr>
            <w:rFonts w:ascii="Times New Roman" w:hAnsi="Times New Roman" w:cs="Times New Roman"/>
            <w:sz w:val="26"/>
            <w:szCs w:val="26"/>
          </w:rPr>
          <w:t xml:space="preserve"> </w:t>
        </w:r>
        <w:r>
          <w:rPr>
            <w:rFonts w:ascii="Times New Roman" w:hAnsi="Times New Roman" w:cs="Times New Roman"/>
            <w:sz w:val="26"/>
            <w:szCs w:val="26"/>
          </w:rPr>
          <w:t>APN</w:t>
        </w:r>
      </w:ins>
      <w:ins w:id="49" w:author="Lo Quang Nam" w:date="2025-08-18T11:26:00Z">
        <w:r w:rsidR="00EC1F00">
          <w:rPr>
            <w:rFonts w:ascii="Times New Roman" w:hAnsi="Times New Roman" w:cs="Times New Roman"/>
            <w:sz w:val="26"/>
            <w:szCs w:val="26"/>
          </w:rPr>
          <w:t xml:space="preserve"> </w:t>
        </w:r>
      </w:ins>
      <w:ins w:id="50" w:author="Lo Quang Nam" w:date="2025-08-18T11:01:00Z">
        <w:r>
          <w:rPr>
            <w:rFonts w:ascii="Times New Roman" w:hAnsi="Times New Roman" w:cs="Times New Roman"/>
            <w:sz w:val="26"/>
            <w:szCs w:val="26"/>
          </w:rPr>
          <w:t>202</w:t>
        </w:r>
      </w:ins>
    </w:p>
    <w:p w14:paraId="7BFA055D" w14:textId="567AEAAD" w:rsidR="00C9306A" w:rsidRDefault="00C9306A" w:rsidP="008A2914">
      <w:pPr>
        <w:pStyle w:val="oancuaDanhsach"/>
        <w:spacing w:after="0" w:line="240" w:lineRule="auto"/>
        <w:ind w:left="0"/>
        <w:rPr>
          <w:ins w:id="51" w:author="Lo Quang Nam" w:date="2025-08-18T11:14:00Z"/>
          <w:rFonts w:ascii="Times New Roman" w:hAnsi="Times New Roman" w:cs="Times New Roman"/>
          <w:sz w:val="26"/>
          <w:szCs w:val="26"/>
        </w:rPr>
      </w:pPr>
    </w:p>
    <w:p w14:paraId="4489C251" w14:textId="4D82E2CD" w:rsidR="00255EE2" w:rsidRDefault="00255EE2" w:rsidP="00690AA3">
      <w:pPr>
        <w:pStyle w:val="oancuaDanhsach"/>
        <w:numPr>
          <w:ilvl w:val="0"/>
          <w:numId w:val="5"/>
        </w:numPr>
        <w:spacing w:after="0" w:line="240" w:lineRule="auto"/>
        <w:ind w:left="0" w:firstLine="0"/>
        <w:rPr>
          <w:ins w:id="52" w:author="Lo Quang Nam" w:date="2025-08-18T11:20:00Z"/>
          <w:rFonts w:ascii="Times New Roman" w:hAnsi="Times New Roman" w:cs="Times New Roman"/>
          <w:sz w:val="26"/>
          <w:szCs w:val="26"/>
        </w:rPr>
      </w:pPr>
      <w:ins w:id="53" w:author="Lo Quang Nam" w:date="2025-08-18T11:15:00Z">
        <w:r>
          <w:rPr>
            <w:rFonts w:ascii="Times New Roman" w:hAnsi="Times New Roman" w:cs="Times New Roman"/>
            <w:sz w:val="26"/>
            <w:szCs w:val="26"/>
          </w:rPr>
          <w:t xml:space="preserve">After </w:t>
        </w:r>
        <w:r w:rsidRPr="00255EE2">
          <w:rPr>
            <w:rFonts w:ascii="Times New Roman" w:hAnsi="Times New Roman" w:cs="Times New Roman"/>
            <w:sz w:val="26"/>
            <w:szCs w:val="26"/>
          </w:rPr>
          <w:t xml:space="preserve">evaluates </w:t>
        </w:r>
        <w:r>
          <w:rPr>
            <w:rFonts w:ascii="Times New Roman" w:hAnsi="Times New Roman" w:cs="Times New Roman"/>
            <w:sz w:val="26"/>
            <w:szCs w:val="26"/>
          </w:rPr>
          <w:t>p</w:t>
        </w:r>
        <w:r w:rsidRPr="00255EE2">
          <w:rPr>
            <w:rFonts w:ascii="Times New Roman" w:hAnsi="Times New Roman" w:cs="Times New Roman"/>
            <w:sz w:val="26"/>
            <w:szCs w:val="26"/>
          </w:rPr>
          <w:t xml:space="preserve">art </w:t>
        </w:r>
        <w:r>
          <w:rPr>
            <w:rFonts w:ascii="Times New Roman" w:hAnsi="Times New Roman" w:cs="Times New Roman"/>
            <w:sz w:val="26"/>
            <w:szCs w:val="26"/>
          </w:rPr>
          <w:t>r</w:t>
        </w:r>
        <w:r w:rsidRPr="00255EE2">
          <w:rPr>
            <w:rFonts w:ascii="Times New Roman" w:hAnsi="Times New Roman" w:cs="Times New Roman"/>
            <w:sz w:val="26"/>
            <w:szCs w:val="26"/>
          </w:rPr>
          <w:t>equest assessment</w:t>
        </w:r>
        <w:r>
          <w:rPr>
            <w:rFonts w:ascii="Times New Roman" w:hAnsi="Times New Roman" w:cs="Times New Roman"/>
            <w:sz w:val="26"/>
            <w:szCs w:val="26"/>
          </w:rPr>
          <w:t xml:space="preserve">, if </w:t>
        </w:r>
      </w:ins>
      <w:ins w:id="54" w:author="Lo Quang Nam" w:date="2025-08-18T11:16:00Z">
        <w:r w:rsidRPr="00255EE2">
          <w:rPr>
            <w:rFonts w:ascii="Times New Roman" w:hAnsi="Times New Roman" w:cs="Times New Roman"/>
            <w:sz w:val="26"/>
            <w:szCs w:val="26"/>
          </w:rPr>
          <w:t>parts/ materials that are under the supply responsibility of other customers</w:t>
        </w:r>
        <w:r>
          <w:rPr>
            <w:rFonts w:ascii="Times New Roman" w:hAnsi="Times New Roman" w:cs="Times New Roman"/>
            <w:sz w:val="26"/>
            <w:szCs w:val="26"/>
          </w:rPr>
          <w:t xml:space="preserve">, </w:t>
        </w:r>
      </w:ins>
      <w:ins w:id="55" w:author="Lo Quang Nam" w:date="2025-08-18T11:19:00Z">
        <w:r w:rsidR="00690AA3">
          <w:rPr>
            <w:rFonts w:ascii="Times New Roman" w:hAnsi="Times New Roman" w:cs="Times New Roman"/>
            <w:sz w:val="26"/>
            <w:szCs w:val="26"/>
          </w:rPr>
          <w:t xml:space="preserve">in case the current </w:t>
        </w:r>
      </w:ins>
      <w:ins w:id="56" w:author="Lo Quang Nam" w:date="2025-08-18T11:20:00Z">
        <w:r w:rsidR="00690AA3">
          <w:rPr>
            <w:rFonts w:ascii="Times New Roman" w:hAnsi="Times New Roman" w:cs="Times New Roman"/>
            <w:sz w:val="26"/>
            <w:szCs w:val="26"/>
          </w:rPr>
          <w:t>stock level cannot be met,</w:t>
        </w:r>
      </w:ins>
      <w:ins w:id="57" w:author="Lo Quang Nam" w:date="2025-08-18T11:19:00Z">
        <w:r w:rsidR="00690AA3">
          <w:rPr>
            <w:rFonts w:ascii="Times New Roman" w:hAnsi="Times New Roman" w:cs="Times New Roman"/>
            <w:sz w:val="26"/>
            <w:szCs w:val="26"/>
          </w:rPr>
          <w:t xml:space="preserve"> </w:t>
        </w:r>
      </w:ins>
      <w:ins w:id="58" w:author="Lo Quang Nam" w:date="2025-08-18T11:16:00Z">
        <w:r>
          <w:rPr>
            <w:rFonts w:ascii="Times New Roman" w:hAnsi="Times New Roman" w:cs="Times New Roman"/>
            <w:sz w:val="26"/>
            <w:szCs w:val="26"/>
          </w:rPr>
          <w:t>material planner will? (MAP)</w:t>
        </w:r>
        <w:r>
          <w:rPr>
            <w:rFonts w:ascii="Times New Roman" w:hAnsi="Times New Roman" w:cs="Times New Roman"/>
            <w:sz w:val="26"/>
            <w:szCs w:val="26"/>
          </w:rPr>
          <w:br/>
          <w:t xml:space="preserve">a. </w:t>
        </w:r>
      </w:ins>
      <w:ins w:id="59" w:author="Lo Quang Nam" w:date="2025-08-18T11:20:00Z">
        <w:r w:rsidR="00690AA3">
          <w:rPr>
            <w:rFonts w:ascii="Times New Roman" w:hAnsi="Times New Roman" w:cs="Times New Roman"/>
            <w:sz w:val="26"/>
            <w:szCs w:val="26"/>
          </w:rPr>
          <w:t>Make requests to buy part for customer</w:t>
        </w:r>
      </w:ins>
    </w:p>
    <w:p w14:paraId="3143AFC2" w14:textId="4D35E3D7" w:rsidR="00690AA3" w:rsidRDefault="00690AA3" w:rsidP="008A2914">
      <w:pPr>
        <w:pStyle w:val="oancuaDanhsach"/>
        <w:spacing w:after="0" w:line="240" w:lineRule="auto"/>
        <w:ind w:left="0"/>
        <w:rPr>
          <w:ins w:id="60" w:author="Lo Quang Nam" w:date="2025-08-18T11:23:00Z"/>
          <w:rFonts w:ascii="Times New Roman" w:hAnsi="Times New Roman" w:cs="Times New Roman"/>
          <w:sz w:val="26"/>
          <w:szCs w:val="26"/>
        </w:rPr>
      </w:pPr>
      <w:ins w:id="61" w:author="Lo Quang Nam" w:date="2025-08-18T11:21:00Z">
        <w:r>
          <w:rPr>
            <w:rFonts w:ascii="Times New Roman" w:hAnsi="Times New Roman" w:cs="Times New Roman"/>
            <w:sz w:val="26"/>
            <w:szCs w:val="26"/>
          </w:rPr>
          <w:t xml:space="preserve">*b. Notify customers </w:t>
        </w:r>
      </w:ins>
      <w:ins w:id="62" w:author="Lo Quang Nam" w:date="2025-08-18T11:22:00Z">
        <w:r>
          <w:rPr>
            <w:rFonts w:ascii="Times New Roman" w:hAnsi="Times New Roman" w:cs="Times New Roman"/>
            <w:sz w:val="26"/>
            <w:szCs w:val="26"/>
          </w:rPr>
          <w:t xml:space="preserve">through Department of </w:t>
        </w:r>
      </w:ins>
      <w:ins w:id="63" w:author="Lo Quang Nam" w:date="2025-08-18T11:23:00Z">
        <w:r>
          <w:rPr>
            <w:rFonts w:ascii="Times New Roman" w:hAnsi="Times New Roman" w:cs="Times New Roman"/>
            <w:sz w:val="26"/>
            <w:szCs w:val="26"/>
          </w:rPr>
          <w:t>Business Planning</w:t>
        </w:r>
      </w:ins>
    </w:p>
    <w:p w14:paraId="27727DC8" w14:textId="7107096E" w:rsidR="00690AA3" w:rsidRDefault="00690AA3" w:rsidP="008A2914">
      <w:pPr>
        <w:pStyle w:val="oancuaDanhsach"/>
        <w:spacing w:after="0" w:line="240" w:lineRule="auto"/>
        <w:ind w:left="0"/>
        <w:rPr>
          <w:ins w:id="64" w:author="Lo Quang Nam" w:date="2025-08-18T11:24:00Z"/>
          <w:rFonts w:ascii="Times New Roman" w:hAnsi="Times New Roman" w:cs="Times New Roman"/>
          <w:sz w:val="26"/>
          <w:szCs w:val="26"/>
        </w:rPr>
      </w:pPr>
      <w:ins w:id="65" w:author="Lo Quang Nam" w:date="2025-08-18T11:23:00Z">
        <w:r>
          <w:rPr>
            <w:rFonts w:ascii="Times New Roman" w:hAnsi="Times New Roman" w:cs="Times New Roman"/>
            <w:sz w:val="26"/>
            <w:szCs w:val="26"/>
          </w:rPr>
          <w:t xml:space="preserve">c. </w:t>
        </w:r>
        <w:r w:rsidRPr="00690AA3">
          <w:rPr>
            <w:rFonts w:ascii="Times New Roman" w:hAnsi="Times New Roman" w:cs="Times New Roman"/>
            <w:sz w:val="26"/>
            <w:szCs w:val="26"/>
          </w:rPr>
          <w:t>There's no need to do anything</w:t>
        </w:r>
      </w:ins>
    </w:p>
    <w:p w14:paraId="3601BC5E" w14:textId="7BA44247" w:rsidR="00690AA3" w:rsidRDefault="00690AA3" w:rsidP="008A2914">
      <w:pPr>
        <w:pStyle w:val="oancuaDanhsach"/>
        <w:spacing w:after="0" w:line="240" w:lineRule="auto"/>
        <w:ind w:left="0"/>
        <w:rPr>
          <w:ins w:id="66" w:author="Lo Quang Nam" w:date="2025-08-18T11:24:00Z"/>
          <w:rFonts w:ascii="Times New Roman" w:hAnsi="Times New Roman" w:cs="Times New Roman"/>
          <w:sz w:val="26"/>
          <w:szCs w:val="26"/>
        </w:rPr>
      </w:pPr>
    </w:p>
    <w:p w14:paraId="678F9FB7" w14:textId="7BE386DB" w:rsidR="00690AA3" w:rsidRDefault="00EC1F00" w:rsidP="00EC1F00">
      <w:pPr>
        <w:pStyle w:val="oancuaDanhsach"/>
        <w:numPr>
          <w:ilvl w:val="0"/>
          <w:numId w:val="5"/>
        </w:numPr>
        <w:spacing w:after="0" w:line="240" w:lineRule="auto"/>
        <w:ind w:left="0" w:firstLine="0"/>
        <w:rPr>
          <w:ins w:id="67" w:author="Lo Quang Nam" w:date="2025-08-18T11:01:00Z"/>
          <w:rFonts w:ascii="Times New Roman" w:hAnsi="Times New Roman" w:cs="Times New Roman"/>
          <w:sz w:val="26"/>
          <w:szCs w:val="26"/>
        </w:rPr>
      </w:pPr>
      <w:ins w:id="68" w:author="Lo Quang Nam" w:date="2025-08-18T11:25:00Z">
        <w:r>
          <w:rPr>
            <w:rFonts w:ascii="Times New Roman" w:hAnsi="Times New Roman" w:cs="Times New Roman"/>
            <w:sz w:val="26"/>
            <w:szCs w:val="26"/>
          </w:rPr>
          <w:t>Which APN</w:t>
        </w:r>
      </w:ins>
      <w:ins w:id="69" w:author="Lo Quang Nam" w:date="2025-08-18T11:26:00Z">
        <w:r>
          <w:rPr>
            <w:rFonts w:ascii="Times New Roman" w:hAnsi="Times New Roman" w:cs="Times New Roman"/>
            <w:sz w:val="26"/>
            <w:szCs w:val="26"/>
          </w:rPr>
          <w:t xml:space="preserve"> in AMOS</w:t>
        </w:r>
      </w:ins>
      <w:ins w:id="70" w:author="Lo Quang Nam" w:date="2025-08-18T11:25:00Z">
        <w:r>
          <w:rPr>
            <w:rFonts w:ascii="Times New Roman" w:hAnsi="Times New Roman" w:cs="Times New Roman"/>
            <w:sz w:val="26"/>
            <w:szCs w:val="26"/>
          </w:rPr>
          <w:t xml:space="preserve"> is used for</w:t>
        </w:r>
      </w:ins>
      <w:ins w:id="71" w:author="Lo Quang Nam" w:date="2025-08-18T11:27:00Z">
        <w:r w:rsidR="00FB0C23">
          <w:rPr>
            <w:rFonts w:ascii="Times New Roman" w:hAnsi="Times New Roman" w:cs="Times New Roman"/>
            <w:sz w:val="26"/>
            <w:szCs w:val="26"/>
          </w:rPr>
          <w:t xml:space="preserve"> creat a</w:t>
        </w:r>
      </w:ins>
      <w:ins w:id="72" w:author="Lo Quang Nam" w:date="2025-08-18T11:25:00Z">
        <w:r>
          <w:rPr>
            <w:rFonts w:ascii="Times New Roman" w:hAnsi="Times New Roman" w:cs="Times New Roman"/>
            <w:sz w:val="26"/>
            <w:szCs w:val="26"/>
          </w:rPr>
          <w:t xml:space="preserve"> </w:t>
        </w:r>
      </w:ins>
      <w:ins w:id="73" w:author="Lo Quang Nam" w:date="2025-08-18T11:26:00Z">
        <w:r>
          <w:rPr>
            <w:rFonts w:ascii="Times New Roman" w:hAnsi="Times New Roman" w:cs="Times New Roman"/>
            <w:sz w:val="26"/>
            <w:szCs w:val="26"/>
          </w:rPr>
          <w:t>transfer order? (MAP)</w:t>
        </w:r>
      </w:ins>
    </w:p>
    <w:p w14:paraId="1B4C3D78" w14:textId="6B0D72DE" w:rsidR="00C9306A" w:rsidRDefault="00EC1F00" w:rsidP="008A2914">
      <w:pPr>
        <w:pStyle w:val="oancuaDanhsach"/>
        <w:spacing w:after="0" w:line="240" w:lineRule="auto"/>
        <w:ind w:left="0"/>
        <w:rPr>
          <w:ins w:id="74" w:author="Lo Quang Nam" w:date="2025-08-18T11:26:00Z"/>
          <w:rFonts w:ascii="Times New Roman" w:hAnsi="Times New Roman" w:cs="Times New Roman"/>
          <w:sz w:val="26"/>
          <w:szCs w:val="26"/>
        </w:rPr>
      </w:pPr>
      <w:ins w:id="75" w:author="Lo Quang Nam" w:date="2025-08-18T11:26:00Z">
        <w:r>
          <w:rPr>
            <w:rFonts w:ascii="Times New Roman" w:hAnsi="Times New Roman" w:cs="Times New Roman"/>
            <w:sz w:val="26"/>
            <w:szCs w:val="26"/>
          </w:rPr>
          <w:t>a. APN 2014</w:t>
        </w:r>
      </w:ins>
    </w:p>
    <w:p w14:paraId="0A396A15" w14:textId="1A68C8EF" w:rsidR="00EC1F00" w:rsidRDefault="00EC1F00" w:rsidP="008A2914">
      <w:pPr>
        <w:pStyle w:val="oancuaDanhsach"/>
        <w:spacing w:after="0" w:line="240" w:lineRule="auto"/>
        <w:ind w:left="0"/>
        <w:rPr>
          <w:ins w:id="76" w:author="Lo Quang Nam" w:date="2025-08-18T11:26:00Z"/>
          <w:rFonts w:ascii="Times New Roman" w:hAnsi="Times New Roman" w:cs="Times New Roman"/>
          <w:sz w:val="26"/>
          <w:szCs w:val="26"/>
        </w:rPr>
      </w:pPr>
      <w:ins w:id="77" w:author="Lo Quang Nam" w:date="2025-08-18T11:27:00Z">
        <w:r>
          <w:rPr>
            <w:rFonts w:ascii="Times New Roman" w:hAnsi="Times New Roman" w:cs="Times New Roman"/>
            <w:sz w:val="26"/>
            <w:szCs w:val="26"/>
          </w:rPr>
          <w:t>*</w:t>
        </w:r>
      </w:ins>
      <w:ins w:id="78" w:author="Lo Quang Nam" w:date="2025-08-18T11:26:00Z">
        <w:r>
          <w:rPr>
            <w:rFonts w:ascii="Times New Roman" w:hAnsi="Times New Roman" w:cs="Times New Roman"/>
            <w:sz w:val="26"/>
            <w:szCs w:val="26"/>
          </w:rPr>
          <w:t>b. APN 2015</w:t>
        </w:r>
      </w:ins>
    </w:p>
    <w:p w14:paraId="66FA5513" w14:textId="0EDE7551" w:rsidR="00EC1F00" w:rsidRDefault="00EC1F00" w:rsidP="008A2914">
      <w:pPr>
        <w:pStyle w:val="oancuaDanhsach"/>
        <w:spacing w:after="0" w:line="240" w:lineRule="auto"/>
        <w:ind w:left="0"/>
        <w:rPr>
          <w:ins w:id="79" w:author="Lo Quang Nam" w:date="2025-08-18T11:27:00Z"/>
          <w:rFonts w:ascii="Times New Roman" w:hAnsi="Times New Roman" w:cs="Times New Roman"/>
          <w:sz w:val="26"/>
          <w:szCs w:val="26"/>
        </w:rPr>
      </w:pPr>
      <w:ins w:id="80" w:author="Lo Quang Nam" w:date="2025-08-18T11:26:00Z">
        <w:r>
          <w:rPr>
            <w:rFonts w:ascii="Times New Roman" w:hAnsi="Times New Roman" w:cs="Times New Roman"/>
            <w:sz w:val="26"/>
            <w:szCs w:val="26"/>
          </w:rPr>
          <w:t>c. APN 2025</w:t>
        </w:r>
      </w:ins>
    </w:p>
    <w:p w14:paraId="36E82A22" w14:textId="755B86EE" w:rsidR="00EC1F00" w:rsidRDefault="00EC1F00" w:rsidP="008A2914">
      <w:pPr>
        <w:pStyle w:val="oancuaDanhsach"/>
        <w:spacing w:after="0" w:line="240" w:lineRule="auto"/>
        <w:ind w:left="0"/>
        <w:rPr>
          <w:ins w:id="81" w:author="Lo Quang Nam" w:date="2025-09-29T10:00:00Z"/>
          <w:rFonts w:ascii="Times New Roman" w:hAnsi="Times New Roman" w:cs="Times New Roman"/>
          <w:sz w:val="26"/>
          <w:szCs w:val="26"/>
        </w:rPr>
      </w:pPr>
    </w:p>
    <w:p w14:paraId="196F4955" w14:textId="5FF4A4C0" w:rsidR="00437D67" w:rsidRDefault="00437D67" w:rsidP="00AD0D5B">
      <w:pPr>
        <w:pStyle w:val="oancuaDanhsach"/>
        <w:numPr>
          <w:ilvl w:val="0"/>
          <w:numId w:val="5"/>
        </w:numPr>
        <w:spacing w:after="0" w:line="240" w:lineRule="auto"/>
        <w:ind w:left="0" w:firstLine="0"/>
        <w:rPr>
          <w:ins w:id="82" w:author="Lo Quang Nam" w:date="2025-09-29T10:08:00Z"/>
          <w:rFonts w:ascii="Times New Roman" w:hAnsi="Times New Roman" w:cs="Times New Roman"/>
          <w:sz w:val="26"/>
          <w:szCs w:val="26"/>
        </w:rPr>
      </w:pPr>
      <w:ins w:id="83" w:author="Lo Quang Nam" w:date="2025-09-29T10:00:00Z">
        <w:r>
          <w:rPr>
            <w:rFonts w:ascii="Times New Roman" w:hAnsi="Times New Roman" w:cs="Times New Roman"/>
            <w:sz w:val="26"/>
            <w:szCs w:val="26"/>
          </w:rPr>
          <w:t>Wh</w:t>
        </w:r>
      </w:ins>
      <w:ins w:id="84" w:author="Lo Quang Nam" w:date="2025-09-29T10:21:00Z">
        <w:r w:rsidR="00C35246">
          <w:rPr>
            <w:rFonts w:ascii="Times New Roman" w:hAnsi="Times New Roman" w:cs="Times New Roman"/>
            <w:sz w:val="26"/>
            <w:szCs w:val="26"/>
          </w:rPr>
          <w:t>ich</w:t>
        </w:r>
      </w:ins>
      <w:ins w:id="85" w:author="Lo Quang Nam" w:date="2025-09-29T10:00:00Z">
        <w:r>
          <w:rPr>
            <w:rFonts w:ascii="Times New Roman" w:hAnsi="Times New Roman" w:cs="Times New Roman"/>
            <w:sz w:val="26"/>
            <w:szCs w:val="26"/>
          </w:rPr>
          <w:t xml:space="preserve"> </w:t>
        </w:r>
      </w:ins>
      <w:ins w:id="86" w:author="Lo Quang Nam" w:date="2025-09-29T10:05:00Z">
        <w:r w:rsidR="00AD0D5B">
          <w:rPr>
            <w:rFonts w:ascii="Times New Roman" w:hAnsi="Times New Roman" w:cs="Times New Roman"/>
            <w:sz w:val="26"/>
            <w:szCs w:val="26"/>
          </w:rPr>
          <w:t xml:space="preserve">department </w:t>
        </w:r>
      </w:ins>
      <w:ins w:id="87" w:author="Lo Quang Nam" w:date="2025-09-29T10:07:00Z">
        <w:r w:rsidR="00AD0D5B">
          <w:rPr>
            <w:rFonts w:ascii="Times New Roman" w:hAnsi="Times New Roman" w:cs="Times New Roman"/>
            <w:sz w:val="26"/>
            <w:szCs w:val="26"/>
          </w:rPr>
          <w:t xml:space="preserve">prepare </w:t>
        </w:r>
      </w:ins>
      <w:ins w:id="88" w:author="Lo Quang Nam" w:date="2025-09-29T10:08:00Z">
        <w:r w:rsidR="00AD0D5B">
          <w:rPr>
            <w:rFonts w:ascii="Times New Roman" w:hAnsi="Times New Roman" w:cs="Times New Roman"/>
            <w:sz w:val="26"/>
            <w:szCs w:val="26"/>
          </w:rPr>
          <w:t>L</w:t>
        </w:r>
      </w:ins>
      <w:ins w:id="89" w:author="Lo Quang Nam" w:date="2025-09-29T10:07:00Z">
        <w:r w:rsidR="00AD0D5B" w:rsidRPr="00AD0D5B">
          <w:rPr>
            <w:rFonts w:ascii="Times New Roman" w:hAnsi="Times New Roman" w:cs="Times New Roman"/>
            <w:sz w:val="26"/>
            <w:szCs w:val="26"/>
          </w:rPr>
          <w:t>ist of recognized tool subcontractors</w:t>
        </w:r>
      </w:ins>
      <w:ins w:id="90" w:author="Lo Quang Nam" w:date="2025-09-29T10:08:00Z">
        <w:r w:rsidR="00AD0D5B">
          <w:rPr>
            <w:rFonts w:ascii="Times New Roman" w:hAnsi="Times New Roman" w:cs="Times New Roman"/>
            <w:sz w:val="26"/>
            <w:szCs w:val="26"/>
          </w:rPr>
          <w:t xml:space="preserve"> (F</w:t>
        </w:r>
        <w:r w:rsidR="00387EFD">
          <w:rPr>
            <w:rFonts w:ascii="Times New Roman" w:hAnsi="Times New Roman" w:cs="Times New Roman"/>
            <w:sz w:val="26"/>
            <w:szCs w:val="26"/>
          </w:rPr>
          <w:t>orm 2062)</w:t>
        </w:r>
        <w:r w:rsidR="00AD0D5B">
          <w:rPr>
            <w:rFonts w:ascii="Times New Roman" w:hAnsi="Times New Roman" w:cs="Times New Roman"/>
            <w:sz w:val="26"/>
            <w:szCs w:val="26"/>
          </w:rPr>
          <w:t>?</w:t>
        </w:r>
      </w:ins>
      <w:ins w:id="91" w:author="Lo Quang Nam" w:date="2025-09-29T10:11:00Z">
        <w:r w:rsidR="00F32E7D">
          <w:rPr>
            <w:rFonts w:ascii="Times New Roman" w:hAnsi="Times New Roman" w:cs="Times New Roman"/>
            <w:sz w:val="26"/>
            <w:szCs w:val="26"/>
          </w:rPr>
          <w:t xml:space="preserve"> (TOC)</w:t>
        </w:r>
      </w:ins>
      <w:ins w:id="92" w:author="Lo Quang Nam" w:date="2025-09-29T10:08:00Z">
        <w:r w:rsidR="00AD0D5B">
          <w:rPr>
            <w:rFonts w:ascii="Times New Roman" w:hAnsi="Times New Roman" w:cs="Times New Roman"/>
            <w:sz w:val="26"/>
            <w:szCs w:val="26"/>
          </w:rPr>
          <w:br/>
          <w:t>a. MSC</w:t>
        </w:r>
      </w:ins>
    </w:p>
    <w:p w14:paraId="73D383D5" w14:textId="6373D773" w:rsidR="00AD0D5B" w:rsidRDefault="00AD0D5B" w:rsidP="00AD0D5B">
      <w:pPr>
        <w:pStyle w:val="oancuaDanhsach"/>
        <w:spacing w:after="0" w:line="240" w:lineRule="auto"/>
        <w:ind w:left="0"/>
        <w:rPr>
          <w:ins w:id="93" w:author="Lo Quang Nam" w:date="2025-09-29T10:08:00Z"/>
          <w:rFonts w:ascii="Times New Roman" w:hAnsi="Times New Roman" w:cs="Times New Roman"/>
          <w:sz w:val="26"/>
          <w:szCs w:val="26"/>
        </w:rPr>
      </w:pPr>
      <w:ins w:id="94" w:author="Lo Quang Nam" w:date="2025-09-29T10:08:00Z">
        <w:r>
          <w:rPr>
            <w:rFonts w:ascii="Times New Roman" w:hAnsi="Times New Roman" w:cs="Times New Roman"/>
            <w:sz w:val="26"/>
            <w:szCs w:val="26"/>
          </w:rPr>
          <w:t>*b. SQD</w:t>
        </w:r>
      </w:ins>
    </w:p>
    <w:p w14:paraId="20C04B0E" w14:textId="60AF9DAB" w:rsidR="00AD0D5B" w:rsidRDefault="00AD0D5B" w:rsidP="00AD0D5B">
      <w:pPr>
        <w:pStyle w:val="oancuaDanhsach"/>
        <w:spacing w:after="0" w:line="240" w:lineRule="auto"/>
        <w:ind w:left="0"/>
        <w:rPr>
          <w:ins w:id="95" w:author="Lo Quang Nam" w:date="2025-09-29T10:08:00Z"/>
          <w:rFonts w:ascii="Times New Roman" w:hAnsi="Times New Roman" w:cs="Times New Roman"/>
          <w:sz w:val="26"/>
          <w:szCs w:val="26"/>
        </w:rPr>
      </w:pPr>
      <w:ins w:id="96" w:author="Lo Quang Nam" w:date="2025-09-29T10:08:00Z">
        <w:r>
          <w:rPr>
            <w:rFonts w:ascii="Times New Roman" w:hAnsi="Times New Roman" w:cs="Times New Roman"/>
            <w:sz w:val="26"/>
            <w:szCs w:val="26"/>
          </w:rPr>
          <w:t>c. MCC</w:t>
        </w:r>
      </w:ins>
    </w:p>
    <w:p w14:paraId="4C408D26" w14:textId="77777777" w:rsidR="00AD0D5B" w:rsidRDefault="00AD0D5B" w:rsidP="00AD0D5B">
      <w:pPr>
        <w:pStyle w:val="oancuaDanhsach"/>
        <w:spacing w:after="0" w:line="240" w:lineRule="auto"/>
        <w:ind w:left="0"/>
        <w:rPr>
          <w:ins w:id="97" w:author="Lo Quang Nam" w:date="2025-09-29T10:08:00Z"/>
          <w:rFonts w:ascii="Times New Roman" w:hAnsi="Times New Roman" w:cs="Times New Roman"/>
          <w:sz w:val="26"/>
          <w:szCs w:val="26"/>
        </w:rPr>
      </w:pPr>
    </w:p>
    <w:p w14:paraId="13C62B8F" w14:textId="2384A246" w:rsidR="00AD0D5B" w:rsidRDefault="00C35246" w:rsidP="00AD0D5B">
      <w:pPr>
        <w:pStyle w:val="oancuaDanhsach"/>
        <w:numPr>
          <w:ilvl w:val="0"/>
          <w:numId w:val="5"/>
        </w:numPr>
        <w:spacing w:after="0" w:line="240" w:lineRule="auto"/>
        <w:ind w:left="0" w:firstLine="0"/>
        <w:rPr>
          <w:ins w:id="98" w:author="Lo Quang Nam" w:date="2025-09-29T10:09:00Z"/>
          <w:rFonts w:ascii="Times New Roman" w:hAnsi="Times New Roman" w:cs="Times New Roman"/>
          <w:sz w:val="26"/>
          <w:szCs w:val="26"/>
        </w:rPr>
      </w:pPr>
      <w:ins w:id="99" w:author="Lo Quang Nam" w:date="2025-09-29T10:21:00Z">
        <w:r>
          <w:rPr>
            <w:rFonts w:ascii="Times New Roman" w:hAnsi="Times New Roman" w:cs="Times New Roman"/>
            <w:sz w:val="26"/>
            <w:szCs w:val="26"/>
          </w:rPr>
          <w:t xml:space="preserve">Which </w:t>
        </w:r>
      </w:ins>
      <w:ins w:id="100" w:author="Lo Quang Nam" w:date="2025-09-29T10:09:00Z">
        <w:r w:rsidR="00387EFD">
          <w:rPr>
            <w:rFonts w:ascii="Times New Roman" w:hAnsi="Times New Roman" w:cs="Times New Roman"/>
            <w:sz w:val="26"/>
            <w:szCs w:val="26"/>
          </w:rPr>
          <w:t>department approve L</w:t>
        </w:r>
        <w:r w:rsidR="00387EFD" w:rsidRPr="00AD0D5B">
          <w:rPr>
            <w:rFonts w:ascii="Times New Roman" w:hAnsi="Times New Roman" w:cs="Times New Roman"/>
            <w:sz w:val="26"/>
            <w:szCs w:val="26"/>
          </w:rPr>
          <w:t>ist of recognized tool subcontractors</w:t>
        </w:r>
        <w:r w:rsidR="00387EFD">
          <w:rPr>
            <w:rFonts w:ascii="Times New Roman" w:hAnsi="Times New Roman" w:cs="Times New Roman"/>
            <w:sz w:val="26"/>
            <w:szCs w:val="26"/>
          </w:rPr>
          <w:t xml:space="preserve"> (Form 2062)?</w:t>
        </w:r>
      </w:ins>
      <w:ins w:id="101" w:author="Lo Quang Nam" w:date="2025-09-29T10:11:00Z">
        <w:r w:rsidR="00F32E7D">
          <w:rPr>
            <w:rFonts w:ascii="Times New Roman" w:hAnsi="Times New Roman" w:cs="Times New Roman"/>
            <w:sz w:val="26"/>
            <w:szCs w:val="26"/>
          </w:rPr>
          <w:t xml:space="preserve"> (TOC)</w:t>
        </w:r>
      </w:ins>
    </w:p>
    <w:p w14:paraId="28E1FB6B" w14:textId="77777777" w:rsidR="00387EFD" w:rsidRDefault="00387EFD" w:rsidP="00387EFD">
      <w:pPr>
        <w:pStyle w:val="oancuaDanhsach"/>
        <w:spacing w:after="0" w:line="240" w:lineRule="auto"/>
        <w:ind w:left="0"/>
        <w:rPr>
          <w:ins w:id="102" w:author="Lo Quang Nam" w:date="2025-09-29T10:10:00Z"/>
          <w:rFonts w:ascii="Times New Roman" w:hAnsi="Times New Roman" w:cs="Times New Roman"/>
          <w:sz w:val="26"/>
          <w:szCs w:val="26"/>
        </w:rPr>
      </w:pPr>
      <w:ins w:id="103" w:author="Lo Quang Nam" w:date="2025-09-29T10:10:00Z">
        <w:r>
          <w:rPr>
            <w:rFonts w:ascii="Times New Roman" w:hAnsi="Times New Roman" w:cs="Times New Roman"/>
            <w:sz w:val="26"/>
            <w:szCs w:val="26"/>
          </w:rPr>
          <w:t>a. MSC</w:t>
        </w:r>
      </w:ins>
    </w:p>
    <w:p w14:paraId="0076EDC0" w14:textId="77777777" w:rsidR="00387EFD" w:rsidRDefault="00387EFD" w:rsidP="00387EFD">
      <w:pPr>
        <w:pStyle w:val="oancuaDanhsach"/>
        <w:spacing w:after="0" w:line="240" w:lineRule="auto"/>
        <w:ind w:left="0"/>
        <w:rPr>
          <w:ins w:id="104" w:author="Lo Quang Nam" w:date="2025-09-29T10:10:00Z"/>
          <w:rFonts w:ascii="Times New Roman" w:hAnsi="Times New Roman" w:cs="Times New Roman"/>
          <w:sz w:val="26"/>
          <w:szCs w:val="26"/>
        </w:rPr>
      </w:pPr>
      <w:ins w:id="105" w:author="Lo Quang Nam" w:date="2025-09-29T10:10:00Z">
        <w:r>
          <w:rPr>
            <w:rFonts w:ascii="Times New Roman" w:hAnsi="Times New Roman" w:cs="Times New Roman"/>
            <w:sz w:val="26"/>
            <w:szCs w:val="26"/>
          </w:rPr>
          <w:t>*b. SQD</w:t>
        </w:r>
      </w:ins>
    </w:p>
    <w:p w14:paraId="6D8B82DD" w14:textId="73DDE030" w:rsidR="00387EFD" w:rsidRDefault="00387EFD" w:rsidP="00387EFD">
      <w:pPr>
        <w:pStyle w:val="oancuaDanhsach"/>
        <w:spacing w:after="0" w:line="240" w:lineRule="auto"/>
        <w:ind w:left="0"/>
        <w:rPr>
          <w:ins w:id="106" w:author="Lo Quang Nam" w:date="2025-09-29T10:11:00Z"/>
          <w:rFonts w:ascii="Times New Roman" w:hAnsi="Times New Roman" w:cs="Times New Roman"/>
          <w:sz w:val="26"/>
          <w:szCs w:val="26"/>
        </w:rPr>
      </w:pPr>
      <w:ins w:id="107" w:author="Lo Quang Nam" w:date="2025-09-29T10:10:00Z">
        <w:r>
          <w:rPr>
            <w:rFonts w:ascii="Times New Roman" w:hAnsi="Times New Roman" w:cs="Times New Roman"/>
            <w:sz w:val="26"/>
            <w:szCs w:val="26"/>
          </w:rPr>
          <w:t>c. MCC</w:t>
        </w:r>
      </w:ins>
    </w:p>
    <w:p w14:paraId="21EE8B33" w14:textId="7F9ECC93" w:rsidR="00455E64" w:rsidRDefault="00455E64" w:rsidP="00387EFD">
      <w:pPr>
        <w:pStyle w:val="oancuaDanhsach"/>
        <w:spacing w:after="0" w:line="240" w:lineRule="auto"/>
        <w:ind w:left="0"/>
        <w:rPr>
          <w:ins w:id="108" w:author="Lo Quang Nam" w:date="2025-09-29T10:21:00Z"/>
          <w:rFonts w:ascii="Times New Roman" w:hAnsi="Times New Roman" w:cs="Times New Roman"/>
          <w:sz w:val="26"/>
          <w:szCs w:val="26"/>
        </w:rPr>
      </w:pPr>
    </w:p>
    <w:p w14:paraId="0A1B2E19" w14:textId="77777777" w:rsidR="00C35246" w:rsidRDefault="00C35246" w:rsidP="00387EFD">
      <w:pPr>
        <w:pStyle w:val="oancuaDanhsach"/>
        <w:spacing w:after="0" w:line="240" w:lineRule="auto"/>
        <w:ind w:left="0"/>
        <w:rPr>
          <w:ins w:id="109" w:author="Lo Quang Nam" w:date="2025-09-29T10:11:00Z"/>
          <w:rFonts w:ascii="Times New Roman" w:hAnsi="Times New Roman" w:cs="Times New Roman"/>
          <w:sz w:val="26"/>
          <w:szCs w:val="26"/>
        </w:rPr>
      </w:pPr>
    </w:p>
    <w:p w14:paraId="6D6247E9" w14:textId="77777777" w:rsidR="00455E64" w:rsidRDefault="00455E64" w:rsidP="00387EFD">
      <w:pPr>
        <w:pStyle w:val="oancuaDanhsach"/>
        <w:spacing w:after="0" w:line="240" w:lineRule="auto"/>
        <w:ind w:left="0"/>
        <w:rPr>
          <w:ins w:id="110" w:author="Lo Quang Nam" w:date="2025-09-29T10:10:00Z"/>
          <w:rFonts w:ascii="Times New Roman" w:hAnsi="Times New Roman" w:cs="Times New Roman"/>
          <w:sz w:val="26"/>
          <w:szCs w:val="26"/>
        </w:rPr>
      </w:pPr>
    </w:p>
    <w:p w14:paraId="14C7A592" w14:textId="77777777" w:rsidR="00387EFD" w:rsidRPr="00387EFD" w:rsidRDefault="00387EFD" w:rsidP="00387EFD">
      <w:pPr>
        <w:spacing w:after="0" w:line="240" w:lineRule="auto"/>
        <w:rPr>
          <w:ins w:id="111" w:author="Lo Quang Nam" w:date="2025-09-29T10:05:00Z"/>
          <w:rFonts w:ascii="Times New Roman" w:hAnsi="Times New Roman" w:cs="Times New Roman"/>
          <w:sz w:val="26"/>
          <w:szCs w:val="26"/>
        </w:rPr>
      </w:pPr>
    </w:p>
    <w:p w14:paraId="0DA5862E" w14:textId="77777777" w:rsidR="00AD0D5B" w:rsidRDefault="00AD0D5B" w:rsidP="008A2914">
      <w:pPr>
        <w:pStyle w:val="oancuaDanhsach"/>
        <w:spacing w:after="0" w:line="240" w:lineRule="auto"/>
        <w:ind w:left="0"/>
        <w:rPr>
          <w:ins w:id="112" w:author="Lo Quang Nam" w:date="2025-08-18T11:01:00Z"/>
          <w:rFonts w:ascii="Times New Roman" w:hAnsi="Times New Roman" w:cs="Times New Roman"/>
          <w:sz w:val="26"/>
          <w:szCs w:val="26"/>
        </w:rPr>
      </w:pPr>
    </w:p>
    <w:p w14:paraId="71FEDCEE" w14:textId="77777777" w:rsidR="008A2914" w:rsidRDefault="008A2914" w:rsidP="00700092"/>
    <w:p w14:paraId="5DC9373A" w14:textId="77777777" w:rsidR="00A56863" w:rsidRPr="005E3EA0" w:rsidRDefault="00A56863" w:rsidP="00262046">
      <w:pPr>
        <w:pStyle w:val="oancuaDanhsach"/>
        <w:spacing w:after="0" w:line="240" w:lineRule="auto"/>
        <w:ind w:left="0"/>
        <w:rPr>
          <w:rFonts w:ascii="Times New Roman" w:hAnsi="Times New Roman" w:cs="Times New Roman"/>
          <w:sz w:val="26"/>
          <w:szCs w:val="26"/>
        </w:rPr>
      </w:pPr>
    </w:p>
    <w:sectPr w:rsidR="00A56863" w:rsidRPr="005E3EA0" w:rsidSect="003A5129">
      <w:pgSz w:w="12240" w:h="15840"/>
      <w:pgMar w:top="851" w:right="1440" w:bottom="993"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97B0C" w14:textId="77777777" w:rsidR="008850AD" w:rsidRDefault="008850AD" w:rsidP="002C0D1A">
      <w:pPr>
        <w:spacing w:after="0" w:line="240" w:lineRule="auto"/>
      </w:pPr>
      <w:r>
        <w:separator/>
      </w:r>
    </w:p>
  </w:endnote>
  <w:endnote w:type="continuationSeparator" w:id="0">
    <w:p w14:paraId="5F848E25" w14:textId="77777777" w:rsidR="008850AD" w:rsidRDefault="008850AD" w:rsidP="002C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ArialH">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E3F83" w14:textId="77777777" w:rsidR="008850AD" w:rsidRDefault="008850AD" w:rsidP="002C0D1A">
      <w:pPr>
        <w:spacing w:after="0" w:line="240" w:lineRule="auto"/>
      </w:pPr>
      <w:r>
        <w:separator/>
      </w:r>
    </w:p>
  </w:footnote>
  <w:footnote w:type="continuationSeparator" w:id="0">
    <w:p w14:paraId="2DFC77B7" w14:textId="77777777" w:rsidR="008850AD" w:rsidRDefault="008850AD" w:rsidP="002C0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72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96180534">
    <w:abstractNumId w:val="3"/>
  </w:num>
  <w:num w:numId="2" w16cid:durableId="1323461513">
    <w:abstractNumId w:val="0"/>
  </w:num>
  <w:num w:numId="3" w16cid:durableId="1238858714">
    <w:abstractNumId w:val="1"/>
  </w:num>
  <w:num w:numId="4" w16cid:durableId="179661517">
    <w:abstractNumId w:val="2"/>
  </w:num>
  <w:num w:numId="5" w16cid:durableId="212102143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 Quang Nam">
    <w15:presenceInfo w15:providerId="None" w15:userId="Lo Quang N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oNotTrackMov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9A8"/>
    <w:rsid w:val="00000EC4"/>
    <w:rsid w:val="00002383"/>
    <w:rsid w:val="00004395"/>
    <w:rsid w:val="00012EA5"/>
    <w:rsid w:val="000132EB"/>
    <w:rsid w:val="00013879"/>
    <w:rsid w:val="00014A0E"/>
    <w:rsid w:val="0002619E"/>
    <w:rsid w:val="000435B3"/>
    <w:rsid w:val="00044F53"/>
    <w:rsid w:val="0005203D"/>
    <w:rsid w:val="000552F8"/>
    <w:rsid w:val="00057F97"/>
    <w:rsid w:val="00062EB8"/>
    <w:rsid w:val="00065FE6"/>
    <w:rsid w:val="00067271"/>
    <w:rsid w:val="00077DB1"/>
    <w:rsid w:val="000834A5"/>
    <w:rsid w:val="00086E60"/>
    <w:rsid w:val="00095298"/>
    <w:rsid w:val="000A427E"/>
    <w:rsid w:val="000B0070"/>
    <w:rsid w:val="000B05DF"/>
    <w:rsid w:val="000B35AB"/>
    <w:rsid w:val="000C06D4"/>
    <w:rsid w:val="000C0CB6"/>
    <w:rsid w:val="000C42AB"/>
    <w:rsid w:val="000C7124"/>
    <w:rsid w:val="000C7884"/>
    <w:rsid w:val="000D5588"/>
    <w:rsid w:val="000E02C1"/>
    <w:rsid w:val="000E3F5F"/>
    <w:rsid w:val="000E4B6E"/>
    <w:rsid w:val="000E4D72"/>
    <w:rsid w:val="000E587B"/>
    <w:rsid w:val="000F317F"/>
    <w:rsid w:val="00102653"/>
    <w:rsid w:val="0010285F"/>
    <w:rsid w:val="00103666"/>
    <w:rsid w:val="00113268"/>
    <w:rsid w:val="00122B0D"/>
    <w:rsid w:val="00125A45"/>
    <w:rsid w:val="00134DBE"/>
    <w:rsid w:val="00136A9A"/>
    <w:rsid w:val="00142084"/>
    <w:rsid w:val="0014309E"/>
    <w:rsid w:val="001505CE"/>
    <w:rsid w:val="0015190F"/>
    <w:rsid w:val="00154896"/>
    <w:rsid w:val="0016032E"/>
    <w:rsid w:val="00160D74"/>
    <w:rsid w:val="00162C74"/>
    <w:rsid w:val="001730B8"/>
    <w:rsid w:val="0017670D"/>
    <w:rsid w:val="00176962"/>
    <w:rsid w:val="001830E9"/>
    <w:rsid w:val="00190EC4"/>
    <w:rsid w:val="001959DF"/>
    <w:rsid w:val="001A1984"/>
    <w:rsid w:val="001A1B95"/>
    <w:rsid w:val="001A3D88"/>
    <w:rsid w:val="001A54BF"/>
    <w:rsid w:val="001B057C"/>
    <w:rsid w:val="001B2803"/>
    <w:rsid w:val="001C0510"/>
    <w:rsid w:val="001C7B60"/>
    <w:rsid w:val="001D63CF"/>
    <w:rsid w:val="001E2190"/>
    <w:rsid w:val="001E5DA5"/>
    <w:rsid w:val="001E644B"/>
    <w:rsid w:val="001E64FD"/>
    <w:rsid w:val="001F0B0C"/>
    <w:rsid w:val="001F3B52"/>
    <w:rsid w:val="001F6FEF"/>
    <w:rsid w:val="001F72C9"/>
    <w:rsid w:val="00213781"/>
    <w:rsid w:val="0021465C"/>
    <w:rsid w:val="00221D4A"/>
    <w:rsid w:val="0022291B"/>
    <w:rsid w:val="00222B9F"/>
    <w:rsid w:val="002234FF"/>
    <w:rsid w:val="00225181"/>
    <w:rsid w:val="00226F3C"/>
    <w:rsid w:val="00235AE8"/>
    <w:rsid w:val="00240996"/>
    <w:rsid w:val="0024598D"/>
    <w:rsid w:val="00253983"/>
    <w:rsid w:val="002552AA"/>
    <w:rsid w:val="00255EE2"/>
    <w:rsid w:val="00261AB0"/>
    <w:rsid w:val="00262046"/>
    <w:rsid w:val="00263CB3"/>
    <w:rsid w:val="00267D08"/>
    <w:rsid w:val="00281218"/>
    <w:rsid w:val="002836BE"/>
    <w:rsid w:val="0029459B"/>
    <w:rsid w:val="00295976"/>
    <w:rsid w:val="002A452A"/>
    <w:rsid w:val="002A564E"/>
    <w:rsid w:val="002A60BD"/>
    <w:rsid w:val="002A7D58"/>
    <w:rsid w:val="002B24EB"/>
    <w:rsid w:val="002B5B65"/>
    <w:rsid w:val="002C0D1A"/>
    <w:rsid w:val="002C108E"/>
    <w:rsid w:val="002C6D98"/>
    <w:rsid w:val="002C763A"/>
    <w:rsid w:val="002D1B98"/>
    <w:rsid w:val="002D5629"/>
    <w:rsid w:val="002E28D4"/>
    <w:rsid w:val="002F0CD5"/>
    <w:rsid w:val="002F27A4"/>
    <w:rsid w:val="002F32F0"/>
    <w:rsid w:val="002F33A7"/>
    <w:rsid w:val="002F38B2"/>
    <w:rsid w:val="002F59A5"/>
    <w:rsid w:val="002F7AA5"/>
    <w:rsid w:val="003002D9"/>
    <w:rsid w:val="00301CC4"/>
    <w:rsid w:val="00302E4B"/>
    <w:rsid w:val="00304C60"/>
    <w:rsid w:val="00304E39"/>
    <w:rsid w:val="00305A28"/>
    <w:rsid w:val="00310AF2"/>
    <w:rsid w:val="00311741"/>
    <w:rsid w:val="00312589"/>
    <w:rsid w:val="00314385"/>
    <w:rsid w:val="00320E9B"/>
    <w:rsid w:val="0032680F"/>
    <w:rsid w:val="003303D4"/>
    <w:rsid w:val="003322D4"/>
    <w:rsid w:val="0034546D"/>
    <w:rsid w:val="00353B5E"/>
    <w:rsid w:val="00354A32"/>
    <w:rsid w:val="0035623E"/>
    <w:rsid w:val="003570F3"/>
    <w:rsid w:val="003605E7"/>
    <w:rsid w:val="00367542"/>
    <w:rsid w:val="00371642"/>
    <w:rsid w:val="00383610"/>
    <w:rsid w:val="00387EFD"/>
    <w:rsid w:val="003966BB"/>
    <w:rsid w:val="003A25D8"/>
    <w:rsid w:val="003A369A"/>
    <w:rsid w:val="003A5129"/>
    <w:rsid w:val="003A5E97"/>
    <w:rsid w:val="003A71E1"/>
    <w:rsid w:val="003B2FC2"/>
    <w:rsid w:val="003B38F2"/>
    <w:rsid w:val="003B4AE5"/>
    <w:rsid w:val="003C2BC7"/>
    <w:rsid w:val="003D2D94"/>
    <w:rsid w:val="003D42F5"/>
    <w:rsid w:val="003D5B60"/>
    <w:rsid w:val="003D6C9C"/>
    <w:rsid w:val="003D786A"/>
    <w:rsid w:val="003D7C47"/>
    <w:rsid w:val="003E1D6A"/>
    <w:rsid w:val="003E7B2D"/>
    <w:rsid w:val="003F0A1B"/>
    <w:rsid w:val="003F3152"/>
    <w:rsid w:val="003F32B8"/>
    <w:rsid w:val="003F573F"/>
    <w:rsid w:val="0040098E"/>
    <w:rsid w:val="00402C52"/>
    <w:rsid w:val="0040356E"/>
    <w:rsid w:val="00411640"/>
    <w:rsid w:val="004120A3"/>
    <w:rsid w:val="00412F84"/>
    <w:rsid w:val="004139D6"/>
    <w:rsid w:val="00413A7F"/>
    <w:rsid w:val="00417093"/>
    <w:rsid w:val="00434A7F"/>
    <w:rsid w:val="00435999"/>
    <w:rsid w:val="00435A9A"/>
    <w:rsid w:val="00435F74"/>
    <w:rsid w:val="00437D67"/>
    <w:rsid w:val="00441381"/>
    <w:rsid w:val="004419F2"/>
    <w:rsid w:val="0044741E"/>
    <w:rsid w:val="00450272"/>
    <w:rsid w:val="004520CE"/>
    <w:rsid w:val="00455E64"/>
    <w:rsid w:val="00456BBD"/>
    <w:rsid w:val="00461AD2"/>
    <w:rsid w:val="0046692D"/>
    <w:rsid w:val="00472DF0"/>
    <w:rsid w:val="00477798"/>
    <w:rsid w:val="00483CA4"/>
    <w:rsid w:val="0049005E"/>
    <w:rsid w:val="00492847"/>
    <w:rsid w:val="00494775"/>
    <w:rsid w:val="0049533B"/>
    <w:rsid w:val="004B1EB0"/>
    <w:rsid w:val="004B509F"/>
    <w:rsid w:val="004C1829"/>
    <w:rsid w:val="004C1FB2"/>
    <w:rsid w:val="004C696A"/>
    <w:rsid w:val="004C7FA0"/>
    <w:rsid w:val="004D01EA"/>
    <w:rsid w:val="004D0E65"/>
    <w:rsid w:val="004D1036"/>
    <w:rsid w:val="004D2DD7"/>
    <w:rsid w:val="004E0566"/>
    <w:rsid w:val="004E0D02"/>
    <w:rsid w:val="004E4663"/>
    <w:rsid w:val="004E5A2F"/>
    <w:rsid w:val="004E5C33"/>
    <w:rsid w:val="004F5366"/>
    <w:rsid w:val="004F68F9"/>
    <w:rsid w:val="00500A35"/>
    <w:rsid w:val="00501A1D"/>
    <w:rsid w:val="0051507B"/>
    <w:rsid w:val="00516558"/>
    <w:rsid w:val="00516C8B"/>
    <w:rsid w:val="0053024F"/>
    <w:rsid w:val="005438FB"/>
    <w:rsid w:val="00544B06"/>
    <w:rsid w:val="005604A4"/>
    <w:rsid w:val="00562B12"/>
    <w:rsid w:val="005716C5"/>
    <w:rsid w:val="0057285F"/>
    <w:rsid w:val="00573796"/>
    <w:rsid w:val="005742E8"/>
    <w:rsid w:val="005743C4"/>
    <w:rsid w:val="00577C3B"/>
    <w:rsid w:val="00586E6C"/>
    <w:rsid w:val="00592AA8"/>
    <w:rsid w:val="005937A3"/>
    <w:rsid w:val="00593A5B"/>
    <w:rsid w:val="005950EC"/>
    <w:rsid w:val="00597112"/>
    <w:rsid w:val="005B239A"/>
    <w:rsid w:val="005B2EA4"/>
    <w:rsid w:val="005C7D36"/>
    <w:rsid w:val="005D2FE2"/>
    <w:rsid w:val="005D387D"/>
    <w:rsid w:val="005D5B1A"/>
    <w:rsid w:val="005D678D"/>
    <w:rsid w:val="005E078A"/>
    <w:rsid w:val="005E0D02"/>
    <w:rsid w:val="005E3EA0"/>
    <w:rsid w:val="005E4298"/>
    <w:rsid w:val="005E7718"/>
    <w:rsid w:val="005F1AEA"/>
    <w:rsid w:val="005F41D4"/>
    <w:rsid w:val="00600CF3"/>
    <w:rsid w:val="0060191E"/>
    <w:rsid w:val="006025BD"/>
    <w:rsid w:val="006125E3"/>
    <w:rsid w:val="00612E6E"/>
    <w:rsid w:val="00614EDD"/>
    <w:rsid w:val="0062123E"/>
    <w:rsid w:val="00621DA7"/>
    <w:rsid w:val="006228C0"/>
    <w:rsid w:val="00641C75"/>
    <w:rsid w:val="006445C9"/>
    <w:rsid w:val="0064710D"/>
    <w:rsid w:val="00657BF9"/>
    <w:rsid w:val="00661F46"/>
    <w:rsid w:val="00663C04"/>
    <w:rsid w:val="0067205E"/>
    <w:rsid w:val="006730C7"/>
    <w:rsid w:val="00675EB8"/>
    <w:rsid w:val="00690AA3"/>
    <w:rsid w:val="00693869"/>
    <w:rsid w:val="006A413D"/>
    <w:rsid w:val="006A4671"/>
    <w:rsid w:val="006A51E6"/>
    <w:rsid w:val="006A7BAD"/>
    <w:rsid w:val="006B0888"/>
    <w:rsid w:val="006B1529"/>
    <w:rsid w:val="006B1AED"/>
    <w:rsid w:val="006B2693"/>
    <w:rsid w:val="006B3DE0"/>
    <w:rsid w:val="006B7478"/>
    <w:rsid w:val="006C6FAC"/>
    <w:rsid w:val="006C729D"/>
    <w:rsid w:val="006D1251"/>
    <w:rsid w:val="006D12E2"/>
    <w:rsid w:val="006D4204"/>
    <w:rsid w:val="006D6855"/>
    <w:rsid w:val="006E041F"/>
    <w:rsid w:val="006E15E7"/>
    <w:rsid w:val="006E5A49"/>
    <w:rsid w:val="006F063F"/>
    <w:rsid w:val="006F4201"/>
    <w:rsid w:val="006F7631"/>
    <w:rsid w:val="00700092"/>
    <w:rsid w:val="007077FD"/>
    <w:rsid w:val="00711888"/>
    <w:rsid w:val="007157BC"/>
    <w:rsid w:val="007175D0"/>
    <w:rsid w:val="0072146C"/>
    <w:rsid w:val="00723374"/>
    <w:rsid w:val="0073128C"/>
    <w:rsid w:val="00732A52"/>
    <w:rsid w:val="007363BE"/>
    <w:rsid w:val="0074214D"/>
    <w:rsid w:val="0074542C"/>
    <w:rsid w:val="0075289F"/>
    <w:rsid w:val="00754693"/>
    <w:rsid w:val="00757C9F"/>
    <w:rsid w:val="00765F56"/>
    <w:rsid w:val="00766050"/>
    <w:rsid w:val="007730D6"/>
    <w:rsid w:val="007920A2"/>
    <w:rsid w:val="0079309C"/>
    <w:rsid w:val="007962D4"/>
    <w:rsid w:val="00797A23"/>
    <w:rsid w:val="007A43B9"/>
    <w:rsid w:val="007A50C2"/>
    <w:rsid w:val="007A50E6"/>
    <w:rsid w:val="007A5827"/>
    <w:rsid w:val="007B441F"/>
    <w:rsid w:val="007B5C10"/>
    <w:rsid w:val="007C4DC6"/>
    <w:rsid w:val="007C706E"/>
    <w:rsid w:val="007D3C68"/>
    <w:rsid w:val="007D7866"/>
    <w:rsid w:val="007E3E9F"/>
    <w:rsid w:val="007F72AF"/>
    <w:rsid w:val="00800265"/>
    <w:rsid w:val="008023A9"/>
    <w:rsid w:val="00802955"/>
    <w:rsid w:val="00807874"/>
    <w:rsid w:val="00810F7F"/>
    <w:rsid w:val="00817A3F"/>
    <w:rsid w:val="0082168E"/>
    <w:rsid w:val="00821876"/>
    <w:rsid w:val="00830BC0"/>
    <w:rsid w:val="00834A97"/>
    <w:rsid w:val="00843946"/>
    <w:rsid w:val="00844C92"/>
    <w:rsid w:val="00844F11"/>
    <w:rsid w:val="00844FA0"/>
    <w:rsid w:val="00856CBB"/>
    <w:rsid w:val="00864160"/>
    <w:rsid w:val="00875DDD"/>
    <w:rsid w:val="0088083E"/>
    <w:rsid w:val="00882822"/>
    <w:rsid w:val="008850AD"/>
    <w:rsid w:val="00886314"/>
    <w:rsid w:val="00890017"/>
    <w:rsid w:val="00895E45"/>
    <w:rsid w:val="008A2914"/>
    <w:rsid w:val="008A2E15"/>
    <w:rsid w:val="008A4D55"/>
    <w:rsid w:val="008A4FB9"/>
    <w:rsid w:val="008A745C"/>
    <w:rsid w:val="008B110A"/>
    <w:rsid w:val="008B33CE"/>
    <w:rsid w:val="008B3A37"/>
    <w:rsid w:val="008B434C"/>
    <w:rsid w:val="008B5526"/>
    <w:rsid w:val="008C1783"/>
    <w:rsid w:val="008C3D8E"/>
    <w:rsid w:val="008D08DF"/>
    <w:rsid w:val="008E3217"/>
    <w:rsid w:val="008E5390"/>
    <w:rsid w:val="008E62E4"/>
    <w:rsid w:val="008E63E0"/>
    <w:rsid w:val="008E6EF6"/>
    <w:rsid w:val="008F0435"/>
    <w:rsid w:val="008F0496"/>
    <w:rsid w:val="008F413A"/>
    <w:rsid w:val="0090050F"/>
    <w:rsid w:val="00902641"/>
    <w:rsid w:val="009038FD"/>
    <w:rsid w:val="00910B0E"/>
    <w:rsid w:val="0091609B"/>
    <w:rsid w:val="00920684"/>
    <w:rsid w:val="0092290E"/>
    <w:rsid w:val="009234BC"/>
    <w:rsid w:val="009315FC"/>
    <w:rsid w:val="00931DF9"/>
    <w:rsid w:val="00932A37"/>
    <w:rsid w:val="00932BB3"/>
    <w:rsid w:val="00932CB0"/>
    <w:rsid w:val="00934D17"/>
    <w:rsid w:val="0093626A"/>
    <w:rsid w:val="00936D8B"/>
    <w:rsid w:val="00940FCF"/>
    <w:rsid w:val="00941D11"/>
    <w:rsid w:val="0094629E"/>
    <w:rsid w:val="009501F1"/>
    <w:rsid w:val="009514CB"/>
    <w:rsid w:val="009535C1"/>
    <w:rsid w:val="00955BE5"/>
    <w:rsid w:val="00970662"/>
    <w:rsid w:val="009709D6"/>
    <w:rsid w:val="00970BE0"/>
    <w:rsid w:val="009739B4"/>
    <w:rsid w:val="00973B6C"/>
    <w:rsid w:val="009761E2"/>
    <w:rsid w:val="0097761E"/>
    <w:rsid w:val="00977950"/>
    <w:rsid w:val="00980A31"/>
    <w:rsid w:val="009835A2"/>
    <w:rsid w:val="009838AA"/>
    <w:rsid w:val="00984266"/>
    <w:rsid w:val="009849BA"/>
    <w:rsid w:val="00984E2D"/>
    <w:rsid w:val="00986B5E"/>
    <w:rsid w:val="00991DF2"/>
    <w:rsid w:val="009974E7"/>
    <w:rsid w:val="009A691A"/>
    <w:rsid w:val="009B039D"/>
    <w:rsid w:val="009B1228"/>
    <w:rsid w:val="009B234F"/>
    <w:rsid w:val="009B2F16"/>
    <w:rsid w:val="009B79E6"/>
    <w:rsid w:val="009C0BD3"/>
    <w:rsid w:val="009C1B4E"/>
    <w:rsid w:val="009C3C8F"/>
    <w:rsid w:val="009C747A"/>
    <w:rsid w:val="009D1998"/>
    <w:rsid w:val="009D2EAA"/>
    <w:rsid w:val="009D44D0"/>
    <w:rsid w:val="009E4405"/>
    <w:rsid w:val="009E67C8"/>
    <w:rsid w:val="009E79CB"/>
    <w:rsid w:val="009F40ED"/>
    <w:rsid w:val="009F6A4F"/>
    <w:rsid w:val="00A02ED6"/>
    <w:rsid w:val="00A05AA6"/>
    <w:rsid w:val="00A1536C"/>
    <w:rsid w:val="00A21894"/>
    <w:rsid w:val="00A23DDE"/>
    <w:rsid w:val="00A25736"/>
    <w:rsid w:val="00A2733D"/>
    <w:rsid w:val="00A31795"/>
    <w:rsid w:val="00A34398"/>
    <w:rsid w:val="00A430FE"/>
    <w:rsid w:val="00A46F96"/>
    <w:rsid w:val="00A47F7E"/>
    <w:rsid w:val="00A56863"/>
    <w:rsid w:val="00A62C30"/>
    <w:rsid w:val="00A7587B"/>
    <w:rsid w:val="00A823F5"/>
    <w:rsid w:val="00A837C3"/>
    <w:rsid w:val="00A83A98"/>
    <w:rsid w:val="00A86D59"/>
    <w:rsid w:val="00A86ECF"/>
    <w:rsid w:val="00A94164"/>
    <w:rsid w:val="00A974F5"/>
    <w:rsid w:val="00A97C73"/>
    <w:rsid w:val="00AA3A93"/>
    <w:rsid w:val="00AA7B96"/>
    <w:rsid w:val="00AB110A"/>
    <w:rsid w:val="00AB2207"/>
    <w:rsid w:val="00AB4ACC"/>
    <w:rsid w:val="00AC0827"/>
    <w:rsid w:val="00AC1D98"/>
    <w:rsid w:val="00AC2B83"/>
    <w:rsid w:val="00AC57BE"/>
    <w:rsid w:val="00AC5B7A"/>
    <w:rsid w:val="00AD0D5B"/>
    <w:rsid w:val="00AD6E8D"/>
    <w:rsid w:val="00AE025D"/>
    <w:rsid w:val="00AE781C"/>
    <w:rsid w:val="00AE7ED9"/>
    <w:rsid w:val="00AE7EF6"/>
    <w:rsid w:val="00AF0177"/>
    <w:rsid w:val="00AF1554"/>
    <w:rsid w:val="00AF54CC"/>
    <w:rsid w:val="00AF73B4"/>
    <w:rsid w:val="00AF7476"/>
    <w:rsid w:val="00B00AD5"/>
    <w:rsid w:val="00B04E80"/>
    <w:rsid w:val="00B10A4C"/>
    <w:rsid w:val="00B13141"/>
    <w:rsid w:val="00B177EB"/>
    <w:rsid w:val="00B25EEE"/>
    <w:rsid w:val="00B32C45"/>
    <w:rsid w:val="00B36D7F"/>
    <w:rsid w:val="00B40876"/>
    <w:rsid w:val="00B40D04"/>
    <w:rsid w:val="00B41026"/>
    <w:rsid w:val="00B42082"/>
    <w:rsid w:val="00B44AC8"/>
    <w:rsid w:val="00B46335"/>
    <w:rsid w:val="00B556F4"/>
    <w:rsid w:val="00B5580E"/>
    <w:rsid w:val="00B605CD"/>
    <w:rsid w:val="00B8167A"/>
    <w:rsid w:val="00B862DF"/>
    <w:rsid w:val="00B8780B"/>
    <w:rsid w:val="00B87836"/>
    <w:rsid w:val="00B87AA4"/>
    <w:rsid w:val="00B94B11"/>
    <w:rsid w:val="00B97CD9"/>
    <w:rsid w:val="00BB6D2F"/>
    <w:rsid w:val="00BC0DFD"/>
    <w:rsid w:val="00BC3BF7"/>
    <w:rsid w:val="00BD5B6B"/>
    <w:rsid w:val="00BE5106"/>
    <w:rsid w:val="00BE6A0A"/>
    <w:rsid w:val="00BF5D61"/>
    <w:rsid w:val="00BF6AB1"/>
    <w:rsid w:val="00C10658"/>
    <w:rsid w:val="00C14639"/>
    <w:rsid w:val="00C1644D"/>
    <w:rsid w:val="00C16C8F"/>
    <w:rsid w:val="00C275BF"/>
    <w:rsid w:val="00C30200"/>
    <w:rsid w:val="00C35246"/>
    <w:rsid w:val="00C36255"/>
    <w:rsid w:val="00C374AB"/>
    <w:rsid w:val="00C45381"/>
    <w:rsid w:val="00C50CE3"/>
    <w:rsid w:val="00C52B80"/>
    <w:rsid w:val="00C52CFD"/>
    <w:rsid w:val="00C707D2"/>
    <w:rsid w:val="00C70A97"/>
    <w:rsid w:val="00C71F70"/>
    <w:rsid w:val="00C86750"/>
    <w:rsid w:val="00C9306A"/>
    <w:rsid w:val="00C96364"/>
    <w:rsid w:val="00CA4986"/>
    <w:rsid w:val="00CA6112"/>
    <w:rsid w:val="00CA6D9D"/>
    <w:rsid w:val="00CA6E6E"/>
    <w:rsid w:val="00CB7D21"/>
    <w:rsid w:val="00CC011E"/>
    <w:rsid w:val="00CC23B6"/>
    <w:rsid w:val="00CC2DF3"/>
    <w:rsid w:val="00CC37C7"/>
    <w:rsid w:val="00CC3972"/>
    <w:rsid w:val="00CC55EB"/>
    <w:rsid w:val="00CC5FDD"/>
    <w:rsid w:val="00CD64BC"/>
    <w:rsid w:val="00CF0AB9"/>
    <w:rsid w:val="00CF2371"/>
    <w:rsid w:val="00CF2FF5"/>
    <w:rsid w:val="00CF32D0"/>
    <w:rsid w:val="00CF4B26"/>
    <w:rsid w:val="00CF59DB"/>
    <w:rsid w:val="00CF5DD6"/>
    <w:rsid w:val="00D0093E"/>
    <w:rsid w:val="00D00C3E"/>
    <w:rsid w:val="00D0440E"/>
    <w:rsid w:val="00D05062"/>
    <w:rsid w:val="00D15265"/>
    <w:rsid w:val="00D173C0"/>
    <w:rsid w:val="00D205B5"/>
    <w:rsid w:val="00D22494"/>
    <w:rsid w:val="00D26BFE"/>
    <w:rsid w:val="00D42BDC"/>
    <w:rsid w:val="00D47B3A"/>
    <w:rsid w:val="00D550A1"/>
    <w:rsid w:val="00D56B43"/>
    <w:rsid w:val="00D57B1D"/>
    <w:rsid w:val="00D620C3"/>
    <w:rsid w:val="00D6273B"/>
    <w:rsid w:val="00D63428"/>
    <w:rsid w:val="00D70485"/>
    <w:rsid w:val="00D718B3"/>
    <w:rsid w:val="00D7274E"/>
    <w:rsid w:val="00D763CC"/>
    <w:rsid w:val="00D7671A"/>
    <w:rsid w:val="00D82819"/>
    <w:rsid w:val="00D845D1"/>
    <w:rsid w:val="00D845DF"/>
    <w:rsid w:val="00D94B96"/>
    <w:rsid w:val="00DA2BD3"/>
    <w:rsid w:val="00DA3E12"/>
    <w:rsid w:val="00DB049C"/>
    <w:rsid w:val="00DB06D9"/>
    <w:rsid w:val="00DB3739"/>
    <w:rsid w:val="00DB7C84"/>
    <w:rsid w:val="00DC67B3"/>
    <w:rsid w:val="00DD0130"/>
    <w:rsid w:val="00DD2D42"/>
    <w:rsid w:val="00DD30F4"/>
    <w:rsid w:val="00DD5D96"/>
    <w:rsid w:val="00DD6B09"/>
    <w:rsid w:val="00DE2AE1"/>
    <w:rsid w:val="00DE7C89"/>
    <w:rsid w:val="00DF4AC4"/>
    <w:rsid w:val="00DF791B"/>
    <w:rsid w:val="00E0001F"/>
    <w:rsid w:val="00E0079D"/>
    <w:rsid w:val="00E00988"/>
    <w:rsid w:val="00E073F8"/>
    <w:rsid w:val="00E108BA"/>
    <w:rsid w:val="00E1187C"/>
    <w:rsid w:val="00E15858"/>
    <w:rsid w:val="00E32491"/>
    <w:rsid w:val="00E37FB9"/>
    <w:rsid w:val="00E41257"/>
    <w:rsid w:val="00E452C7"/>
    <w:rsid w:val="00E51FA8"/>
    <w:rsid w:val="00E53F68"/>
    <w:rsid w:val="00E55D24"/>
    <w:rsid w:val="00E62BF4"/>
    <w:rsid w:val="00E671BD"/>
    <w:rsid w:val="00E71397"/>
    <w:rsid w:val="00E75784"/>
    <w:rsid w:val="00E75FD9"/>
    <w:rsid w:val="00E8113E"/>
    <w:rsid w:val="00E81D6F"/>
    <w:rsid w:val="00E91CBA"/>
    <w:rsid w:val="00E930A6"/>
    <w:rsid w:val="00E93F25"/>
    <w:rsid w:val="00E947B3"/>
    <w:rsid w:val="00E95110"/>
    <w:rsid w:val="00E96BA4"/>
    <w:rsid w:val="00EA75CA"/>
    <w:rsid w:val="00EC1F00"/>
    <w:rsid w:val="00ED0F9D"/>
    <w:rsid w:val="00ED4568"/>
    <w:rsid w:val="00ED6243"/>
    <w:rsid w:val="00ED7FBB"/>
    <w:rsid w:val="00EE48F8"/>
    <w:rsid w:val="00EF0DF7"/>
    <w:rsid w:val="00EF1884"/>
    <w:rsid w:val="00EF274D"/>
    <w:rsid w:val="00EF7DD7"/>
    <w:rsid w:val="00F11A2F"/>
    <w:rsid w:val="00F11E06"/>
    <w:rsid w:val="00F13222"/>
    <w:rsid w:val="00F16DA1"/>
    <w:rsid w:val="00F26C88"/>
    <w:rsid w:val="00F279A8"/>
    <w:rsid w:val="00F32E7D"/>
    <w:rsid w:val="00F37A7B"/>
    <w:rsid w:val="00F44166"/>
    <w:rsid w:val="00F44335"/>
    <w:rsid w:val="00F50357"/>
    <w:rsid w:val="00F51161"/>
    <w:rsid w:val="00F51D7C"/>
    <w:rsid w:val="00F540ED"/>
    <w:rsid w:val="00F56886"/>
    <w:rsid w:val="00F73F03"/>
    <w:rsid w:val="00F741FE"/>
    <w:rsid w:val="00F7435E"/>
    <w:rsid w:val="00F82308"/>
    <w:rsid w:val="00F96A9D"/>
    <w:rsid w:val="00FA2F22"/>
    <w:rsid w:val="00FA483D"/>
    <w:rsid w:val="00FA5DFA"/>
    <w:rsid w:val="00FB0C23"/>
    <w:rsid w:val="00FB107E"/>
    <w:rsid w:val="00FB3257"/>
    <w:rsid w:val="00FB67D5"/>
    <w:rsid w:val="00FC08D4"/>
    <w:rsid w:val="00FC6E0D"/>
    <w:rsid w:val="00FE384B"/>
    <w:rsid w:val="00FE3A23"/>
    <w:rsid w:val="00FF08F1"/>
    <w:rsid w:val="00FF3D6C"/>
    <w:rsid w:val="00FF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9B7D"/>
  <w15:docId w15:val="{04C4A3EC-58CC-4E1C-B332-0345C5F1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37D67"/>
    <w:pPr>
      <w:spacing w:after="200" w:line="276" w:lineRule="auto"/>
    </w:pPr>
    <w:rPr>
      <w:rFonts w:asciiTheme="minorHAnsi" w:hAnsiTheme="minorHAnsi"/>
      <w:sz w:val="22"/>
    </w:rPr>
  </w:style>
  <w:style w:type="paragraph" w:styleId="u1">
    <w:name w:val="heading 1"/>
    <w:basedOn w:val="Binhthng"/>
    <w:next w:val="Binhthng"/>
    <w:link w:val="u1Char"/>
    <w:uiPriority w:val="9"/>
    <w:qFormat/>
    <w:rsid w:val="00F279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279A8"/>
    <w:rPr>
      <w:rFonts w:asciiTheme="majorHAnsi" w:eastAsiaTheme="majorEastAsia" w:hAnsiTheme="majorHAnsi" w:cstheme="majorBidi"/>
      <w:b/>
      <w:bCs/>
      <w:color w:val="2E74B5" w:themeColor="accent1" w:themeShade="BF"/>
      <w:sz w:val="28"/>
      <w:szCs w:val="28"/>
    </w:rPr>
  </w:style>
  <w:style w:type="paragraph" w:styleId="oancuaDanhsach">
    <w:name w:val="List Paragraph"/>
    <w:basedOn w:val="Binhthng"/>
    <w:uiPriority w:val="34"/>
    <w:qFormat/>
    <w:rsid w:val="00F279A8"/>
    <w:pPr>
      <w:ind w:left="720"/>
      <w:contextualSpacing/>
    </w:pPr>
  </w:style>
  <w:style w:type="paragraph" w:styleId="Tiuphu">
    <w:name w:val="Subtitle"/>
    <w:basedOn w:val="Binhthng"/>
    <w:link w:val="TiuphuChar"/>
    <w:qFormat/>
    <w:rsid w:val="00F279A8"/>
    <w:pPr>
      <w:spacing w:after="0" w:line="240" w:lineRule="auto"/>
      <w:jc w:val="both"/>
    </w:pPr>
    <w:rPr>
      <w:rFonts w:ascii=".VnArialH" w:eastAsia="Times New Roman" w:hAnsi=".VnArialH" w:cs="Times New Roman"/>
      <w:b/>
      <w:bCs/>
      <w:sz w:val="24"/>
      <w:szCs w:val="24"/>
    </w:rPr>
  </w:style>
  <w:style w:type="character" w:customStyle="1" w:styleId="TiuphuChar">
    <w:name w:val="Tiêu đề phụ Char"/>
    <w:basedOn w:val="Phngmcinhcuaoanvn"/>
    <w:link w:val="Tiuphu"/>
    <w:rsid w:val="00F279A8"/>
    <w:rPr>
      <w:rFonts w:ascii=".VnArialH" w:eastAsia="Times New Roman" w:hAnsi=".VnArialH" w:cs="Times New Roman"/>
      <w:b/>
      <w:bCs/>
      <w:sz w:val="24"/>
      <w:szCs w:val="24"/>
    </w:rPr>
  </w:style>
  <w:style w:type="character" w:customStyle="1" w:styleId="fontstyle01">
    <w:name w:val="fontstyle01"/>
    <w:basedOn w:val="Phngmcinhcuaoanvn"/>
    <w:rsid w:val="00F279A8"/>
    <w:rPr>
      <w:rFonts w:ascii="Arial" w:hAnsi="Arial" w:cs="Arial" w:hint="default"/>
      <w:b/>
      <w:bCs/>
      <w:i w:val="0"/>
      <w:iCs w:val="0"/>
      <w:color w:val="000000"/>
      <w:sz w:val="24"/>
      <w:szCs w:val="24"/>
    </w:rPr>
  </w:style>
  <w:style w:type="paragraph" w:styleId="utrang">
    <w:name w:val="header"/>
    <w:basedOn w:val="Binhthng"/>
    <w:link w:val="utrangChar"/>
    <w:uiPriority w:val="99"/>
    <w:unhideWhenUsed/>
    <w:rsid w:val="00F279A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279A8"/>
    <w:rPr>
      <w:rFonts w:asciiTheme="minorHAnsi" w:hAnsiTheme="minorHAnsi"/>
      <w:sz w:val="22"/>
    </w:rPr>
  </w:style>
  <w:style w:type="paragraph" w:styleId="Chntrang">
    <w:name w:val="footer"/>
    <w:basedOn w:val="Binhthng"/>
    <w:link w:val="ChntrangChar"/>
    <w:uiPriority w:val="99"/>
    <w:unhideWhenUsed/>
    <w:rsid w:val="00F279A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279A8"/>
    <w:rPr>
      <w:rFonts w:asciiTheme="minorHAnsi" w:hAnsiTheme="minorHAnsi"/>
      <w:sz w:val="22"/>
    </w:rPr>
  </w:style>
  <w:style w:type="paragraph" w:styleId="Bongchuthich">
    <w:name w:val="Balloon Text"/>
    <w:basedOn w:val="Binhthng"/>
    <w:link w:val="BongchuthichChar"/>
    <w:uiPriority w:val="99"/>
    <w:semiHidden/>
    <w:unhideWhenUsed/>
    <w:rsid w:val="00F279A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279A8"/>
    <w:rPr>
      <w:rFonts w:ascii="Tahoma" w:hAnsi="Tahoma" w:cs="Tahoma"/>
      <w:sz w:val="16"/>
      <w:szCs w:val="16"/>
    </w:rPr>
  </w:style>
  <w:style w:type="table" w:styleId="LiBang">
    <w:name w:val="Table Grid"/>
    <w:basedOn w:val="BangThngthng"/>
    <w:uiPriority w:val="59"/>
    <w:rsid w:val="00F279A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79A8"/>
    <w:pPr>
      <w:autoSpaceDE w:val="0"/>
      <w:autoSpaceDN w:val="0"/>
      <w:adjustRightInd w:val="0"/>
      <w:spacing w:after="0" w:line="240" w:lineRule="auto"/>
    </w:pPr>
    <w:rPr>
      <w:rFonts w:ascii="Arial" w:hAnsi="Arial" w:cs="Arial"/>
      <w:color w:val="000000"/>
      <w:sz w:val="24"/>
      <w:szCs w:val="24"/>
    </w:rPr>
  </w:style>
  <w:style w:type="paragraph" w:styleId="Duytlai">
    <w:name w:val="Revision"/>
    <w:hidden/>
    <w:uiPriority w:val="99"/>
    <w:semiHidden/>
    <w:rsid w:val="000B35AB"/>
    <w:pPr>
      <w:spacing w:after="0" w:line="240" w:lineRule="auto"/>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33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microsoft.com/office/2011/relationships/people" Target="people.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30054</Words>
  <Characters>171314</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Tra</dc:creator>
  <cp:lastModifiedBy>Thang Vaeco</cp:lastModifiedBy>
  <cp:revision>2</cp:revision>
  <cp:lastPrinted>2024-03-20T01:04:00Z</cp:lastPrinted>
  <dcterms:created xsi:type="dcterms:W3CDTF">2025-10-08T11:11:00Z</dcterms:created>
  <dcterms:modified xsi:type="dcterms:W3CDTF">2025-10-08T11:11:00Z</dcterms:modified>
</cp:coreProperties>
</file>